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Variables </w:t>
      </w:r>
      <w:proofErr w:type="gramStart"/>
      <w:r w:rsidRPr="007A7EEB">
        <w:rPr>
          <w:rFonts w:ascii="Calibri" w:eastAsia="Times New Roman" w:hAnsi="Calibri" w:cs="Calibri"/>
          <w:color w:val="555555"/>
          <w:sz w:val="45"/>
          <w:szCs w:val="45"/>
        </w:rPr>
        <w:t>In</w:t>
      </w:r>
      <w:proofErr w:type="gramEnd"/>
      <w:r w:rsidRPr="007A7EEB">
        <w:rPr>
          <w:rFonts w:ascii="Calibri" w:eastAsia="Times New Roman" w:hAnsi="Calibri" w:cs="Calibri"/>
          <w:color w:val="555555"/>
          <w:sz w:val="45"/>
          <w:szCs w:val="45"/>
        </w:rPr>
        <w:t xml:space="preserve"> JAVA With Examples – Complete Tutorials</w:t>
      </w:r>
    </w:p>
    <w:p w:rsidR="007A7EEB" w:rsidRPr="007A7EEB" w:rsidRDefault="007A7EEB" w:rsidP="007A7EEB">
      <w:pPr>
        <w:shd w:val="clear" w:color="auto" w:fill="FFFFFF"/>
        <w:spacing w:after="150" w:line="240" w:lineRule="auto"/>
        <w:jc w:val="both"/>
        <w:rPr>
          <w:ins w:id="0" w:author="Unknown"/>
          <w:rFonts w:ascii="Calibri" w:eastAsia="Times New Roman" w:hAnsi="Calibri" w:cs="Calibri"/>
          <w:color w:val="555555"/>
          <w:sz w:val="26"/>
          <w:szCs w:val="26"/>
        </w:rPr>
      </w:pPr>
      <w:proofErr w:type="gramStart"/>
      <w:ins w:id="1" w:author="Unknown">
        <w:r w:rsidRPr="007A7EEB">
          <w:rPr>
            <w:rFonts w:ascii="Calibri" w:eastAsia="Times New Roman" w:hAnsi="Calibri" w:cs="Calibri"/>
            <w:color w:val="555555"/>
            <w:sz w:val="26"/>
            <w:szCs w:val="26"/>
          </w:rPr>
          <w:t>Variables is</w:t>
        </w:r>
        <w:proofErr w:type="gramEnd"/>
        <w:r w:rsidRPr="007A7EEB">
          <w:rPr>
            <w:rFonts w:ascii="Calibri" w:eastAsia="Times New Roman" w:hAnsi="Calibri" w:cs="Calibri"/>
            <w:color w:val="555555"/>
            <w:sz w:val="26"/>
            <w:szCs w:val="26"/>
          </w:rPr>
          <w:t xml:space="preserve"> something that makes computer program very useful by storing information in memory. When you think of variables think of </w:t>
        </w:r>
        <w:proofErr w:type="gramStart"/>
        <w:r w:rsidRPr="007A7EEB">
          <w:rPr>
            <w:rFonts w:ascii="Calibri" w:eastAsia="Times New Roman" w:hAnsi="Calibri" w:cs="Calibri"/>
            <w:color w:val="555555"/>
            <w:sz w:val="26"/>
            <w:szCs w:val="26"/>
          </w:rPr>
          <w:t>boxes which is</w:t>
        </w:r>
        <w:proofErr w:type="gramEnd"/>
        <w:r w:rsidRPr="007A7EEB">
          <w:rPr>
            <w:rFonts w:ascii="Calibri" w:eastAsia="Times New Roman" w:hAnsi="Calibri" w:cs="Calibri"/>
            <w:color w:val="555555"/>
            <w:sz w:val="26"/>
            <w:szCs w:val="26"/>
          </w:rPr>
          <w:t xml:space="preserve"> used to store something. In computer world you can have hundreds, thousands or more number of boxes (mean variables) each containing their own pieces of information. That box is called variables in JAVA.</w:t>
        </w:r>
      </w:ins>
    </w:p>
    <w:p w:rsidR="007A7EEB" w:rsidRPr="007A7EEB" w:rsidRDefault="007A7EEB" w:rsidP="007A7EEB">
      <w:pPr>
        <w:shd w:val="clear" w:color="auto" w:fill="FFFFFF"/>
        <w:spacing w:after="150" w:line="240" w:lineRule="auto"/>
        <w:jc w:val="both"/>
        <w:rPr>
          <w:ins w:id="2" w:author="Unknown"/>
          <w:rFonts w:ascii="Calibri" w:eastAsia="Times New Roman" w:hAnsi="Calibri" w:cs="Calibri"/>
          <w:color w:val="555555"/>
          <w:sz w:val="26"/>
          <w:szCs w:val="26"/>
        </w:rPr>
      </w:pPr>
      <w:ins w:id="3" w:author="Unknown">
        <w:r w:rsidRPr="007A7EEB">
          <w:rPr>
            <w:rFonts w:ascii="Calibri" w:eastAsia="Times New Roman" w:hAnsi="Calibri" w:cs="Calibri"/>
            <w:color w:val="555555"/>
            <w:sz w:val="26"/>
            <w:szCs w:val="26"/>
          </w:rPr>
          <w:t xml:space="preserve">While creating variables in JAVA we need to assign two things. First is the type of information we want to store and second is the name of the variable. Below is an example of variable where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is a type of information (integer in this case) and x is the name:</w:t>
        </w:r>
      </w:ins>
    </w:p>
    <w:p w:rsidR="007A7EEB" w:rsidRPr="007A7EEB" w:rsidRDefault="007A7EEB" w:rsidP="007A7EEB">
      <w:pPr>
        <w:shd w:val="clear" w:color="auto" w:fill="FFFFFF"/>
        <w:spacing w:after="150" w:line="240" w:lineRule="auto"/>
        <w:jc w:val="both"/>
        <w:rPr>
          <w:ins w:id="4" w:author="Unknown"/>
          <w:rFonts w:ascii="Calibri" w:eastAsia="Times New Roman" w:hAnsi="Calibri" w:cs="Calibri"/>
          <w:color w:val="555555"/>
          <w:sz w:val="26"/>
          <w:szCs w:val="26"/>
        </w:rPr>
      </w:pPr>
      <w:r>
        <w:rPr>
          <w:rFonts w:ascii="Calibri" w:eastAsia="Times New Roman" w:hAnsi="Calibri" w:cs="Calibri"/>
          <w:noProof/>
          <w:color w:val="555555"/>
          <w:sz w:val="26"/>
          <w:szCs w:val="26"/>
        </w:rPr>
        <w:drawing>
          <wp:inline distT="0" distB="0" distL="0" distR="0">
            <wp:extent cx="2400300" cy="1828800"/>
            <wp:effectExtent l="0" t="0" r="0" b="0"/>
            <wp:docPr id="1" name="Picture 1" descr="Variable Examp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Exampl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828800"/>
                    </a:xfrm>
                    <a:prstGeom prst="rect">
                      <a:avLst/>
                    </a:prstGeom>
                    <a:noFill/>
                    <a:ln>
                      <a:noFill/>
                    </a:ln>
                  </pic:spPr>
                </pic:pic>
              </a:graphicData>
            </a:graphic>
          </wp:inline>
        </w:drawing>
      </w: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5" w:author="Unknown"/>
          <w:rFonts w:ascii="Consolas" w:eastAsia="Times New Roman" w:hAnsi="Consolas" w:cs="Courier New"/>
          <w:color w:val="333333"/>
          <w:sz w:val="20"/>
          <w:szCs w:val="20"/>
        </w:rPr>
      </w:pPr>
      <w:proofErr w:type="spellStart"/>
      <w:proofErr w:type="gramStart"/>
      <w:ins w:id="6"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w:t>
        </w:r>
      </w:ins>
    </w:p>
    <w:p w:rsidR="007A7EEB" w:rsidRPr="007A7EEB" w:rsidRDefault="007A7EEB" w:rsidP="007A7EEB">
      <w:pPr>
        <w:shd w:val="clear" w:color="auto" w:fill="FFFFFF"/>
        <w:spacing w:after="150" w:line="240" w:lineRule="auto"/>
        <w:jc w:val="both"/>
        <w:rPr>
          <w:ins w:id="7" w:author="Unknown"/>
          <w:rFonts w:ascii="Calibri" w:eastAsia="Times New Roman" w:hAnsi="Calibri" w:cs="Calibri"/>
          <w:color w:val="555555"/>
          <w:sz w:val="26"/>
          <w:szCs w:val="26"/>
        </w:rPr>
      </w:pPr>
      <w:ins w:id="8" w:author="Unknown">
        <w:r w:rsidRPr="007A7EEB">
          <w:rPr>
            <w:rFonts w:ascii="Calibri" w:eastAsia="Times New Roman" w:hAnsi="Calibri" w:cs="Calibri"/>
            <w:color w:val="555555"/>
            <w:sz w:val="26"/>
            <w:szCs w:val="26"/>
          </w:rPr>
          <w:t xml:space="preserve">Here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is integer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"https://abhiandroid.com/java/primitive-data-types-in-java"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primitive data type</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and x is the variable.</w:t>
        </w:r>
      </w:ins>
    </w:p>
    <w:p w:rsidR="007A7EEB" w:rsidRPr="007A7EEB" w:rsidRDefault="007A7EEB" w:rsidP="007A7EEB">
      <w:pPr>
        <w:spacing w:before="300" w:after="300" w:line="240" w:lineRule="auto"/>
        <w:rPr>
          <w:ins w:id="9" w:author="Unknown"/>
          <w:rFonts w:ascii="Times New Roman" w:eastAsia="Times New Roman" w:hAnsi="Times New Roman" w:cs="Times New Roman"/>
          <w:sz w:val="24"/>
          <w:szCs w:val="24"/>
        </w:rPr>
      </w:pPr>
      <w:ins w:id="10" w:author="Unknown">
        <w:r w:rsidRPr="007A7EEB">
          <w:rPr>
            <w:rFonts w:ascii="Times New Roman" w:eastAsia="Times New Roman" w:hAnsi="Times New Roman" w:cs="Times New Roman"/>
            <w:sz w:val="24"/>
            <w:szCs w:val="24"/>
          </w:rPr>
          <w:pict>
            <v:rect id="_x0000_i1026" style="width:0;height:0" o:hralign="left" o:hrstd="t" o:hrnoshade="t" o:hr="t" fillcolor="#555" stroked="f"/>
          </w:pict>
        </w:r>
      </w:ins>
    </w:p>
    <w:p w:rsidR="007A7EEB" w:rsidRPr="007A7EEB" w:rsidRDefault="007A7EEB" w:rsidP="007A7EEB">
      <w:pPr>
        <w:shd w:val="clear" w:color="auto" w:fill="F9F9F9"/>
        <w:spacing w:after="0" w:line="240" w:lineRule="auto"/>
        <w:jc w:val="both"/>
        <w:rPr>
          <w:ins w:id="11" w:author="Unknown"/>
          <w:rFonts w:ascii="Calibri" w:eastAsia="Times New Roman" w:hAnsi="Calibri" w:cs="Calibri"/>
          <w:b/>
          <w:bCs/>
          <w:color w:val="555555"/>
          <w:sz w:val="24"/>
          <w:szCs w:val="24"/>
        </w:rPr>
      </w:pPr>
      <w:ins w:id="12"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"https://abhiandroid.com/java/variables-with-examples"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1"/>
        </w:numPr>
        <w:shd w:val="clear" w:color="auto" w:fill="F9F9F9"/>
        <w:spacing w:after="0" w:line="240" w:lineRule="auto"/>
        <w:ind w:left="0"/>
        <w:jc w:val="both"/>
        <w:rPr>
          <w:ins w:id="13" w:author="Unknown"/>
          <w:rFonts w:ascii="Calibri" w:eastAsia="Times New Roman" w:hAnsi="Calibri" w:cs="Calibri"/>
          <w:color w:val="555555"/>
          <w:sz w:val="24"/>
          <w:szCs w:val="24"/>
        </w:rPr>
      </w:pPr>
      <w:ins w:id="14"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"https://abhiandroid.com/java/variables-with-examples" \l "Syntax_Of_Variables"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Syntax Of Variables:</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
        </w:numPr>
        <w:shd w:val="clear" w:color="auto" w:fill="F9F9F9"/>
        <w:spacing w:after="0" w:line="240" w:lineRule="auto"/>
        <w:ind w:left="0"/>
        <w:jc w:val="both"/>
        <w:rPr>
          <w:ins w:id="15" w:author="Unknown"/>
          <w:rFonts w:ascii="Calibri" w:eastAsia="Times New Roman" w:hAnsi="Calibri" w:cs="Calibri"/>
          <w:color w:val="555555"/>
          <w:sz w:val="24"/>
          <w:szCs w:val="24"/>
        </w:rPr>
      </w:pPr>
      <w:ins w:id="16"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"https://abhiandroid.com/java/variables-with-examples" \l "Variables_Examples_In_JAVA"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Variables Examples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
        </w:numPr>
        <w:shd w:val="clear" w:color="auto" w:fill="F9F9F9"/>
        <w:spacing w:after="0" w:line="240" w:lineRule="auto"/>
        <w:ind w:left="0"/>
        <w:jc w:val="both"/>
        <w:rPr>
          <w:ins w:id="17" w:author="Unknown"/>
          <w:rFonts w:ascii="Calibri" w:eastAsia="Times New Roman" w:hAnsi="Calibri" w:cs="Calibri"/>
          <w:color w:val="555555"/>
          <w:sz w:val="24"/>
          <w:szCs w:val="24"/>
        </w:rPr>
      </w:pPr>
      <w:ins w:id="18"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"https://abhiandroid.com/java/variables-with-examples" \l "Types_Of_Variables"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Types Of Variables</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
        </w:numPr>
        <w:shd w:val="clear" w:color="auto" w:fill="F9F9F9"/>
        <w:spacing w:after="0" w:line="240" w:lineRule="auto"/>
        <w:ind w:left="0"/>
        <w:jc w:val="both"/>
        <w:rPr>
          <w:ins w:id="19" w:author="Unknown"/>
          <w:rFonts w:ascii="Calibri" w:eastAsia="Times New Roman" w:hAnsi="Calibri" w:cs="Calibri"/>
          <w:color w:val="555555"/>
          <w:sz w:val="24"/>
          <w:szCs w:val="24"/>
        </w:rPr>
      </w:pPr>
      <w:ins w:id="20"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"https://abhiandroid.com/java/variables-with-examples" \l "How_To_Print_Variable_Value"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How To Print Variable Value: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
        </w:numPr>
        <w:shd w:val="clear" w:color="auto" w:fill="F9F9F9"/>
        <w:spacing w:line="240" w:lineRule="auto"/>
        <w:ind w:left="0"/>
        <w:jc w:val="both"/>
        <w:rPr>
          <w:ins w:id="21" w:author="Unknown"/>
          <w:rFonts w:ascii="Calibri" w:eastAsia="Times New Roman" w:hAnsi="Calibri" w:cs="Calibri"/>
          <w:color w:val="555555"/>
          <w:sz w:val="24"/>
          <w:szCs w:val="24"/>
        </w:rPr>
      </w:pPr>
      <w:ins w:id="22"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"https://abhiandroid.com/java/variables-with-examples" \l "Importance_Of_Variables_In_JAVA"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5</w:t>
        </w:r>
        <w:r w:rsidRPr="007A7EEB">
          <w:rPr>
            <w:rFonts w:ascii="Calibri" w:eastAsia="Times New Roman" w:hAnsi="Calibri" w:cs="Calibri"/>
            <w:color w:val="337AB7"/>
            <w:sz w:val="24"/>
            <w:szCs w:val="24"/>
            <w:u w:val="single"/>
          </w:rPr>
          <w:t> Importance Of Variables In JAVA:</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23" w:author="Unknown"/>
          <w:rFonts w:ascii="Calibri" w:eastAsia="Times New Roman" w:hAnsi="Calibri" w:cs="Calibri"/>
          <w:color w:val="339600"/>
          <w:sz w:val="27"/>
          <w:szCs w:val="27"/>
        </w:rPr>
      </w:pPr>
      <w:ins w:id="24" w:author="Unknown">
        <w:r w:rsidRPr="007A7EEB">
          <w:rPr>
            <w:rFonts w:ascii="Calibri" w:eastAsia="Times New Roman" w:hAnsi="Calibri" w:cs="Calibri"/>
            <w:b/>
            <w:bCs/>
            <w:color w:val="339600"/>
            <w:sz w:val="27"/>
            <w:szCs w:val="27"/>
          </w:rPr>
          <w:t xml:space="preserve">Syntax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Variables:</w:t>
        </w:r>
      </w:ins>
    </w:p>
    <w:p w:rsidR="007A7EEB" w:rsidRPr="007A7EEB" w:rsidRDefault="007A7EEB" w:rsidP="007A7EEB">
      <w:pPr>
        <w:shd w:val="clear" w:color="auto" w:fill="FFFFFF"/>
        <w:spacing w:after="150" w:line="240" w:lineRule="auto"/>
        <w:jc w:val="both"/>
        <w:rPr>
          <w:ins w:id="25" w:author="Unknown"/>
          <w:rFonts w:ascii="Calibri" w:eastAsia="Times New Roman" w:hAnsi="Calibri" w:cs="Calibri"/>
          <w:color w:val="555555"/>
          <w:sz w:val="26"/>
          <w:szCs w:val="26"/>
        </w:rPr>
      </w:pPr>
      <w:ins w:id="26" w:author="Unknown">
        <w:r w:rsidRPr="007A7EEB">
          <w:rPr>
            <w:rFonts w:ascii="Calibri" w:eastAsia="Times New Roman" w:hAnsi="Calibri" w:cs="Calibri"/>
            <w:b/>
            <w:bCs/>
            <w:color w:val="008000"/>
            <w:sz w:val="26"/>
            <w:szCs w:val="26"/>
          </w:rPr>
          <w:lastRenderedPageBreak/>
          <w:t>What Is Syntax:</w:t>
        </w:r>
        <w:r w:rsidRPr="007A7EEB">
          <w:rPr>
            <w:rFonts w:ascii="Calibri" w:eastAsia="Times New Roman" w:hAnsi="Calibri" w:cs="Calibri"/>
            <w:color w:val="555555"/>
            <w:sz w:val="26"/>
            <w:szCs w:val="26"/>
          </w:rPr>
          <w:t> Syntax in programming language basically means combinations of symbols based on the set of rules defined for that language. JAVA has its own rules for syntax of variables and we need to follow it.</w:t>
        </w:r>
      </w:ins>
    </w:p>
    <w:p w:rsidR="007A7EEB" w:rsidRPr="007A7EEB" w:rsidRDefault="007A7EEB" w:rsidP="007A7EEB">
      <w:pPr>
        <w:shd w:val="clear" w:color="auto" w:fill="FFFFFF"/>
        <w:spacing w:after="150" w:line="240" w:lineRule="auto"/>
        <w:jc w:val="both"/>
        <w:rPr>
          <w:ins w:id="27" w:author="Unknown"/>
          <w:rFonts w:ascii="Calibri" w:eastAsia="Times New Roman" w:hAnsi="Calibri" w:cs="Calibri"/>
          <w:color w:val="555555"/>
          <w:sz w:val="26"/>
          <w:szCs w:val="26"/>
        </w:rPr>
      </w:pPr>
      <w:ins w:id="28" w:author="Unknown">
        <w:r w:rsidRPr="007A7EEB">
          <w:rPr>
            <w:rFonts w:ascii="Calibri" w:eastAsia="Times New Roman" w:hAnsi="Calibri" w:cs="Calibri"/>
            <w:color w:val="555555"/>
            <w:sz w:val="26"/>
            <w:szCs w:val="26"/>
          </w:rPr>
          <w:t>Syntax of variables in JAVA is divided in 3 parts: first assigning type of data you are storing (</w:t>
        </w:r>
        <w:proofErr w:type="spellStart"/>
        <w:r w:rsidRPr="007A7EEB">
          <w:rPr>
            <w:rFonts w:ascii="Calibri" w:eastAsia="Times New Roman" w:hAnsi="Calibri" w:cs="Calibri"/>
            <w:color w:val="555555"/>
            <w:sz w:val="26"/>
            <w:szCs w:val="26"/>
          </w:rPr>
          <w:t>int</w:t>
        </w:r>
        <w:proofErr w:type="gramStart"/>
        <w:r w:rsidRPr="007A7EEB">
          <w:rPr>
            <w:rFonts w:ascii="Calibri" w:eastAsia="Times New Roman" w:hAnsi="Calibri" w:cs="Calibri"/>
            <w:color w:val="555555"/>
            <w:sz w:val="26"/>
            <w:szCs w:val="26"/>
          </w:rPr>
          <w:t>,char,byte</w:t>
        </w:r>
        <w:proofErr w:type="spellEnd"/>
        <w:proofErr w:type="gramEnd"/>
        <w:r w:rsidRPr="007A7EEB">
          <w:rPr>
            <w:rFonts w:ascii="Calibri" w:eastAsia="Times New Roman" w:hAnsi="Calibri" w:cs="Calibri"/>
            <w:color w:val="555555"/>
            <w:sz w:val="26"/>
            <w:szCs w:val="26"/>
          </w:rPr>
          <w:t xml:space="preserve"> etc.), second is naming (let’s say x) and third is putting semicolon(;) which is telling program statement has end here.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9" w:author="Unknown"/>
          <w:rFonts w:ascii="Consolas" w:eastAsia="Times New Roman" w:hAnsi="Consolas" w:cs="Courier New"/>
          <w:color w:val="333333"/>
          <w:sz w:val="20"/>
          <w:szCs w:val="20"/>
        </w:rPr>
      </w:pPr>
      <w:proofErr w:type="spellStart"/>
      <w:proofErr w:type="gramStart"/>
      <w:ins w:id="30"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w:t>
        </w:r>
      </w:ins>
    </w:p>
    <w:p w:rsidR="007A7EEB" w:rsidRPr="007A7EEB" w:rsidRDefault="007A7EEB" w:rsidP="007A7EEB">
      <w:pPr>
        <w:shd w:val="clear" w:color="auto" w:fill="FFFFFF"/>
        <w:spacing w:after="150" w:line="240" w:lineRule="auto"/>
        <w:jc w:val="both"/>
        <w:rPr>
          <w:ins w:id="31" w:author="Unknown"/>
          <w:rFonts w:ascii="Calibri" w:eastAsia="Times New Roman" w:hAnsi="Calibri" w:cs="Calibri"/>
          <w:color w:val="555555"/>
          <w:sz w:val="26"/>
          <w:szCs w:val="26"/>
        </w:rPr>
      </w:pPr>
      <w:ins w:id="32" w:author="Unknown">
        <w:r w:rsidRPr="007A7EEB">
          <w:rPr>
            <w:rFonts w:ascii="Calibri" w:eastAsia="Times New Roman" w:hAnsi="Calibri" w:cs="Calibri"/>
            <w:color w:val="555555"/>
            <w:sz w:val="26"/>
            <w:szCs w:val="26"/>
          </w:rPr>
          <w:t>You can also store value directly here if you want by putting value after = (which is an assignment operator):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33" w:author="Unknown"/>
          <w:rFonts w:ascii="Consolas" w:eastAsia="Times New Roman" w:hAnsi="Consolas" w:cs="Courier New"/>
          <w:color w:val="333333"/>
          <w:sz w:val="20"/>
          <w:szCs w:val="20"/>
        </w:rPr>
      </w:pPr>
      <w:proofErr w:type="spellStart"/>
      <w:proofErr w:type="gramStart"/>
      <w:ins w:id="34"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5;</w:t>
        </w:r>
      </w:ins>
    </w:p>
    <w:p w:rsidR="007A7EEB" w:rsidRPr="007A7EEB" w:rsidRDefault="007A7EEB" w:rsidP="007A7EEB">
      <w:pPr>
        <w:shd w:val="clear" w:color="auto" w:fill="FFFFFF"/>
        <w:spacing w:after="150" w:line="240" w:lineRule="auto"/>
        <w:jc w:val="both"/>
        <w:rPr>
          <w:ins w:id="35" w:author="Unknown"/>
          <w:rFonts w:ascii="Calibri" w:eastAsia="Times New Roman" w:hAnsi="Calibri" w:cs="Calibri"/>
          <w:color w:val="555555"/>
          <w:sz w:val="26"/>
          <w:szCs w:val="26"/>
        </w:rPr>
      </w:pPr>
      <w:ins w:id="36" w:author="Unknown">
        <w:r w:rsidRPr="007A7EEB">
          <w:rPr>
            <w:rFonts w:ascii="Calibri" w:eastAsia="Times New Roman" w:hAnsi="Calibri" w:cs="Calibri"/>
            <w:color w:val="555555"/>
            <w:sz w:val="26"/>
            <w:szCs w:val="26"/>
          </w:rPr>
          <w:t xml:space="preserve">In above syntax we are storing </w:t>
        </w:r>
        <w:proofErr w:type="gramStart"/>
        <w:r w:rsidRPr="007A7EEB">
          <w:rPr>
            <w:rFonts w:ascii="Calibri" w:eastAsia="Times New Roman" w:hAnsi="Calibri" w:cs="Calibri"/>
            <w:color w:val="555555"/>
            <w:sz w:val="26"/>
            <w:szCs w:val="26"/>
          </w:rPr>
          <w:t>integer(</w:t>
        </w:r>
        <w:proofErr w:type="gramEnd"/>
        <w:r w:rsidRPr="007A7EEB">
          <w:rPr>
            <w:rFonts w:ascii="Calibri" w:eastAsia="Times New Roman" w:hAnsi="Calibri" w:cs="Calibri"/>
            <w:color w:val="555555"/>
            <w:sz w:val="26"/>
            <w:szCs w:val="26"/>
          </w:rPr>
          <w:t>number without any decimal point). In JAVA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is used to assign integer.</w:t>
        </w:r>
      </w:ins>
    </w:p>
    <w:p w:rsidR="007A7EEB" w:rsidRPr="007A7EEB" w:rsidRDefault="007A7EEB" w:rsidP="007A7EEB">
      <w:pPr>
        <w:spacing w:before="300" w:after="300" w:line="240" w:lineRule="auto"/>
        <w:rPr>
          <w:ins w:id="37" w:author="Unknown"/>
          <w:rFonts w:ascii="Times New Roman" w:eastAsia="Times New Roman" w:hAnsi="Times New Roman" w:cs="Times New Roman"/>
          <w:sz w:val="24"/>
          <w:szCs w:val="24"/>
        </w:rPr>
      </w:pPr>
      <w:ins w:id="38" w:author="Unknown">
        <w:r w:rsidRPr="007A7EEB">
          <w:rPr>
            <w:rFonts w:ascii="Times New Roman" w:eastAsia="Times New Roman" w:hAnsi="Times New Roman" w:cs="Times New Roman"/>
            <w:sz w:val="24"/>
            <w:szCs w:val="24"/>
          </w:rPr>
          <w:pict>
            <v:rect id="_x0000_i1027"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39" w:author="Unknown"/>
          <w:rFonts w:ascii="Calibri" w:eastAsia="Times New Roman" w:hAnsi="Calibri" w:cs="Calibri"/>
          <w:color w:val="339600"/>
          <w:sz w:val="27"/>
          <w:szCs w:val="27"/>
        </w:rPr>
      </w:pPr>
      <w:ins w:id="40" w:author="Unknown">
        <w:r w:rsidRPr="007A7EEB">
          <w:rPr>
            <w:rFonts w:ascii="Calibri" w:eastAsia="Times New Roman" w:hAnsi="Calibri" w:cs="Calibri"/>
            <w:b/>
            <w:bCs/>
            <w:color w:val="339600"/>
            <w:sz w:val="27"/>
            <w:szCs w:val="27"/>
          </w:rPr>
          <w:t xml:space="preserve">Variables Examples </w:t>
        </w:r>
        <w:proofErr w:type="gramStart"/>
        <w:r w:rsidRPr="007A7EEB">
          <w:rPr>
            <w:rFonts w:ascii="Calibri" w:eastAsia="Times New Roman" w:hAnsi="Calibri" w:cs="Calibri"/>
            <w:b/>
            <w:bCs/>
            <w:color w:val="339600"/>
            <w:sz w:val="27"/>
            <w:szCs w:val="27"/>
          </w:rPr>
          <w:t>In</w:t>
        </w:r>
        <w:proofErr w:type="gramEnd"/>
        <w:r w:rsidRPr="007A7EEB">
          <w:rPr>
            <w:rFonts w:ascii="Calibri" w:eastAsia="Times New Roman" w:hAnsi="Calibri" w:cs="Calibri"/>
            <w:b/>
            <w:bCs/>
            <w:color w:val="339600"/>
            <w:sz w:val="27"/>
            <w:szCs w:val="27"/>
          </w:rPr>
          <w:t xml:space="preserve"> JAVA:</w:t>
        </w:r>
      </w:ins>
    </w:p>
    <w:p w:rsidR="007A7EEB" w:rsidRPr="007A7EEB" w:rsidRDefault="007A7EEB" w:rsidP="007A7EEB">
      <w:pPr>
        <w:shd w:val="clear" w:color="auto" w:fill="FFFFFF"/>
        <w:spacing w:after="150" w:line="240" w:lineRule="auto"/>
        <w:jc w:val="both"/>
        <w:rPr>
          <w:ins w:id="41" w:author="Unknown"/>
          <w:rFonts w:ascii="Calibri" w:eastAsia="Times New Roman" w:hAnsi="Calibri" w:cs="Calibri"/>
          <w:color w:val="555555"/>
          <w:sz w:val="26"/>
          <w:szCs w:val="26"/>
        </w:rPr>
      </w:pPr>
      <w:ins w:id="42" w:author="Unknown">
        <w:r w:rsidRPr="007A7EEB">
          <w:rPr>
            <w:rFonts w:ascii="Calibri" w:eastAsia="Times New Roman" w:hAnsi="Calibri" w:cs="Calibri"/>
            <w:color w:val="555555"/>
            <w:sz w:val="26"/>
            <w:szCs w:val="26"/>
          </w:rPr>
          <w:t>Let us create a simple example of variables storing student details: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43" w:author="Unknown"/>
          <w:rFonts w:ascii="Consolas" w:eastAsia="Times New Roman" w:hAnsi="Consolas" w:cs="Courier New"/>
          <w:color w:val="333333"/>
          <w:sz w:val="20"/>
          <w:szCs w:val="20"/>
        </w:rPr>
      </w:pPr>
      <w:proofErr w:type="spellStart"/>
      <w:proofErr w:type="gramStart"/>
      <w:ins w:id="44"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rollnumber</w:t>
        </w:r>
        <w:proofErr w:type="spellEnd"/>
        <w:r w:rsidRPr="007A7EEB">
          <w:rPr>
            <w:rFonts w:ascii="Consolas" w:eastAsia="Times New Roman" w:hAnsi="Consolas" w:cs="Courier New"/>
            <w:color w:val="333333"/>
            <w:sz w:val="20"/>
            <w:szCs w:val="20"/>
          </w:rPr>
          <w:t xml:space="preserve"> = 3;</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45" w:author="Unknown"/>
          <w:rFonts w:ascii="Consolas" w:eastAsia="Times New Roman" w:hAnsi="Consolas" w:cs="Courier New"/>
          <w:color w:val="333333"/>
          <w:sz w:val="20"/>
          <w:szCs w:val="20"/>
        </w:rPr>
      </w:pPr>
      <w:proofErr w:type="gramStart"/>
      <w:ins w:id="46" w:author="Unknown">
        <w:r w:rsidRPr="007A7EEB">
          <w:rPr>
            <w:rFonts w:ascii="Consolas" w:eastAsia="Times New Roman" w:hAnsi="Consolas" w:cs="Courier New"/>
            <w:color w:val="333333"/>
            <w:sz w:val="20"/>
            <w:szCs w:val="20"/>
          </w:rPr>
          <w:t>char</w:t>
        </w:r>
        <w:proofErr w:type="gramEnd"/>
        <w:r w:rsidRPr="007A7EEB">
          <w:rPr>
            <w:rFonts w:ascii="Consolas" w:eastAsia="Times New Roman" w:hAnsi="Consolas" w:cs="Courier New"/>
            <w:color w:val="333333"/>
            <w:sz w:val="20"/>
            <w:szCs w:val="20"/>
          </w:rPr>
          <w:t xml:space="preserve"> name = 'X';</w:t>
        </w:r>
      </w:ins>
    </w:p>
    <w:p w:rsidR="007A7EEB" w:rsidRPr="007A7EEB" w:rsidRDefault="007A7EEB" w:rsidP="007A7EEB">
      <w:pPr>
        <w:shd w:val="clear" w:color="auto" w:fill="FFFFFF"/>
        <w:spacing w:after="150" w:line="240" w:lineRule="auto"/>
        <w:jc w:val="both"/>
        <w:rPr>
          <w:ins w:id="47" w:author="Unknown"/>
          <w:rFonts w:ascii="Calibri" w:eastAsia="Times New Roman" w:hAnsi="Calibri" w:cs="Calibri"/>
          <w:color w:val="555555"/>
          <w:sz w:val="26"/>
          <w:szCs w:val="26"/>
        </w:rPr>
      </w:pPr>
      <w:ins w:id="48" w:author="Unknown">
        <w:r w:rsidRPr="007A7EEB">
          <w:rPr>
            <w:rFonts w:ascii="Calibri" w:eastAsia="Times New Roman" w:hAnsi="Calibri" w:cs="Calibri"/>
            <w:color w:val="555555"/>
            <w:sz w:val="26"/>
            <w:szCs w:val="26"/>
          </w:rPr>
          <w:t xml:space="preserve">In the above example we have defined two variables </w:t>
        </w:r>
        <w:proofErr w:type="spellStart"/>
        <w:r w:rsidRPr="007A7EEB">
          <w:rPr>
            <w:rFonts w:ascii="Calibri" w:eastAsia="Times New Roman" w:hAnsi="Calibri" w:cs="Calibri"/>
            <w:color w:val="555555"/>
            <w:sz w:val="26"/>
            <w:szCs w:val="26"/>
          </w:rPr>
          <w:t>rollnumber</w:t>
        </w:r>
        <w:proofErr w:type="spellEnd"/>
        <w:r w:rsidRPr="007A7EEB">
          <w:rPr>
            <w:rFonts w:ascii="Calibri" w:eastAsia="Times New Roman" w:hAnsi="Calibri" w:cs="Calibri"/>
            <w:color w:val="555555"/>
            <w:sz w:val="26"/>
            <w:szCs w:val="26"/>
          </w:rPr>
          <w:t xml:space="preserve"> and name for storing student details.</w:t>
        </w:r>
      </w:ins>
    </w:p>
    <w:p w:rsidR="007A7EEB" w:rsidRPr="007A7EEB" w:rsidRDefault="007A7EEB" w:rsidP="007A7EEB">
      <w:pPr>
        <w:shd w:val="clear" w:color="auto" w:fill="FFFFFF"/>
        <w:spacing w:after="150" w:line="240" w:lineRule="auto"/>
        <w:jc w:val="both"/>
        <w:rPr>
          <w:ins w:id="49" w:author="Unknown"/>
          <w:rFonts w:ascii="Calibri" w:eastAsia="Times New Roman" w:hAnsi="Calibri" w:cs="Calibri"/>
          <w:color w:val="555555"/>
          <w:sz w:val="26"/>
          <w:szCs w:val="26"/>
        </w:rPr>
      </w:pPr>
      <w:ins w:id="50"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char only store one character. If you want to store full name then you need to use String.</w:t>
        </w:r>
      </w:ins>
    </w:p>
    <w:p w:rsidR="007A7EEB" w:rsidRPr="007A7EEB" w:rsidRDefault="007A7EEB" w:rsidP="007A7EEB">
      <w:pPr>
        <w:shd w:val="clear" w:color="auto" w:fill="FFFFFF"/>
        <w:spacing w:after="150" w:line="240" w:lineRule="auto"/>
        <w:jc w:val="both"/>
        <w:rPr>
          <w:ins w:id="51" w:author="Unknown"/>
          <w:rFonts w:ascii="Calibri" w:eastAsia="Times New Roman" w:hAnsi="Calibri" w:cs="Calibri"/>
          <w:color w:val="555555"/>
          <w:sz w:val="26"/>
          <w:szCs w:val="26"/>
        </w:rPr>
      </w:pPr>
      <w:ins w:id="52" w:author="Unknown">
        <w:r w:rsidRPr="007A7EEB">
          <w:rPr>
            <w:rFonts w:ascii="Calibri" w:eastAsia="Times New Roman" w:hAnsi="Calibri" w:cs="Calibri"/>
            <w:color w:val="555555"/>
            <w:sz w:val="26"/>
            <w:szCs w:val="26"/>
          </w:rPr>
          <w:t>Defining variable for storing character say 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53" w:author="Unknown"/>
          <w:rFonts w:ascii="Consolas" w:eastAsia="Times New Roman" w:hAnsi="Consolas" w:cs="Courier New"/>
          <w:color w:val="333333"/>
          <w:sz w:val="20"/>
          <w:szCs w:val="20"/>
        </w:rPr>
      </w:pPr>
      <w:ins w:id="54" w:author="Unknown">
        <w:r w:rsidRPr="007A7EEB">
          <w:rPr>
            <w:rFonts w:ascii="Consolas" w:eastAsia="Times New Roman" w:hAnsi="Consolas" w:cs="Courier New"/>
            <w:color w:val="333333"/>
            <w:sz w:val="20"/>
            <w:szCs w:val="20"/>
          </w:rPr>
          <w:t>char name =’A’;</w:t>
        </w:r>
      </w:ins>
    </w:p>
    <w:p w:rsidR="007A7EEB" w:rsidRPr="007A7EEB" w:rsidRDefault="007A7EEB" w:rsidP="007A7EEB">
      <w:pPr>
        <w:shd w:val="clear" w:color="auto" w:fill="FFFFFF"/>
        <w:spacing w:after="150" w:line="240" w:lineRule="auto"/>
        <w:jc w:val="both"/>
        <w:rPr>
          <w:ins w:id="55" w:author="Unknown"/>
          <w:rFonts w:ascii="Calibri" w:eastAsia="Times New Roman" w:hAnsi="Calibri" w:cs="Calibri"/>
          <w:color w:val="555555"/>
          <w:sz w:val="26"/>
          <w:szCs w:val="26"/>
        </w:rPr>
      </w:pPr>
      <w:ins w:id="56" w:author="Unknown">
        <w:r w:rsidRPr="007A7EEB">
          <w:rPr>
            <w:rFonts w:ascii="Calibri" w:eastAsia="Times New Roman" w:hAnsi="Calibri" w:cs="Calibri"/>
            <w:color w:val="555555"/>
            <w:sz w:val="26"/>
            <w:szCs w:val="26"/>
          </w:rPr>
          <w:t>Defining variable for storing decimal number say 500.36</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57" w:author="Unknown"/>
          <w:rFonts w:ascii="Consolas" w:eastAsia="Times New Roman" w:hAnsi="Consolas" w:cs="Courier New"/>
          <w:color w:val="333333"/>
          <w:sz w:val="20"/>
          <w:szCs w:val="20"/>
        </w:rPr>
      </w:pPr>
      <w:proofErr w:type="gramStart"/>
      <w:ins w:id="58" w:author="Unknown">
        <w:r w:rsidRPr="007A7EEB">
          <w:rPr>
            <w:rFonts w:ascii="Consolas" w:eastAsia="Times New Roman" w:hAnsi="Consolas" w:cs="Courier New"/>
            <w:color w:val="333333"/>
            <w:sz w:val="20"/>
            <w:szCs w:val="20"/>
          </w:rPr>
          <w:t>float</w:t>
        </w:r>
        <w:proofErr w:type="gramEnd"/>
        <w:r w:rsidRPr="007A7EEB">
          <w:rPr>
            <w:rFonts w:ascii="Consolas" w:eastAsia="Times New Roman" w:hAnsi="Consolas" w:cs="Courier New"/>
            <w:color w:val="333333"/>
            <w:sz w:val="20"/>
            <w:szCs w:val="20"/>
          </w:rPr>
          <w:t xml:space="preserve"> income = 500.36;</w:t>
        </w:r>
      </w:ins>
    </w:p>
    <w:p w:rsidR="007A7EEB" w:rsidRPr="007A7EEB" w:rsidRDefault="007A7EEB" w:rsidP="007A7EEB">
      <w:pPr>
        <w:shd w:val="clear" w:color="auto" w:fill="FFFFFF"/>
        <w:spacing w:after="150" w:line="240" w:lineRule="auto"/>
        <w:jc w:val="both"/>
        <w:rPr>
          <w:ins w:id="59" w:author="Unknown"/>
          <w:rFonts w:ascii="Calibri" w:eastAsia="Times New Roman" w:hAnsi="Calibri" w:cs="Calibri"/>
          <w:color w:val="555555"/>
          <w:sz w:val="26"/>
          <w:szCs w:val="26"/>
        </w:rPr>
      </w:pPr>
      <w:ins w:id="60" w:author="Unknown">
        <w:r w:rsidRPr="007A7EEB">
          <w:rPr>
            <w:rFonts w:ascii="Calibri" w:eastAsia="Times New Roman" w:hAnsi="Calibri" w:cs="Calibri"/>
            <w:b/>
            <w:bCs/>
            <w:color w:val="555555"/>
            <w:sz w:val="26"/>
            <w:szCs w:val="26"/>
          </w:rPr>
          <w:t>Above Example Explanation:</w:t>
        </w:r>
      </w:ins>
    </w:p>
    <w:p w:rsidR="007A7EEB" w:rsidRPr="007A7EEB" w:rsidRDefault="007A7EEB" w:rsidP="007A7EEB">
      <w:pPr>
        <w:numPr>
          <w:ilvl w:val="0"/>
          <w:numId w:val="2"/>
        </w:numPr>
        <w:shd w:val="clear" w:color="auto" w:fill="FFFFFF"/>
        <w:spacing w:before="100" w:beforeAutospacing="1" w:after="100" w:afterAutospacing="1" w:line="240" w:lineRule="auto"/>
        <w:jc w:val="both"/>
        <w:rPr>
          <w:ins w:id="61" w:author="Unknown"/>
          <w:rFonts w:ascii="Calibri" w:eastAsia="Times New Roman" w:hAnsi="Calibri" w:cs="Calibri"/>
          <w:color w:val="555555"/>
          <w:sz w:val="26"/>
          <w:szCs w:val="26"/>
        </w:rPr>
      </w:pPr>
      <w:proofErr w:type="spellStart"/>
      <w:ins w:id="62" w:author="Unknown">
        <w:r w:rsidRPr="007A7EEB">
          <w:rPr>
            <w:rFonts w:ascii="Calibri" w:eastAsia="Times New Roman" w:hAnsi="Calibri" w:cs="Calibri"/>
            <w:color w:val="555555"/>
            <w:sz w:val="26"/>
            <w:szCs w:val="26"/>
          </w:rPr>
          <w:lastRenderedPageBreak/>
          <w:t>int</w:t>
        </w:r>
        <w:proofErr w:type="spellEnd"/>
        <w:r w:rsidRPr="007A7EEB">
          <w:rPr>
            <w:rFonts w:ascii="Calibri" w:eastAsia="Times New Roman" w:hAnsi="Calibri" w:cs="Calibri"/>
            <w:color w:val="555555"/>
            <w:sz w:val="26"/>
            <w:szCs w:val="26"/>
          </w:rPr>
          <w:t>, char and float are data type which is telling program to assign area in memory for storing integer, character or decimal number</w:t>
        </w:r>
      </w:ins>
    </w:p>
    <w:p w:rsidR="007A7EEB" w:rsidRPr="007A7EEB" w:rsidRDefault="007A7EEB" w:rsidP="007A7EEB">
      <w:pPr>
        <w:numPr>
          <w:ilvl w:val="0"/>
          <w:numId w:val="2"/>
        </w:numPr>
        <w:shd w:val="clear" w:color="auto" w:fill="FFFFFF"/>
        <w:spacing w:before="100" w:beforeAutospacing="1" w:after="100" w:afterAutospacing="1" w:line="240" w:lineRule="auto"/>
        <w:jc w:val="both"/>
        <w:rPr>
          <w:ins w:id="63" w:author="Unknown"/>
          <w:rFonts w:ascii="Calibri" w:eastAsia="Times New Roman" w:hAnsi="Calibri" w:cs="Calibri"/>
          <w:color w:val="555555"/>
          <w:sz w:val="26"/>
          <w:szCs w:val="26"/>
        </w:rPr>
      </w:pPr>
      <w:proofErr w:type="spellStart"/>
      <w:proofErr w:type="gramStart"/>
      <w:ins w:id="64" w:author="Unknown">
        <w:r w:rsidRPr="007A7EEB">
          <w:rPr>
            <w:rFonts w:ascii="Calibri" w:eastAsia="Times New Roman" w:hAnsi="Calibri" w:cs="Calibri"/>
            <w:color w:val="555555"/>
            <w:sz w:val="26"/>
            <w:szCs w:val="26"/>
          </w:rPr>
          <w:t>rollnumber</w:t>
        </w:r>
        <w:proofErr w:type="spellEnd"/>
        <w:proofErr w:type="gramEnd"/>
        <w:r w:rsidRPr="007A7EEB">
          <w:rPr>
            <w:rFonts w:ascii="Calibri" w:eastAsia="Times New Roman" w:hAnsi="Calibri" w:cs="Calibri"/>
            <w:color w:val="555555"/>
            <w:sz w:val="26"/>
            <w:szCs w:val="26"/>
          </w:rPr>
          <w:t xml:space="preserve">, name &amp; income are names of variables and value 3, </w:t>
        </w:r>
        <w:proofErr w:type="spellStart"/>
        <w:r w:rsidRPr="007A7EEB">
          <w:rPr>
            <w:rFonts w:ascii="Calibri" w:eastAsia="Times New Roman" w:hAnsi="Calibri" w:cs="Calibri"/>
            <w:color w:val="555555"/>
            <w:sz w:val="26"/>
            <w:szCs w:val="26"/>
          </w:rPr>
          <w:t>abhishek</w:t>
        </w:r>
        <w:proofErr w:type="spellEnd"/>
        <w:r w:rsidRPr="007A7EEB">
          <w:rPr>
            <w:rFonts w:ascii="Calibri" w:eastAsia="Times New Roman" w:hAnsi="Calibri" w:cs="Calibri"/>
            <w:color w:val="555555"/>
            <w:sz w:val="26"/>
            <w:szCs w:val="26"/>
          </w:rPr>
          <w:t xml:space="preserve"> &amp; 500.36 is stored in them.</w:t>
        </w:r>
      </w:ins>
    </w:p>
    <w:p w:rsidR="007A7EEB" w:rsidRPr="007A7EEB" w:rsidRDefault="007A7EEB" w:rsidP="007A7EEB">
      <w:pPr>
        <w:spacing w:before="300" w:after="300" w:line="240" w:lineRule="auto"/>
        <w:rPr>
          <w:ins w:id="65" w:author="Unknown"/>
          <w:rFonts w:ascii="Times New Roman" w:eastAsia="Times New Roman" w:hAnsi="Times New Roman" w:cs="Times New Roman"/>
          <w:sz w:val="24"/>
          <w:szCs w:val="24"/>
        </w:rPr>
      </w:pPr>
      <w:ins w:id="66" w:author="Unknown">
        <w:r w:rsidRPr="007A7EEB">
          <w:rPr>
            <w:rFonts w:ascii="Times New Roman" w:eastAsia="Times New Roman" w:hAnsi="Times New Roman" w:cs="Times New Roman"/>
            <w:sz w:val="24"/>
            <w:szCs w:val="24"/>
          </w:rPr>
          <w:pict>
            <v:rect id="_x0000_i1028"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67" w:author="Unknown"/>
          <w:rFonts w:ascii="Calibri" w:eastAsia="Times New Roman" w:hAnsi="Calibri" w:cs="Calibri"/>
          <w:color w:val="339600"/>
          <w:sz w:val="27"/>
          <w:szCs w:val="27"/>
        </w:rPr>
      </w:pPr>
      <w:ins w:id="68" w:author="Unknown">
        <w:r w:rsidRPr="007A7EEB">
          <w:rPr>
            <w:rFonts w:ascii="Calibri" w:eastAsia="Times New Roman" w:hAnsi="Calibri" w:cs="Calibri"/>
            <w:b/>
            <w:bCs/>
            <w:color w:val="339600"/>
            <w:sz w:val="27"/>
            <w:szCs w:val="27"/>
          </w:rPr>
          <w:t xml:space="preserve">Types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Variables</w:t>
        </w:r>
      </w:ins>
    </w:p>
    <w:p w:rsidR="007A7EEB" w:rsidRPr="007A7EEB" w:rsidRDefault="007A7EEB" w:rsidP="007A7EEB">
      <w:pPr>
        <w:shd w:val="clear" w:color="auto" w:fill="FFFFFF"/>
        <w:spacing w:after="150" w:line="240" w:lineRule="auto"/>
        <w:jc w:val="both"/>
        <w:rPr>
          <w:ins w:id="69" w:author="Unknown"/>
          <w:rFonts w:ascii="Calibri" w:eastAsia="Times New Roman" w:hAnsi="Calibri" w:cs="Calibri"/>
          <w:color w:val="555555"/>
          <w:sz w:val="26"/>
          <w:szCs w:val="26"/>
        </w:rPr>
      </w:pPr>
      <w:ins w:id="70" w:author="Unknown">
        <w:r w:rsidRPr="007A7EEB">
          <w:rPr>
            <w:rFonts w:ascii="Calibri" w:eastAsia="Times New Roman" w:hAnsi="Calibri" w:cs="Calibri"/>
            <w:color w:val="555555"/>
            <w:sz w:val="26"/>
            <w:szCs w:val="26"/>
          </w:rPr>
          <w:t>There are 3 types of variables in JAVA:</w:t>
        </w:r>
      </w:ins>
    </w:p>
    <w:p w:rsidR="007A7EEB" w:rsidRPr="007A7EEB" w:rsidRDefault="007A7EEB" w:rsidP="007A7EEB">
      <w:pPr>
        <w:shd w:val="clear" w:color="auto" w:fill="FFFFFF"/>
        <w:spacing w:after="150" w:line="240" w:lineRule="auto"/>
        <w:jc w:val="both"/>
        <w:rPr>
          <w:ins w:id="71" w:author="Unknown"/>
          <w:rFonts w:ascii="Calibri" w:eastAsia="Times New Roman" w:hAnsi="Calibri" w:cs="Calibri"/>
          <w:color w:val="555555"/>
          <w:sz w:val="26"/>
          <w:szCs w:val="26"/>
        </w:rPr>
      </w:pPr>
      <w:ins w:id="72" w:author="Unknown">
        <w:r w:rsidRPr="007A7EEB">
          <w:rPr>
            <w:rFonts w:ascii="Calibri" w:eastAsia="Times New Roman" w:hAnsi="Calibri" w:cs="Calibri"/>
            <w:b/>
            <w:bCs/>
            <w:color w:val="008000"/>
            <w:sz w:val="26"/>
            <w:szCs w:val="26"/>
          </w:rPr>
          <w:t>1. Local Variables:</w:t>
        </w:r>
        <w:r w:rsidRPr="007A7EEB">
          <w:rPr>
            <w:rFonts w:ascii="Calibri" w:eastAsia="Times New Roman" w:hAnsi="Calibri" w:cs="Calibri"/>
            <w:color w:val="555555"/>
            <w:sz w:val="26"/>
            <w:szCs w:val="26"/>
          </w:rPr>
          <w:t> These can be defined inside method, constructor or also inside block. The scope or life time of local variable destroyed with end of method completion.</w:t>
        </w:r>
        <w:r w:rsidRPr="007A7EEB">
          <w:rPr>
            <w:rFonts w:ascii="Calibri" w:eastAsia="Times New Roman" w:hAnsi="Calibri" w:cs="Calibri"/>
            <w:color w:val="555555"/>
            <w:sz w:val="26"/>
            <w:szCs w:val="26"/>
          </w:rPr>
          <w:br/>
        </w:r>
        <w:r w:rsidRPr="007A7EEB">
          <w:rPr>
            <w:rFonts w:ascii="Calibri" w:eastAsia="Times New Roman" w:hAnsi="Calibri" w:cs="Calibri"/>
            <w:b/>
            <w:bCs/>
            <w:color w:val="008000"/>
            <w:sz w:val="26"/>
            <w:szCs w:val="26"/>
          </w:rPr>
          <w:t>2. Instance variables:</w:t>
        </w:r>
        <w:r w:rsidRPr="007A7EEB">
          <w:rPr>
            <w:rFonts w:ascii="Calibri" w:eastAsia="Times New Roman" w:hAnsi="Calibri" w:cs="Calibri"/>
            <w:color w:val="555555"/>
            <w:sz w:val="26"/>
            <w:szCs w:val="26"/>
          </w:rPr>
          <w:t> These are associated with the object creation. As the object get created instance variable also get created</w:t>
        </w:r>
        <w:r w:rsidRPr="007A7EEB">
          <w:rPr>
            <w:rFonts w:ascii="Calibri" w:eastAsia="Times New Roman" w:hAnsi="Calibri" w:cs="Calibri"/>
            <w:color w:val="555555"/>
            <w:sz w:val="26"/>
            <w:szCs w:val="26"/>
          </w:rPr>
          <w:br/>
        </w:r>
        <w:r w:rsidRPr="007A7EEB">
          <w:rPr>
            <w:rFonts w:ascii="Calibri" w:eastAsia="Times New Roman" w:hAnsi="Calibri" w:cs="Calibri"/>
            <w:b/>
            <w:bCs/>
            <w:color w:val="008000"/>
            <w:sz w:val="26"/>
            <w:szCs w:val="26"/>
          </w:rPr>
          <w:t>3. Class Variable/static variables:</w:t>
        </w:r>
        <w:r w:rsidRPr="007A7EEB">
          <w:rPr>
            <w:rFonts w:ascii="Calibri" w:eastAsia="Times New Roman" w:hAnsi="Calibri" w:cs="Calibri"/>
            <w:color w:val="555555"/>
            <w:sz w:val="26"/>
            <w:szCs w:val="26"/>
          </w:rPr>
          <w:t> These are loaded and initialized when class is loaded in JVM and there exists only one copy of class variable</w:t>
        </w:r>
      </w:ins>
    </w:p>
    <w:p w:rsidR="007A7EEB" w:rsidRPr="007A7EEB" w:rsidRDefault="007A7EEB" w:rsidP="007A7EEB">
      <w:pPr>
        <w:shd w:val="clear" w:color="auto" w:fill="FFFFFF"/>
        <w:spacing w:after="150" w:line="240" w:lineRule="auto"/>
        <w:jc w:val="both"/>
        <w:rPr>
          <w:ins w:id="73" w:author="Unknown"/>
          <w:rFonts w:ascii="Calibri" w:eastAsia="Times New Roman" w:hAnsi="Calibri" w:cs="Calibri"/>
          <w:color w:val="555555"/>
          <w:sz w:val="26"/>
          <w:szCs w:val="26"/>
        </w:rPr>
      </w:pPr>
      <w:ins w:id="74" w:author="Unknown">
        <w:r w:rsidRPr="007A7EEB">
          <w:rPr>
            <w:rFonts w:ascii="Calibri" w:eastAsia="Times New Roman" w:hAnsi="Calibri" w:cs="Calibri"/>
            <w:b/>
            <w:bCs/>
            <w:color w:val="555555"/>
            <w:sz w:val="26"/>
            <w:szCs w:val="26"/>
          </w:rPr>
          <w:t xml:space="preserve">Examples </w:t>
        </w:r>
        <w:proofErr w:type="gramStart"/>
        <w:r w:rsidRPr="007A7EEB">
          <w:rPr>
            <w:rFonts w:ascii="Calibri" w:eastAsia="Times New Roman" w:hAnsi="Calibri" w:cs="Calibri"/>
            <w:b/>
            <w:bCs/>
            <w:color w:val="555555"/>
            <w:sz w:val="26"/>
            <w:szCs w:val="26"/>
          </w:rPr>
          <w:t>Of</w:t>
        </w:r>
        <w:proofErr w:type="gramEnd"/>
        <w:r w:rsidRPr="007A7EEB">
          <w:rPr>
            <w:rFonts w:ascii="Calibri" w:eastAsia="Times New Roman" w:hAnsi="Calibri" w:cs="Calibri"/>
            <w:b/>
            <w:bCs/>
            <w:color w:val="555555"/>
            <w:sz w:val="26"/>
            <w:szCs w:val="26"/>
          </w:rPr>
          <w:t xml:space="preserve"> Types Of Variables: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75" w:author="Unknown"/>
          <w:rFonts w:ascii="Consolas" w:eastAsia="Times New Roman" w:hAnsi="Consolas" w:cs="Courier New"/>
          <w:color w:val="333333"/>
          <w:sz w:val="20"/>
          <w:szCs w:val="20"/>
        </w:rPr>
      </w:pPr>
      <w:proofErr w:type="gramStart"/>
      <w:ins w:id="76"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TypeOfVariable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77" w:author="Unknown"/>
          <w:rFonts w:ascii="Consolas" w:eastAsia="Times New Roman" w:hAnsi="Consolas" w:cs="Courier New"/>
          <w:color w:val="333333"/>
          <w:sz w:val="20"/>
          <w:szCs w:val="20"/>
        </w:rPr>
      </w:pPr>
      <w:ins w:id="78"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staticvariable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79" w:author="Unknown"/>
          <w:rFonts w:ascii="Consolas" w:eastAsia="Times New Roman" w:hAnsi="Consolas" w:cs="Courier New"/>
          <w:color w:val="333333"/>
          <w:sz w:val="20"/>
          <w:szCs w:val="20"/>
        </w:rPr>
      </w:pPr>
      <w:ins w:id="80"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instancevariable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1" w:author="Unknown"/>
          <w:rFonts w:ascii="Consolas" w:eastAsia="Times New Roman" w:hAnsi="Consolas" w:cs="Courier New"/>
          <w:color w:val="333333"/>
          <w:sz w:val="20"/>
          <w:szCs w:val="20"/>
        </w:rPr>
      </w:pPr>
      <w:ins w:id="82"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void </w:t>
        </w:r>
        <w:proofErr w:type="spellStart"/>
        <w:r w:rsidRPr="007A7EEB">
          <w:rPr>
            <w:rFonts w:ascii="Consolas" w:eastAsia="Times New Roman" w:hAnsi="Consolas" w:cs="Courier New"/>
            <w:color w:val="333333"/>
            <w:sz w:val="20"/>
            <w:szCs w:val="20"/>
          </w:rPr>
          <w:t>printValue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3" w:author="Unknown"/>
          <w:rFonts w:ascii="Consolas" w:eastAsia="Times New Roman" w:hAnsi="Consolas" w:cs="Courier New"/>
          <w:color w:val="333333"/>
          <w:sz w:val="20"/>
          <w:szCs w:val="20"/>
        </w:rPr>
      </w:pPr>
      <w:ins w:id="84"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localvariable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5" w:author="Unknown"/>
          <w:rFonts w:ascii="Consolas" w:eastAsia="Times New Roman" w:hAnsi="Consolas" w:cs="Courier New"/>
          <w:color w:val="333333"/>
          <w:sz w:val="20"/>
          <w:szCs w:val="20"/>
        </w:rPr>
      </w:pPr>
      <w:ins w:id="8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"the value of </w:t>
        </w:r>
        <w:proofErr w:type="spellStart"/>
        <w:r w:rsidRPr="007A7EEB">
          <w:rPr>
            <w:rFonts w:ascii="Consolas" w:eastAsia="Times New Roman" w:hAnsi="Consolas" w:cs="Courier New"/>
            <w:color w:val="333333"/>
            <w:sz w:val="20"/>
            <w:szCs w:val="20"/>
          </w:rPr>
          <w:t>staticvariable</w:t>
        </w:r>
        <w:proofErr w:type="spellEnd"/>
        <w:r w:rsidRPr="007A7EEB">
          <w:rPr>
            <w:rFonts w:ascii="Consolas" w:eastAsia="Times New Roman" w:hAnsi="Consolas" w:cs="Courier New"/>
            <w:color w:val="333333"/>
            <w:sz w:val="20"/>
            <w:szCs w:val="20"/>
          </w:rPr>
          <w:t xml:space="preserve"> \t"+</w:t>
        </w:r>
        <w:proofErr w:type="spellStart"/>
        <w:r w:rsidRPr="007A7EEB">
          <w:rPr>
            <w:rFonts w:ascii="Consolas" w:eastAsia="Times New Roman" w:hAnsi="Consolas" w:cs="Courier New"/>
            <w:color w:val="333333"/>
            <w:sz w:val="20"/>
            <w:szCs w:val="20"/>
          </w:rPr>
          <w:t>staticvariable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7" w:author="Unknown"/>
          <w:rFonts w:ascii="Consolas" w:eastAsia="Times New Roman" w:hAnsi="Consolas" w:cs="Courier New"/>
          <w:color w:val="333333"/>
          <w:sz w:val="20"/>
          <w:szCs w:val="20"/>
        </w:rPr>
      </w:pPr>
      <w:ins w:id="8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"the value of </w:t>
        </w:r>
        <w:proofErr w:type="spellStart"/>
        <w:r w:rsidRPr="007A7EEB">
          <w:rPr>
            <w:rFonts w:ascii="Consolas" w:eastAsia="Times New Roman" w:hAnsi="Consolas" w:cs="Courier New"/>
            <w:color w:val="333333"/>
            <w:sz w:val="20"/>
            <w:szCs w:val="20"/>
          </w:rPr>
          <w:t>instancevariable</w:t>
        </w:r>
        <w:proofErr w:type="spellEnd"/>
        <w:r w:rsidRPr="007A7EEB">
          <w:rPr>
            <w:rFonts w:ascii="Consolas" w:eastAsia="Times New Roman" w:hAnsi="Consolas" w:cs="Courier New"/>
            <w:color w:val="333333"/>
            <w:sz w:val="20"/>
            <w:szCs w:val="20"/>
          </w:rPr>
          <w:t>\t"+</w:t>
        </w:r>
        <w:proofErr w:type="spellStart"/>
        <w:r w:rsidRPr="007A7EEB">
          <w:rPr>
            <w:rFonts w:ascii="Consolas" w:eastAsia="Times New Roman" w:hAnsi="Consolas" w:cs="Courier New"/>
            <w:color w:val="333333"/>
            <w:sz w:val="20"/>
            <w:szCs w:val="20"/>
          </w:rPr>
          <w:t>instancevariable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9" w:author="Unknown"/>
          <w:rFonts w:ascii="Consolas" w:eastAsia="Times New Roman" w:hAnsi="Consolas" w:cs="Courier New"/>
          <w:color w:val="333333"/>
          <w:sz w:val="20"/>
          <w:szCs w:val="20"/>
        </w:rPr>
      </w:pPr>
      <w:ins w:id="90"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"the value of </w:t>
        </w:r>
        <w:proofErr w:type="spellStart"/>
        <w:r w:rsidRPr="007A7EEB">
          <w:rPr>
            <w:rFonts w:ascii="Consolas" w:eastAsia="Times New Roman" w:hAnsi="Consolas" w:cs="Courier New"/>
            <w:color w:val="333333"/>
            <w:sz w:val="20"/>
            <w:szCs w:val="20"/>
          </w:rPr>
          <w:t>localvariable</w:t>
        </w:r>
        <w:proofErr w:type="spellEnd"/>
        <w:r w:rsidRPr="007A7EEB">
          <w:rPr>
            <w:rFonts w:ascii="Consolas" w:eastAsia="Times New Roman" w:hAnsi="Consolas" w:cs="Courier New"/>
            <w:color w:val="333333"/>
            <w:sz w:val="20"/>
            <w:szCs w:val="20"/>
          </w:rPr>
          <w:t xml:space="preserve"> \t"+</w:t>
        </w:r>
        <w:proofErr w:type="spellStart"/>
        <w:r w:rsidRPr="007A7EEB">
          <w:rPr>
            <w:rFonts w:ascii="Consolas" w:eastAsia="Times New Roman" w:hAnsi="Consolas" w:cs="Courier New"/>
            <w:color w:val="333333"/>
            <w:sz w:val="20"/>
            <w:szCs w:val="20"/>
          </w:rPr>
          <w:t>localvariable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1" w:author="Unknown"/>
          <w:rFonts w:ascii="Consolas" w:eastAsia="Times New Roman" w:hAnsi="Consolas" w:cs="Courier New"/>
          <w:color w:val="333333"/>
          <w:sz w:val="20"/>
          <w:szCs w:val="20"/>
        </w:rPr>
      </w:pPr>
      <w:ins w:id="92"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3" w:author="Unknown"/>
          <w:rFonts w:ascii="Consolas" w:eastAsia="Times New Roman" w:hAnsi="Consolas" w:cs="Courier New"/>
          <w:color w:val="333333"/>
          <w:sz w:val="20"/>
          <w:szCs w:val="20"/>
        </w:rPr>
      </w:pPr>
      <w:ins w:id="94"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5" w:author="Unknown"/>
          <w:rFonts w:ascii="Consolas" w:eastAsia="Times New Roman" w:hAnsi="Consolas" w:cs="Courier New"/>
          <w:color w:val="333333"/>
          <w:sz w:val="20"/>
          <w:szCs w:val="20"/>
        </w:rPr>
      </w:pPr>
      <w:ins w:id="9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r w:rsidRPr="007A7EEB">
          <w:rPr>
            <w:rFonts w:ascii="Consolas" w:eastAsia="Times New Roman" w:hAnsi="Consolas" w:cs="Courier New"/>
            <w:color w:val="333333"/>
            <w:sz w:val="20"/>
            <w:szCs w:val="20"/>
          </w:rPr>
          <w:t>TypeOfVariable</w:t>
        </w:r>
        <w:proofErr w:type="spellEnd"/>
        <w:r w:rsidRPr="007A7EEB">
          <w:rPr>
            <w:rFonts w:ascii="Consolas" w:eastAsia="Times New Roman" w:hAnsi="Consolas" w:cs="Courier New"/>
            <w:color w:val="333333"/>
            <w:sz w:val="20"/>
            <w:szCs w:val="20"/>
          </w:rPr>
          <w:t xml:space="preserve"> object=new </w:t>
        </w:r>
        <w:proofErr w:type="spellStart"/>
        <w:proofErr w:type="gramStart"/>
        <w:r w:rsidRPr="007A7EEB">
          <w:rPr>
            <w:rFonts w:ascii="Consolas" w:eastAsia="Times New Roman" w:hAnsi="Consolas" w:cs="Courier New"/>
            <w:color w:val="333333"/>
            <w:sz w:val="20"/>
            <w:szCs w:val="20"/>
          </w:rPr>
          <w:t>TypeOfVariable</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7" w:author="Unknown"/>
          <w:rFonts w:ascii="Consolas" w:eastAsia="Times New Roman" w:hAnsi="Consolas" w:cs="Courier New"/>
          <w:color w:val="333333"/>
          <w:sz w:val="20"/>
          <w:szCs w:val="20"/>
        </w:rPr>
      </w:pPr>
      <w:ins w:id="9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object.printValue</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9" w:author="Unknown"/>
          <w:rFonts w:ascii="Consolas" w:eastAsia="Times New Roman" w:hAnsi="Consolas" w:cs="Courier New"/>
          <w:color w:val="333333"/>
          <w:sz w:val="20"/>
          <w:szCs w:val="20"/>
        </w:rPr>
      </w:pPr>
      <w:ins w:id="100"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1" w:author="Unknown"/>
          <w:rFonts w:ascii="Consolas" w:eastAsia="Times New Roman" w:hAnsi="Consolas" w:cs="Courier New"/>
          <w:color w:val="333333"/>
          <w:sz w:val="20"/>
          <w:szCs w:val="20"/>
        </w:rPr>
      </w:pPr>
      <w:ins w:id="102"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03" w:author="Unknown"/>
          <w:rFonts w:ascii="Calibri" w:eastAsia="Times New Roman" w:hAnsi="Calibri" w:cs="Calibri"/>
          <w:color w:val="555555"/>
          <w:sz w:val="26"/>
          <w:szCs w:val="26"/>
        </w:rPr>
      </w:pPr>
      <w:ins w:id="104" w:author="Unknown">
        <w:r w:rsidRPr="007A7EEB">
          <w:rPr>
            <w:rFonts w:ascii="Calibri" w:eastAsia="Times New Roman" w:hAnsi="Calibri" w:cs="Calibri"/>
            <w:color w:val="555555"/>
            <w:sz w:val="26"/>
            <w:szCs w:val="26"/>
          </w:rPr>
          <w:t>For more details read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"https://abhiandroid.com/java/types-of-variables.html"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 xml:space="preserve">Type </w:t>
        </w:r>
        <w:proofErr w:type="gramStart"/>
        <w:r w:rsidRPr="007A7EEB">
          <w:rPr>
            <w:rFonts w:ascii="Calibri" w:eastAsia="Times New Roman" w:hAnsi="Calibri" w:cs="Calibri"/>
            <w:color w:val="337AB7"/>
            <w:sz w:val="26"/>
            <w:szCs w:val="26"/>
            <w:u w:val="single"/>
          </w:rPr>
          <w:t>Of Variable Tutorial With</w:t>
        </w:r>
        <w:proofErr w:type="gramEnd"/>
        <w:r w:rsidRPr="007A7EEB">
          <w:rPr>
            <w:rFonts w:ascii="Calibri" w:eastAsia="Times New Roman" w:hAnsi="Calibri" w:cs="Calibri"/>
            <w:color w:val="337AB7"/>
            <w:sz w:val="26"/>
            <w:szCs w:val="26"/>
            <w:u w:val="single"/>
          </w:rPr>
          <w:t xml:space="preserve"> Example</w:t>
        </w:r>
        <w:r w:rsidRPr="007A7EEB">
          <w:rPr>
            <w:rFonts w:ascii="Calibri" w:eastAsia="Times New Roman" w:hAnsi="Calibri" w:cs="Calibri"/>
            <w:color w:val="555555"/>
            <w:sz w:val="26"/>
            <w:szCs w:val="26"/>
          </w:rPr>
          <w:fldChar w:fldCharType="end"/>
        </w:r>
      </w:ins>
    </w:p>
    <w:p w:rsidR="007A7EEB" w:rsidRPr="007A7EEB" w:rsidRDefault="007A7EEB" w:rsidP="007A7EEB">
      <w:pPr>
        <w:spacing w:before="300" w:after="300" w:line="240" w:lineRule="auto"/>
        <w:rPr>
          <w:ins w:id="105" w:author="Unknown"/>
          <w:rFonts w:ascii="Times New Roman" w:eastAsia="Times New Roman" w:hAnsi="Times New Roman" w:cs="Times New Roman"/>
          <w:sz w:val="24"/>
          <w:szCs w:val="24"/>
        </w:rPr>
      </w:pPr>
      <w:ins w:id="106" w:author="Unknown">
        <w:r w:rsidRPr="007A7EEB">
          <w:rPr>
            <w:rFonts w:ascii="Times New Roman" w:eastAsia="Times New Roman" w:hAnsi="Times New Roman" w:cs="Times New Roman"/>
            <w:sz w:val="24"/>
            <w:szCs w:val="24"/>
          </w:rPr>
          <w:pict>
            <v:rect id="_x0000_i1029"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07" w:author="Unknown"/>
          <w:rFonts w:ascii="Calibri" w:eastAsia="Times New Roman" w:hAnsi="Calibri" w:cs="Calibri"/>
          <w:color w:val="339600"/>
          <w:sz w:val="27"/>
          <w:szCs w:val="27"/>
        </w:rPr>
      </w:pPr>
      <w:ins w:id="108" w:author="Unknown">
        <w:r w:rsidRPr="007A7EEB">
          <w:rPr>
            <w:rFonts w:ascii="Calibri" w:eastAsia="Times New Roman" w:hAnsi="Calibri" w:cs="Calibri"/>
            <w:b/>
            <w:bCs/>
            <w:color w:val="339600"/>
            <w:sz w:val="27"/>
            <w:szCs w:val="27"/>
          </w:rPr>
          <w:lastRenderedPageBreak/>
          <w:t xml:space="preserve">How </w:t>
        </w:r>
        <w:proofErr w:type="gramStart"/>
        <w:r w:rsidRPr="007A7EEB">
          <w:rPr>
            <w:rFonts w:ascii="Calibri" w:eastAsia="Times New Roman" w:hAnsi="Calibri" w:cs="Calibri"/>
            <w:b/>
            <w:bCs/>
            <w:color w:val="339600"/>
            <w:sz w:val="27"/>
            <w:szCs w:val="27"/>
          </w:rPr>
          <w:t>To</w:t>
        </w:r>
        <w:proofErr w:type="gramEnd"/>
        <w:r w:rsidRPr="007A7EEB">
          <w:rPr>
            <w:rFonts w:ascii="Calibri" w:eastAsia="Times New Roman" w:hAnsi="Calibri" w:cs="Calibri"/>
            <w:b/>
            <w:bCs/>
            <w:color w:val="339600"/>
            <w:sz w:val="27"/>
            <w:szCs w:val="27"/>
          </w:rPr>
          <w:t xml:space="preserve"> Print Variable Value:</w:t>
        </w:r>
      </w:ins>
    </w:p>
    <w:p w:rsidR="007A7EEB" w:rsidRPr="007A7EEB" w:rsidRDefault="007A7EEB" w:rsidP="007A7EEB">
      <w:pPr>
        <w:shd w:val="clear" w:color="auto" w:fill="FFFFFF"/>
        <w:spacing w:after="150" w:line="240" w:lineRule="auto"/>
        <w:jc w:val="both"/>
        <w:rPr>
          <w:ins w:id="109" w:author="Unknown"/>
          <w:rFonts w:ascii="Calibri" w:eastAsia="Times New Roman" w:hAnsi="Calibri" w:cs="Calibri"/>
          <w:color w:val="555555"/>
          <w:sz w:val="26"/>
          <w:szCs w:val="26"/>
        </w:rPr>
      </w:pPr>
      <w:ins w:id="110" w:author="Unknown">
        <w:r w:rsidRPr="007A7EEB">
          <w:rPr>
            <w:rFonts w:ascii="Calibri" w:eastAsia="Times New Roman" w:hAnsi="Calibri" w:cs="Calibri"/>
            <w:color w:val="555555"/>
            <w:sz w:val="26"/>
            <w:szCs w:val="26"/>
          </w:rPr>
          <w:t xml:space="preserve">Here we will show you how easily we can print variable value in JAVA by using inbuilt JAVA method </w:t>
        </w:r>
        <w:proofErr w:type="spellStart"/>
        <w:proofErr w:type="gramStart"/>
        <w:r w:rsidRPr="007A7EEB">
          <w:rPr>
            <w:rFonts w:ascii="Calibri" w:eastAsia="Times New Roman" w:hAnsi="Calibri" w:cs="Calibri"/>
            <w:color w:val="555555"/>
            <w:sz w:val="26"/>
            <w:szCs w:val="26"/>
          </w:rPr>
          <w:t>System.out.println</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xml:space="preserve">);. Here System is class, out is an object and </w:t>
        </w:r>
        <w:proofErr w:type="spellStart"/>
        <w:r w:rsidRPr="007A7EEB">
          <w:rPr>
            <w:rFonts w:ascii="Calibri" w:eastAsia="Times New Roman" w:hAnsi="Calibri" w:cs="Calibri"/>
            <w:color w:val="555555"/>
            <w:sz w:val="26"/>
            <w:szCs w:val="26"/>
          </w:rPr>
          <w:t>println</w:t>
        </w:r>
        <w:proofErr w:type="spellEnd"/>
        <w:r w:rsidRPr="007A7EEB">
          <w:rPr>
            <w:rFonts w:ascii="Calibri" w:eastAsia="Times New Roman" w:hAnsi="Calibri" w:cs="Calibri"/>
            <w:color w:val="555555"/>
            <w:sz w:val="26"/>
            <w:szCs w:val="26"/>
          </w:rPr>
          <w:t xml:space="preserve"> is a method for printing. If you don’t understand class, objects and methods don’t worry about it. Right now just remember </w:t>
        </w:r>
        <w:proofErr w:type="spellStart"/>
        <w:proofErr w:type="gramStart"/>
        <w:r w:rsidRPr="007A7EEB">
          <w:rPr>
            <w:rFonts w:ascii="Calibri" w:eastAsia="Times New Roman" w:hAnsi="Calibri" w:cs="Calibri"/>
            <w:color w:val="555555"/>
            <w:sz w:val="26"/>
            <w:szCs w:val="26"/>
          </w:rPr>
          <w:t>System.out.println</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is a method for printing in JAVA.</w:t>
        </w:r>
      </w:ins>
    </w:p>
    <w:p w:rsidR="007A7EEB" w:rsidRPr="007A7EEB" w:rsidRDefault="007A7EEB" w:rsidP="007A7EEB">
      <w:pPr>
        <w:shd w:val="clear" w:color="auto" w:fill="FFFFFF"/>
        <w:spacing w:after="150" w:line="240" w:lineRule="auto"/>
        <w:jc w:val="both"/>
        <w:rPr>
          <w:ins w:id="111" w:author="Unknown"/>
          <w:rFonts w:ascii="Calibri" w:eastAsia="Times New Roman" w:hAnsi="Calibri" w:cs="Calibri"/>
          <w:color w:val="555555"/>
          <w:sz w:val="26"/>
          <w:szCs w:val="26"/>
        </w:rPr>
      </w:pPr>
      <w:ins w:id="112" w:author="Unknown">
        <w:r w:rsidRPr="007A7EEB">
          <w:rPr>
            <w:rFonts w:ascii="Calibri" w:eastAsia="Times New Roman" w:hAnsi="Calibri" w:cs="Calibri"/>
            <w:color w:val="555555"/>
            <w:sz w:val="26"/>
            <w:szCs w:val="26"/>
          </w:rPr>
          <w:t xml:space="preserve">Now </w:t>
        </w:r>
        <w:proofErr w:type="spellStart"/>
        <w:proofErr w:type="gramStart"/>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print a number 5 in JAVA. First we will create a variable and store value 5 in it. Remember 5 is an integer so we will assign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as a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3" w:author="Unknown"/>
          <w:rFonts w:ascii="Consolas" w:eastAsia="Times New Roman" w:hAnsi="Consolas" w:cs="Courier New"/>
          <w:color w:val="333333"/>
          <w:sz w:val="20"/>
          <w:szCs w:val="20"/>
        </w:rPr>
      </w:pPr>
      <w:proofErr w:type="spellStart"/>
      <w:proofErr w:type="gramStart"/>
      <w:ins w:id="114"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5;</w:t>
        </w:r>
      </w:ins>
    </w:p>
    <w:p w:rsidR="007A7EEB" w:rsidRPr="007A7EEB" w:rsidRDefault="007A7EEB" w:rsidP="007A7EEB">
      <w:pPr>
        <w:shd w:val="clear" w:color="auto" w:fill="FFFFFF"/>
        <w:spacing w:after="150" w:line="240" w:lineRule="auto"/>
        <w:jc w:val="both"/>
        <w:rPr>
          <w:ins w:id="115" w:author="Unknown"/>
          <w:rFonts w:ascii="Calibri" w:eastAsia="Times New Roman" w:hAnsi="Calibri" w:cs="Calibri"/>
          <w:color w:val="555555"/>
          <w:sz w:val="26"/>
          <w:szCs w:val="26"/>
        </w:rPr>
      </w:pPr>
      <w:ins w:id="116" w:author="Unknown">
        <w:r w:rsidRPr="007A7EEB">
          <w:rPr>
            <w:rFonts w:ascii="Calibri" w:eastAsia="Times New Roman" w:hAnsi="Calibri" w:cs="Calibri"/>
            <w:color w:val="555555"/>
            <w:sz w:val="26"/>
            <w:szCs w:val="26"/>
          </w:rPr>
          <w:t>Now using inbuilt JAVA method for printing it: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7" w:author="Unknown"/>
          <w:rFonts w:ascii="Consolas" w:eastAsia="Times New Roman" w:hAnsi="Consolas" w:cs="Courier New"/>
          <w:color w:val="333333"/>
          <w:sz w:val="20"/>
          <w:szCs w:val="20"/>
        </w:rPr>
      </w:pPr>
      <w:proofErr w:type="spellStart"/>
      <w:ins w:id="118"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(x);</w:t>
        </w:r>
      </w:ins>
    </w:p>
    <w:p w:rsidR="007A7EEB" w:rsidRPr="007A7EEB" w:rsidRDefault="007A7EEB" w:rsidP="007A7EEB">
      <w:pPr>
        <w:shd w:val="clear" w:color="auto" w:fill="FFFFFF"/>
        <w:spacing w:after="150" w:line="240" w:lineRule="auto"/>
        <w:jc w:val="both"/>
        <w:rPr>
          <w:ins w:id="119" w:author="Unknown"/>
          <w:rFonts w:ascii="Calibri" w:eastAsia="Times New Roman" w:hAnsi="Calibri" w:cs="Calibri"/>
          <w:color w:val="555555"/>
          <w:sz w:val="26"/>
          <w:szCs w:val="26"/>
        </w:rPr>
      </w:pPr>
      <w:ins w:id="120" w:author="Unknown">
        <w:r w:rsidRPr="007A7EEB">
          <w:rPr>
            <w:rFonts w:ascii="Calibri" w:eastAsia="Times New Roman" w:hAnsi="Calibri" w:cs="Calibri"/>
            <w:color w:val="555555"/>
            <w:sz w:val="26"/>
            <w:szCs w:val="26"/>
          </w:rPr>
          <w:t>Complete code: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1" w:author="Unknown"/>
          <w:rFonts w:ascii="Consolas" w:eastAsia="Times New Roman" w:hAnsi="Consolas" w:cs="Courier New"/>
          <w:color w:val="333333"/>
          <w:sz w:val="20"/>
          <w:szCs w:val="20"/>
        </w:rPr>
      </w:pPr>
      <w:proofErr w:type="spellStart"/>
      <w:proofErr w:type="gramStart"/>
      <w:ins w:id="122"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5;</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3" w:author="Unknown"/>
          <w:rFonts w:ascii="Consolas" w:eastAsia="Times New Roman" w:hAnsi="Consolas" w:cs="Courier New"/>
          <w:color w:val="333333"/>
          <w:sz w:val="20"/>
          <w:szCs w:val="20"/>
        </w:rPr>
      </w:pPr>
      <w:proofErr w:type="spellStart"/>
      <w:ins w:id="124"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(x);</w:t>
        </w:r>
      </w:ins>
    </w:p>
    <w:p w:rsidR="007A7EEB" w:rsidRPr="007A7EEB" w:rsidRDefault="007A7EEB" w:rsidP="007A7EEB">
      <w:pPr>
        <w:shd w:val="clear" w:color="auto" w:fill="FFFFFF"/>
        <w:spacing w:after="150" w:line="240" w:lineRule="auto"/>
        <w:jc w:val="both"/>
        <w:rPr>
          <w:ins w:id="125" w:author="Unknown"/>
          <w:rFonts w:ascii="Calibri" w:eastAsia="Times New Roman" w:hAnsi="Calibri" w:cs="Calibri"/>
          <w:color w:val="555555"/>
          <w:sz w:val="26"/>
          <w:szCs w:val="26"/>
        </w:rPr>
      </w:pPr>
      <w:ins w:id="126" w:author="Unknown">
        <w:r w:rsidRPr="007A7EEB">
          <w:rPr>
            <w:rFonts w:ascii="Calibri" w:eastAsia="Times New Roman" w:hAnsi="Calibri" w:cs="Calibri"/>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7" w:author="Unknown"/>
          <w:rFonts w:ascii="Consolas" w:eastAsia="Times New Roman" w:hAnsi="Consolas" w:cs="Courier New"/>
          <w:color w:val="333333"/>
          <w:sz w:val="20"/>
          <w:szCs w:val="20"/>
        </w:rPr>
      </w:pPr>
      <w:ins w:id="128" w:author="Unknown">
        <w:r w:rsidRPr="007A7EEB">
          <w:rPr>
            <w:rFonts w:ascii="Consolas" w:eastAsia="Times New Roman" w:hAnsi="Consolas" w:cs="Courier New"/>
            <w:color w:val="333333"/>
            <w:sz w:val="20"/>
            <w:szCs w:val="20"/>
          </w:rPr>
          <w:t>5</w:t>
        </w:r>
      </w:ins>
    </w:p>
    <w:p w:rsidR="007A7EEB" w:rsidRPr="007A7EEB" w:rsidRDefault="007A7EEB" w:rsidP="007A7EEB">
      <w:pPr>
        <w:shd w:val="clear" w:color="auto" w:fill="FFFFFF"/>
        <w:spacing w:after="150" w:line="240" w:lineRule="auto"/>
        <w:jc w:val="both"/>
        <w:rPr>
          <w:ins w:id="129" w:author="Unknown"/>
          <w:rFonts w:ascii="Calibri" w:eastAsia="Times New Roman" w:hAnsi="Calibri" w:cs="Calibri"/>
          <w:color w:val="555555"/>
          <w:sz w:val="26"/>
          <w:szCs w:val="26"/>
        </w:rPr>
      </w:pPr>
      <w:ins w:id="130" w:author="Unknown">
        <w:r w:rsidRPr="007A7EEB">
          <w:rPr>
            <w:rFonts w:ascii="Calibri" w:eastAsia="Times New Roman" w:hAnsi="Calibri" w:cs="Calibri"/>
            <w:color w:val="555555"/>
            <w:sz w:val="26"/>
            <w:szCs w:val="26"/>
          </w:rPr>
          <w:t>Here JAVA look for value stored in the memory of variable name x, finds it and then print it which is 5.</w:t>
        </w:r>
      </w:ins>
    </w:p>
    <w:p w:rsidR="007A7EEB" w:rsidRPr="007A7EEB" w:rsidRDefault="007A7EEB" w:rsidP="007A7EEB">
      <w:pPr>
        <w:shd w:val="clear" w:color="auto" w:fill="FFFFFF"/>
        <w:spacing w:after="150" w:line="240" w:lineRule="auto"/>
        <w:jc w:val="both"/>
        <w:rPr>
          <w:ins w:id="131" w:author="Unknown"/>
          <w:rFonts w:ascii="Calibri" w:eastAsia="Times New Roman" w:hAnsi="Calibri" w:cs="Calibri"/>
          <w:color w:val="555555"/>
          <w:sz w:val="26"/>
          <w:szCs w:val="26"/>
        </w:rPr>
      </w:pPr>
      <w:ins w:id="132"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Other than simply printing variables we can use them for </w:t>
        </w:r>
        <w:proofErr w:type="gramStart"/>
        <w:r w:rsidRPr="007A7EEB">
          <w:rPr>
            <w:rFonts w:ascii="Calibri" w:eastAsia="Times New Roman" w:hAnsi="Calibri" w:cs="Calibri"/>
            <w:color w:val="555555"/>
            <w:sz w:val="26"/>
            <w:szCs w:val="26"/>
          </w:rPr>
          <w:t>many other purpose</w:t>
        </w:r>
        <w:proofErr w:type="gramEnd"/>
        <w:r w:rsidRPr="007A7EEB">
          <w:rPr>
            <w:rFonts w:ascii="Calibri" w:eastAsia="Times New Roman" w:hAnsi="Calibri" w:cs="Calibri"/>
            <w:color w:val="555555"/>
            <w:sz w:val="26"/>
            <w:szCs w:val="26"/>
          </w:rPr>
          <w:t xml:space="preserve"> like adding, subtracting etc. which we will share in the Operators topic.</w:t>
        </w:r>
      </w:ins>
    </w:p>
    <w:p w:rsidR="007A7EEB" w:rsidRPr="007A7EEB" w:rsidRDefault="007A7EEB" w:rsidP="007A7EEB">
      <w:pPr>
        <w:spacing w:before="300" w:after="300" w:line="240" w:lineRule="auto"/>
        <w:rPr>
          <w:ins w:id="133" w:author="Unknown"/>
          <w:rFonts w:ascii="Times New Roman" w:eastAsia="Times New Roman" w:hAnsi="Times New Roman" w:cs="Times New Roman"/>
          <w:sz w:val="24"/>
          <w:szCs w:val="24"/>
        </w:rPr>
      </w:pPr>
      <w:ins w:id="134" w:author="Unknown">
        <w:r w:rsidRPr="007A7EEB">
          <w:rPr>
            <w:rFonts w:ascii="Times New Roman" w:eastAsia="Times New Roman" w:hAnsi="Times New Roman" w:cs="Times New Roman"/>
            <w:sz w:val="24"/>
            <w:szCs w:val="24"/>
          </w:rPr>
          <w:pict>
            <v:rect id="_x0000_i1030"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35" w:author="Unknown"/>
          <w:rFonts w:ascii="Calibri" w:eastAsia="Times New Roman" w:hAnsi="Calibri" w:cs="Calibri"/>
          <w:color w:val="339600"/>
          <w:sz w:val="27"/>
          <w:szCs w:val="27"/>
        </w:rPr>
      </w:pPr>
      <w:ins w:id="136" w:author="Unknown">
        <w:r w:rsidRPr="007A7EEB">
          <w:rPr>
            <w:rFonts w:ascii="Calibri" w:eastAsia="Times New Roman" w:hAnsi="Calibri" w:cs="Calibri"/>
            <w:b/>
            <w:bCs/>
            <w:color w:val="339600"/>
            <w:sz w:val="27"/>
            <w:szCs w:val="27"/>
          </w:rPr>
          <w:t xml:space="preserve">Importance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Variables In JAVA:</w:t>
        </w:r>
      </w:ins>
    </w:p>
    <w:p w:rsidR="007A7EEB" w:rsidRPr="007A7EEB" w:rsidRDefault="007A7EEB" w:rsidP="007A7EEB">
      <w:pPr>
        <w:numPr>
          <w:ilvl w:val="0"/>
          <w:numId w:val="3"/>
        </w:numPr>
        <w:shd w:val="clear" w:color="auto" w:fill="FFFFFF"/>
        <w:spacing w:before="100" w:beforeAutospacing="1" w:after="100" w:afterAutospacing="1" w:line="240" w:lineRule="auto"/>
        <w:jc w:val="both"/>
        <w:rPr>
          <w:ins w:id="137" w:author="Unknown"/>
          <w:rFonts w:ascii="Calibri" w:eastAsia="Times New Roman" w:hAnsi="Calibri" w:cs="Calibri"/>
          <w:color w:val="555555"/>
          <w:sz w:val="26"/>
          <w:szCs w:val="26"/>
        </w:rPr>
      </w:pPr>
      <w:ins w:id="138" w:author="Unknown">
        <w:r w:rsidRPr="007A7EEB">
          <w:rPr>
            <w:rFonts w:ascii="Calibri" w:eastAsia="Times New Roman" w:hAnsi="Calibri" w:cs="Calibri"/>
            <w:color w:val="555555"/>
            <w:sz w:val="26"/>
            <w:szCs w:val="26"/>
          </w:rPr>
          <w:t xml:space="preserve">It makes the computer program very useful by storing information which can be easily accessed. For example if you want to create a JAVA program which can calculate current age based on birthday of the person. The person will enter his birthday </w:t>
        </w:r>
        <w:proofErr w:type="gramStart"/>
        <w:r w:rsidRPr="007A7EEB">
          <w:rPr>
            <w:rFonts w:ascii="Calibri" w:eastAsia="Times New Roman" w:hAnsi="Calibri" w:cs="Calibri"/>
            <w:color w:val="555555"/>
            <w:sz w:val="26"/>
            <w:szCs w:val="26"/>
          </w:rPr>
          <w:t>details which needs</w:t>
        </w:r>
        <w:proofErr w:type="gramEnd"/>
        <w:r w:rsidRPr="007A7EEB">
          <w:rPr>
            <w:rFonts w:ascii="Calibri" w:eastAsia="Times New Roman" w:hAnsi="Calibri" w:cs="Calibri"/>
            <w:color w:val="555555"/>
            <w:sz w:val="26"/>
            <w:szCs w:val="26"/>
          </w:rPr>
          <w:t xml:space="preserve"> to be stored somewhere in computer with proper naming to make it easily accessible for calculating his age. Here you need variables to do that for you.</w:t>
        </w:r>
      </w:ins>
    </w:p>
    <w:p w:rsidR="007A7EEB" w:rsidRPr="007A7EEB" w:rsidRDefault="007A7EEB" w:rsidP="007A7EEB">
      <w:pPr>
        <w:numPr>
          <w:ilvl w:val="0"/>
          <w:numId w:val="3"/>
        </w:numPr>
        <w:shd w:val="clear" w:color="auto" w:fill="FFFFFF"/>
        <w:spacing w:before="100" w:beforeAutospacing="1" w:after="100" w:afterAutospacing="1" w:line="240" w:lineRule="auto"/>
        <w:jc w:val="both"/>
        <w:rPr>
          <w:ins w:id="139" w:author="Unknown"/>
          <w:rFonts w:ascii="Calibri" w:eastAsia="Times New Roman" w:hAnsi="Calibri" w:cs="Calibri"/>
          <w:color w:val="555555"/>
          <w:sz w:val="26"/>
          <w:szCs w:val="26"/>
        </w:rPr>
      </w:pPr>
      <w:ins w:id="140" w:author="Unknown">
        <w:r w:rsidRPr="007A7EEB">
          <w:rPr>
            <w:rFonts w:ascii="Calibri" w:eastAsia="Times New Roman" w:hAnsi="Calibri" w:cs="Calibri"/>
            <w:color w:val="555555"/>
            <w:sz w:val="26"/>
            <w:szCs w:val="26"/>
          </w:rPr>
          <w:lastRenderedPageBreak/>
          <w:t>In simple words, you need variables in program because it gives the ability to store information which can then be processed. Without variables computer won’t be able to process anything.</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Primitive Data Types </w:t>
      </w:r>
      <w:proofErr w:type="gramStart"/>
      <w:r w:rsidRPr="007A7EEB">
        <w:rPr>
          <w:rFonts w:ascii="Calibri" w:eastAsia="Times New Roman" w:hAnsi="Calibri" w:cs="Calibri"/>
          <w:color w:val="555555"/>
          <w:sz w:val="45"/>
          <w:szCs w:val="45"/>
        </w:rPr>
        <w:t>In</w:t>
      </w:r>
      <w:proofErr w:type="gramEnd"/>
      <w:r w:rsidRPr="007A7EEB">
        <w:rPr>
          <w:rFonts w:ascii="Calibri" w:eastAsia="Times New Roman" w:hAnsi="Calibri" w:cs="Calibri"/>
          <w:color w:val="555555"/>
          <w:sz w:val="45"/>
          <w:szCs w:val="45"/>
        </w:rPr>
        <w:t xml:space="preserve"> JAVA With Examples</w:t>
      </w:r>
    </w:p>
    <w:p w:rsidR="007A7EEB" w:rsidRPr="007A7EEB" w:rsidRDefault="007A7EEB" w:rsidP="007A7EEB">
      <w:pPr>
        <w:shd w:val="clear" w:color="auto" w:fill="FFFFFF"/>
        <w:spacing w:after="150" w:line="240" w:lineRule="auto"/>
        <w:jc w:val="both"/>
        <w:rPr>
          <w:ins w:id="141" w:author="Unknown"/>
          <w:rFonts w:ascii="Calibri" w:eastAsia="Times New Roman" w:hAnsi="Calibri" w:cs="Calibri"/>
          <w:color w:val="555555"/>
          <w:sz w:val="26"/>
          <w:szCs w:val="26"/>
        </w:rPr>
      </w:pPr>
      <w:ins w:id="142" w:author="Unknown">
        <w:r w:rsidRPr="007A7EEB">
          <w:rPr>
            <w:rFonts w:ascii="Calibri" w:eastAsia="Times New Roman" w:hAnsi="Calibri" w:cs="Calibri"/>
            <w:color w:val="555555"/>
            <w:sz w:val="26"/>
            <w:szCs w:val="26"/>
          </w:rPr>
          <w:t>When we say Data Type think of type of information you want to store in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"https://abhiandroid.com/java/variables-with-examples"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variables</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like integer, character, decimal etc. Primitive means this data type are pre-defined by JAVA language.</w:t>
        </w:r>
      </w:ins>
    </w:p>
    <w:p w:rsidR="007A7EEB" w:rsidRPr="007A7EEB" w:rsidRDefault="007A7EEB" w:rsidP="007A7EEB">
      <w:pPr>
        <w:shd w:val="clear" w:color="auto" w:fill="FFFFFF"/>
        <w:spacing w:after="150" w:line="240" w:lineRule="auto"/>
        <w:jc w:val="both"/>
        <w:rPr>
          <w:ins w:id="143" w:author="Unknown"/>
          <w:rFonts w:ascii="Calibri" w:eastAsia="Times New Roman" w:hAnsi="Calibri" w:cs="Calibri"/>
          <w:color w:val="555555"/>
          <w:sz w:val="26"/>
          <w:szCs w:val="26"/>
        </w:rPr>
      </w:pPr>
      <w:ins w:id="144" w:author="Unknown">
        <w:r w:rsidRPr="007A7EEB">
          <w:rPr>
            <w:rFonts w:ascii="Calibri" w:eastAsia="Times New Roman" w:hAnsi="Calibri" w:cs="Calibri"/>
            <w:color w:val="555555"/>
            <w:sz w:val="26"/>
            <w:szCs w:val="26"/>
          </w:rPr>
          <w:t xml:space="preserve">JAVA has 8 reserved keyword for primitive data type for assigning 8 different </w:t>
        </w:r>
        <w:proofErr w:type="gramStart"/>
        <w:r w:rsidRPr="007A7EEB">
          <w:rPr>
            <w:rFonts w:ascii="Calibri" w:eastAsia="Times New Roman" w:hAnsi="Calibri" w:cs="Calibri"/>
            <w:color w:val="555555"/>
            <w:sz w:val="26"/>
            <w:szCs w:val="26"/>
          </w:rPr>
          <w:t>type</w:t>
        </w:r>
        <w:proofErr w:type="gramEnd"/>
        <w:r w:rsidRPr="007A7EEB">
          <w:rPr>
            <w:rFonts w:ascii="Calibri" w:eastAsia="Times New Roman" w:hAnsi="Calibri" w:cs="Calibri"/>
            <w:color w:val="555555"/>
            <w:sz w:val="26"/>
            <w:szCs w:val="26"/>
          </w:rPr>
          <w:t xml:space="preserve"> of information based on value (type of information) and byte (memory or space). For example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is used for a 32-bit (4-byte) integer value, char for 16-bit character, </w:t>
        </w:r>
        <w:proofErr w:type="spellStart"/>
        <w:proofErr w:type="gramStart"/>
        <w:r w:rsidRPr="007A7EEB">
          <w:rPr>
            <w:rFonts w:ascii="Calibri" w:eastAsia="Times New Roman" w:hAnsi="Calibri" w:cs="Calibri"/>
            <w:color w:val="555555"/>
            <w:sz w:val="26"/>
            <w:szCs w:val="26"/>
          </w:rPr>
          <w:t>boolean</w:t>
        </w:r>
        <w:proofErr w:type="spellEnd"/>
        <w:proofErr w:type="gramEnd"/>
        <w:r w:rsidRPr="007A7EEB">
          <w:rPr>
            <w:rFonts w:ascii="Calibri" w:eastAsia="Times New Roman" w:hAnsi="Calibri" w:cs="Calibri"/>
            <w:color w:val="555555"/>
            <w:sz w:val="26"/>
            <w:szCs w:val="26"/>
          </w:rPr>
          <w:t xml:space="preserve"> for true or false value, short for 16-bit (2-byte) integer value etc.</w:t>
        </w:r>
      </w:ins>
    </w:p>
    <w:p w:rsidR="007A7EEB" w:rsidRPr="007A7EEB" w:rsidRDefault="007A7EEB" w:rsidP="007A7EEB">
      <w:pPr>
        <w:shd w:val="clear" w:color="auto" w:fill="FFFFFF"/>
        <w:spacing w:after="150" w:line="240" w:lineRule="auto"/>
        <w:jc w:val="both"/>
        <w:rPr>
          <w:ins w:id="145" w:author="Unknown"/>
          <w:rFonts w:ascii="Calibri" w:eastAsia="Times New Roman" w:hAnsi="Calibri" w:cs="Calibri"/>
          <w:color w:val="555555"/>
          <w:sz w:val="26"/>
          <w:szCs w:val="26"/>
        </w:rPr>
      </w:pPr>
      <w:ins w:id="146" w:author="Unknown">
        <w:r w:rsidRPr="007A7EEB">
          <w:rPr>
            <w:rFonts w:ascii="Calibri" w:eastAsia="Times New Roman" w:hAnsi="Calibri" w:cs="Calibri"/>
            <w:color w:val="555555"/>
            <w:sz w:val="26"/>
            <w:szCs w:val="26"/>
          </w:rPr>
          <w:t>In JAVA this data type must be declared with variables when creating them. This helps compiler to ensure we are inserting the right type of data in variables which we have assigned with a particular data type.</w:t>
        </w:r>
      </w:ins>
    </w:p>
    <w:p w:rsidR="007A7EEB" w:rsidRPr="007A7EEB" w:rsidRDefault="007A7EEB" w:rsidP="007A7EEB">
      <w:pPr>
        <w:spacing w:before="300" w:after="300" w:line="240" w:lineRule="auto"/>
        <w:rPr>
          <w:ins w:id="147" w:author="Unknown"/>
          <w:rFonts w:ascii="Times New Roman" w:eastAsia="Times New Roman" w:hAnsi="Times New Roman" w:cs="Times New Roman"/>
          <w:sz w:val="24"/>
          <w:szCs w:val="24"/>
        </w:rPr>
      </w:pPr>
      <w:ins w:id="148" w:author="Unknown">
        <w:r w:rsidRPr="007A7EEB">
          <w:rPr>
            <w:rFonts w:ascii="Times New Roman" w:eastAsia="Times New Roman" w:hAnsi="Times New Roman" w:cs="Times New Roman"/>
            <w:sz w:val="24"/>
            <w:szCs w:val="24"/>
          </w:rPr>
          <w:pict>
            <v:rect id="_x0000_i1037" style="width:0;height:0" o:hralign="left" o:hrstd="t" o:hrnoshade="t" o:hr="t" fillcolor="#555" stroked="f"/>
          </w:pict>
        </w:r>
      </w:ins>
    </w:p>
    <w:p w:rsidR="007A7EEB" w:rsidRPr="007A7EEB" w:rsidRDefault="007A7EEB" w:rsidP="007A7EEB">
      <w:pPr>
        <w:shd w:val="clear" w:color="auto" w:fill="F9F9F9"/>
        <w:spacing w:after="0" w:line="240" w:lineRule="auto"/>
        <w:jc w:val="both"/>
        <w:rPr>
          <w:ins w:id="149" w:author="Unknown"/>
          <w:rFonts w:ascii="Calibri" w:eastAsia="Times New Roman" w:hAnsi="Calibri" w:cs="Calibri"/>
          <w:b/>
          <w:bCs/>
          <w:color w:val="555555"/>
          <w:sz w:val="24"/>
          <w:szCs w:val="24"/>
        </w:rPr>
      </w:pPr>
      <w:ins w:id="150"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"https://abhiandroid.com/java/primitive-data-types-in-java"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4"/>
        </w:numPr>
        <w:shd w:val="clear" w:color="auto" w:fill="F9F9F9"/>
        <w:spacing w:after="0" w:line="240" w:lineRule="auto"/>
        <w:ind w:left="0"/>
        <w:jc w:val="both"/>
        <w:rPr>
          <w:ins w:id="151" w:author="Unknown"/>
          <w:rFonts w:ascii="Calibri" w:eastAsia="Times New Roman" w:hAnsi="Calibri" w:cs="Calibri"/>
          <w:color w:val="555555"/>
          <w:sz w:val="24"/>
          <w:szCs w:val="24"/>
        </w:rPr>
      </w:pPr>
      <w:ins w:id="152"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"https://abhiandroid.com/java/primitive-data-types-in-java" \l "Primitive_Data_Types_With_Examples"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Primitive Data Types With Examples:</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4"/>
        </w:numPr>
        <w:shd w:val="clear" w:color="auto" w:fill="F9F9F9"/>
        <w:spacing w:after="0" w:line="240" w:lineRule="auto"/>
        <w:ind w:left="0"/>
        <w:jc w:val="both"/>
        <w:rPr>
          <w:ins w:id="153" w:author="Unknown"/>
          <w:rFonts w:ascii="Calibri" w:eastAsia="Times New Roman" w:hAnsi="Calibri" w:cs="Calibri"/>
          <w:color w:val="555555"/>
          <w:sz w:val="24"/>
          <w:szCs w:val="24"/>
        </w:rPr>
      </w:pPr>
      <w:ins w:id="154"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"https://abhiandroid.com/java/primitive-data-types-in-java" \l "Different_Types_Of_Data_Type_In_JAVA"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Different Types Of Data Type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4"/>
        </w:numPr>
        <w:shd w:val="clear" w:color="auto" w:fill="F9F9F9"/>
        <w:spacing w:line="240" w:lineRule="auto"/>
        <w:ind w:left="0"/>
        <w:jc w:val="both"/>
        <w:rPr>
          <w:ins w:id="155" w:author="Unknown"/>
          <w:rFonts w:ascii="Calibri" w:eastAsia="Times New Roman" w:hAnsi="Calibri" w:cs="Calibri"/>
          <w:color w:val="555555"/>
          <w:sz w:val="24"/>
          <w:szCs w:val="24"/>
        </w:rPr>
      </w:pPr>
      <w:ins w:id="156"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"https://abhiandroid.com/java/primitive-data-types-in-java" \l "String"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String:</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157" w:author="Unknown"/>
          <w:rFonts w:ascii="Calibri" w:eastAsia="Times New Roman" w:hAnsi="Calibri" w:cs="Calibri"/>
          <w:color w:val="339600"/>
          <w:sz w:val="27"/>
          <w:szCs w:val="27"/>
        </w:rPr>
      </w:pPr>
      <w:ins w:id="158" w:author="Unknown">
        <w:r w:rsidRPr="007A7EEB">
          <w:rPr>
            <w:rFonts w:ascii="Calibri" w:eastAsia="Times New Roman" w:hAnsi="Calibri" w:cs="Calibri"/>
            <w:b/>
            <w:bCs/>
            <w:color w:val="339600"/>
            <w:sz w:val="27"/>
            <w:szCs w:val="27"/>
          </w:rPr>
          <w:t xml:space="preserve">Primitive Data Types </w:t>
        </w:r>
        <w:proofErr w:type="gramStart"/>
        <w:r w:rsidRPr="007A7EEB">
          <w:rPr>
            <w:rFonts w:ascii="Calibri" w:eastAsia="Times New Roman" w:hAnsi="Calibri" w:cs="Calibri"/>
            <w:b/>
            <w:bCs/>
            <w:color w:val="339600"/>
            <w:sz w:val="27"/>
            <w:szCs w:val="27"/>
          </w:rPr>
          <w:t>With</w:t>
        </w:r>
        <w:proofErr w:type="gramEnd"/>
        <w:r w:rsidRPr="007A7EEB">
          <w:rPr>
            <w:rFonts w:ascii="Calibri" w:eastAsia="Times New Roman" w:hAnsi="Calibri" w:cs="Calibri"/>
            <w:b/>
            <w:bCs/>
            <w:color w:val="339600"/>
            <w:sz w:val="27"/>
            <w:szCs w:val="27"/>
          </w:rPr>
          <w:t xml:space="preserve"> Examples:</w:t>
        </w:r>
      </w:ins>
    </w:p>
    <w:p w:rsidR="007A7EEB" w:rsidRPr="007A7EEB" w:rsidRDefault="007A7EEB" w:rsidP="007A7EEB">
      <w:pPr>
        <w:shd w:val="clear" w:color="auto" w:fill="FFFFFF"/>
        <w:spacing w:after="150" w:line="240" w:lineRule="auto"/>
        <w:jc w:val="both"/>
        <w:rPr>
          <w:ins w:id="159" w:author="Unknown"/>
          <w:rFonts w:ascii="Calibri" w:eastAsia="Times New Roman" w:hAnsi="Calibri" w:cs="Calibri"/>
          <w:color w:val="555555"/>
          <w:sz w:val="26"/>
          <w:szCs w:val="26"/>
        </w:rPr>
      </w:pPr>
      <w:proofErr w:type="spellStart"/>
      <w:proofErr w:type="gramStart"/>
      <w:ins w:id="160" w:author="Unknown">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try to understand the concept with examples of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data type which is used for assigning integer (number without a decimal point). Suppose we want to store initial value 5 in x variables: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1" w:author="Unknown"/>
          <w:rFonts w:ascii="Consolas" w:eastAsia="Times New Roman" w:hAnsi="Consolas" w:cs="Courier New"/>
          <w:color w:val="333333"/>
          <w:sz w:val="20"/>
          <w:szCs w:val="20"/>
        </w:rPr>
      </w:pPr>
      <w:proofErr w:type="spellStart"/>
      <w:proofErr w:type="gramStart"/>
      <w:ins w:id="162"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5;</w:t>
        </w:r>
      </w:ins>
    </w:p>
    <w:p w:rsidR="007A7EEB" w:rsidRPr="007A7EEB" w:rsidRDefault="007A7EEB" w:rsidP="007A7EEB">
      <w:pPr>
        <w:shd w:val="clear" w:color="auto" w:fill="FFFFFF"/>
        <w:spacing w:after="150" w:line="240" w:lineRule="auto"/>
        <w:jc w:val="both"/>
        <w:rPr>
          <w:ins w:id="163" w:author="Unknown"/>
          <w:rFonts w:ascii="Calibri" w:eastAsia="Times New Roman" w:hAnsi="Calibri" w:cs="Calibri"/>
          <w:color w:val="555555"/>
          <w:sz w:val="26"/>
          <w:szCs w:val="26"/>
        </w:rPr>
      </w:pPr>
      <w:proofErr w:type="gramStart"/>
      <w:ins w:id="164" w:author="Unknown">
        <w:r w:rsidRPr="007A7EEB">
          <w:rPr>
            <w:rFonts w:ascii="Calibri" w:eastAsia="Times New Roman" w:hAnsi="Calibri" w:cs="Calibri"/>
            <w:color w:val="555555"/>
            <w:sz w:val="26"/>
            <w:szCs w:val="26"/>
          </w:rPr>
          <w:t>But what if we want to store 5.2 in integer data type:</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5" w:author="Unknown"/>
          <w:rFonts w:ascii="Consolas" w:eastAsia="Times New Roman" w:hAnsi="Consolas" w:cs="Courier New"/>
          <w:color w:val="333333"/>
          <w:sz w:val="20"/>
          <w:szCs w:val="20"/>
        </w:rPr>
      </w:pPr>
      <w:proofErr w:type="spellStart"/>
      <w:proofErr w:type="gramStart"/>
      <w:ins w:id="166"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5.2;</w:t>
        </w:r>
      </w:ins>
    </w:p>
    <w:p w:rsidR="007A7EEB" w:rsidRPr="007A7EEB" w:rsidRDefault="007A7EEB" w:rsidP="007A7EEB">
      <w:pPr>
        <w:shd w:val="clear" w:color="auto" w:fill="FFFFFF"/>
        <w:spacing w:after="150" w:line="240" w:lineRule="auto"/>
        <w:jc w:val="both"/>
        <w:rPr>
          <w:ins w:id="167" w:author="Unknown"/>
          <w:rFonts w:ascii="Calibri" w:eastAsia="Times New Roman" w:hAnsi="Calibri" w:cs="Calibri"/>
          <w:color w:val="555555"/>
          <w:sz w:val="26"/>
          <w:szCs w:val="26"/>
        </w:rPr>
      </w:pPr>
      <w:ins w:id="168" w:author="Unknown">
        <w:r w:rsidRPr="007A7EEB">
          <w:rPr>
            <w:rFonts w:ascii="Calibri" w:eastAsia="Times New Roman" w:hAnsi="Calibri" w:cs="Calibri"/>
            <w:color w:val="555555"/>
            <w:sz w:val="26"/>
            <w:szCs w:val="26"/>
          </w:rPr>
          <w:t>The compiler will throw error because we are trying to store decimal value in integer data type.</w:t>
        </w:r>
      </w:ins>
    </w:p>
    <w:p w:rsidR="007A7EEB" w:rsidRPr="007A7EEB" w:rsidRDefault="007A7EEB" w:rsidP="007A7EEB">
      <w:pPr>
        <w:shd w:val="clear" w:color="auto" w:fill="FFFFFF"/>
        <w:spacing w:after="150" w:line="240" w:lineRule="auto"/>
        <w:jc w:val="both"/>
        <w:rPr>
          <w:ins w:id="169" w:author="Unknown"/>
          <w:rFonts w:ascii="Calibri" w:eastAsia="Times New Roman" w:hAnsi="Calibri" w:cs="Calibri"/>
          <w:color w:val="555555"/>
          <w:sz w:val="26"/>
          <w:szCs w:val="26"/>
        </w:rPr>
      </w:pPr>
      <w:ins w:id="170"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One more important thing to note is that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"https://abhiandroid.com/java/primitive-data-types-in-java"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 xml:space="preserve">data </w:t>
        </w:r>
        <w:proofErr w:type="gramStart"/>
        <w:r w:rsidRPr="007A7EEB">
          <w:rPr>
            <w:rFonts w:ascii="Calibri" w:eastAsia="Times New Roman" w:hAnsi="Calibri" w:cs="Calibri"/>
            <w:color w:val="337AB7"/>
            <w:sz w:val="26"/>
            <w:szCs w:val="26"/>
            <w:u w:val="single"/>
          </w:rPr>
          <w:t>type</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also assign</w:t>
        </w:r>
        <w:proofErr w:type="gramEnd"/>
        <w:r w:rsidRPr="007A7EEB">
          <w:rPr>
            <w:rFonts w:ascii="Calibri" w:eastAsia="Times New Roman" w:hAnsi="Calibri" w:cs="Calibri"/>
            <w:color w:val="555555"/>
            <w:sz w:val="26"/>
            <w:szCs w:val="26"/>
          </w:rPr>
          <w:t xml:space="preserve"> the limit of space that can be store in variables. In computing terms there is always a limit of value minimum and maximum that can be stored. For example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can store minimum </w:t>
        </w:r>
        <w:r w:rsidRPr="007A7EEB">
          <w:rPr>
            <w:rFonts w:ascii="Calibri" w:eastAsia="Times New Roman" w:hAnsi="Calibri" w:cs="Calibri"/>
            <w:color w:val="555555"/>
            <w:sz w:val="26"/>
            <w:szCs w:val="26"/>
          </w:rPr>
          <w:lastRenderedPageBreak/>
          <w:t>value of -2</w:t>
        </w:r>
        <w:r w:rsidRPr="007A7EEB">
          <w:rPr>
            <w:rFonts w:ascii="Calibri" w:eastAsia="Times New Roman" w:hAnsi="Calibri" w:cs="Calibri"/>
            <w:color w:val="555555"/>
            <w:sz w:val="19"/>
            <w:szCs w:val="19"/>
            <w:vertAlign w:val="superscript"/>
          </w:rPr>
          <w:t>31</w:t>
        </w:r>
        <w:r w:rsidRPr="007A7EEB">
          <w:rPr>
            <w:rFonts w:ascii="Calibri" w:eastAsia="Times New Roman" w:hAnsi="Calibri" w:cs="Calibri"/>
            <w:color w:val="555555"/>
            <w:sz w:val="26"/>
            <w:szCs w:val="26"/>
          </w:rPr>
          <w:t> and a maximum value of 2</w:t>
        </w:r>
        <w:r w:rsidRPr="007A7EEB">
          <w:rPr>
            <w:rFonts w:ascii="Calibri" w:eastAsia="Times New Roman" w:hAnsi="Calibri" w:cs="Calibri"/>
            <w:color w:val="555555"/>
            <w:sz w:val="19"/>
            <w:szCs w:val="19"/>
            <w:vertAlign w:val="superscript"/>
          </w:rPr>
          <w:t>31</w:t>
        </w:r>
        <w:r w:rsidRPr="007A7EEB">
          <w:rPr>
            <w:rFonts w:ascii="Calibri" w:eastAsia="Times New Roman" w:hAnsi="Calibri" w:cs="Calibri"/>
            <w:color w:val="555555"/>
            <w:sz w:val="26"/>
            <w:szCs w:val="26"/>
          </w:rPr>
          <w:t xml:space="preserve">-1. </w:t>
        </w:r>
        <w:proofErr w:type="gramStart"/>
        <w:r w:rsidRPr="007A7EEB">
          <w:rPr>
            <w:rFonts w:ascii="Calibri" w:eastAsia="Times New Roman" w:hAnsi="Calibri" w:cs="Calibri"/>
            <w:color w:val="555555"/>
            <w:sz w:val="26"/>
            <w:szCs w:val="26"/>
          </w:rPr>
          <w:t>If you try to store higher value than 2</w:t>
        </w:r>
        <w:r w:rsidRPr="007A7EEB">
          <w:rPr>
            <w:rFonts w:ascii="Calibri" w:eastAsia="Times New Roman" w:hAnsi="Calibri" w:cs="Calibri"/>
            <w:color w:val="555555"/>
            <w:sz w:val="19"/>
            <w:szCs w:val="19"/>
            <w:vertAlign w:val="superscript"/>
          </w:rPr>
          <w:t>31</w:t>
        </w:r>
        <w:r w:rsidRPr="007A7EEB">
          <w:rPr>
            <w:rFonts w:ascii="Calibri" w:eastAsia="Times New Roman" w:hAnsi="Calibri" w:cs="Calibri"/>
            <w:color w:val="555555"/>
            <w:sz w:val="26"/>
            <w:szCs w:val="26"/>
          </w:rPr>
          <w:t>-1 or lesser value than -2</w:t>
        </w:r>
        <w:r w:rsidRPr="007A7EEB">
          <w:rPr>
            <w:rFonts w:ascii="Calibri" w:eastAsia="Times New Roman" w:hAnsi="Calibri" w:cs="Calibri"/>
            <w:color w:val="555555"/>
            <w:sz w:val="19"/>
            <w:szCs w:val="19"/>
            <w:vertAlign w:val="superscript"/>
          </w:rPr>
          <w:t>31</w:t>
        </w:r>
        <w:r w:rsidRPr="007A7EEB">
          <w:rPr>
            <w:rFonts w:ascii="Calibri" w:eastAsia="Times New Roman" w:hAnsi="Calibri" w:cs="Calibri"/>
            <w:color w:val="555555"/>
            <w:sz w:val="26"/>
            <w:szCs w:val="26"/>
          </w:rPr>
          <w:t> then compiler will throw an error.</w:t>
        </w:r>
        <w:proofErr w:type="gramEnd"/>
      </w:ins>
    </w:p>
    <w:p w:rsidR="007A7EEB" w:rsidRPr="007A7EEB" w:rsidRDefault="007A7EEB" w:rsidP="007A7EEB">
      <w:pPr>
        <w:shd w:val="clear" w:color="auto" w:fill="FFFFFF"/>
        <w:spacing w:after="150" w:line="240" w:lineRule="auto"/>
        <w:jc w:val="both"/>
        <w:rPr>
          <w:ins w:id="171" w:author="Unknown"/>
          <w:rFonts w:ascii="Calibri" w:eastAsia="Times New Roman" w:hAnsi="Calibri" w:cs="Calibri"/>
          <w:color w:val="555555"/>
          <w:sz w:val="26"/>
          <w:szCs w:val="26"/>
        </w:rPr>
      </w:pPr>
      <w:ins w:id="172" w:author="Unknown">
        <w:r w:rsidRPr="007A7EEB">
          <w:rPr>
            <w:rFonts w:ascii="Calibri" w:eastAsia="Times New Roman" w:hAnsi="Calibri" w:cs="Calibri"/>
            <w:color w:val="555555"/>
            <w:sz w:val="26"/>
            <w:szCs w:val="26"/>
          </w:rPr>
          <w:t>Suppose we try to insert value 2,147,483,648 in integer variable: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3" w:author="Unknown"/>
          <w:rFonts w:ascii="Consolas" w:eastAsia="Times New Roman" w:hAnsi="Consolas" w:cs="Courier New"/>
          <w:color w:val="333333"/>
          <w:sz w:val="20"/>
          <w:szCs w:val="20"/>
        </w:rPr>
      </w:pPr>
      <w:proofErr w:type="spellStart"/>
      <w:proofErr w:type="gramStart"/>
      <w:ins w:id="174"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2,147,483,648;</w:t>
        </w:r>
      </w:ins>
    </w:p>
    <w:p w:rsidR="007A7EEB" w:rsidRPr="007A7EEB" w:rsidRDefault="007A7EEB" w:rsidP="007A7EEB">
      <w:pPr>
        <w:shd w:val="clear" w:color="auto" w:fill="FFFFFF"/>
        <w:spacing w:after="150" w:line="240" w:lineRule="auto"/>
        <w:jc w:val="both"/>
        <w:rPr>
          <w:ins w:id="175" w:author="Unknown"/>
          <w:rFonts w:ascii="Calibri" w:eastAsia="Times New Roman" w:hAnsi="Calibri" w:cs="Calibri"/>
          <w:color w:val="555555"/>
          <w:sz w:val="26"/>
          <w:szCs w:val="26"/>
        </w:rPr>
      </w:pPr>
      <w:ins w:id="176" w:author="Unknown">
        <w:r w:rsidRPr="007A7EEB">
          <w:rPr>
            <w:rFonts w:ascii="Calibri" w:eastAsia="Times New Roman" w:hAnsi="Calibri" w:cs="Calibri"/>
            <w:color w:val="555555"/>
            <w:sz w:val="26"/>
            <w:szCs w:val="26"/>
          </w:rPr>
          <w:t>The compiler will give an error because we are trying to store higher value than 2</w:t>
        </w:r>
        <w:r w:rsidRPr="007A7EEB">
          <w:rPr>
            <w:rFonts w:ascii="Calibri" w:eastAsia="Times New Roman" w:hAnsi="Calibri" w:cs="Calibri"/>
            <w:color w:val="555555"/>
            <w:sz w:val="19"/>
            <w:szCs w:val="19"/>
            <w:vertAlign w:val="superscript"/>
          </w:rPr>
          <w:t>31</w:t>
        </w:r>
        <w:r w:rsidRPr="007A7EEB">
          <w:rPr>
            <w:rFonts w:ascii="Calibri" w:eastAsia="Times New Roman" w:hAnsi="Calibri" w:cs="Calibri"/>
            <w:color w:val="555555"/>
            <w:sz w:val="26"/>
            <w:szCs w:val="26"/>
          </w:rPr>
          <w:t>-1. If you want to store that particular value then you have to use long data type instead of int. This concept will make more sense as you proceed in this article where we will discuss 8 different Primitive data types in JAVA.</w:t>
        </w:r>
      </w:ins>
    </w:p>
    <w:p w:rsidR="007A7EEB" w:rsidRPr="007A7EEB" w:rsidRDefault="007A7EEB" w:rsidP="007A7EEB">
      <w:pPr>
        <w:spacing w:before="300" w:after="300" w:line="240" w:lineRule="auto"/>
        <w:rPr>
          <w:ins w:id="177" w:author="Unknown"/>
          <w:rFonts w:ascii="Times New Roman" w:eastAsia="Times New Roman" w:hAnsi="Times New Roman" w:cs="Times New Roman"/>
          <w:sz w:val="24"/>
          <w:szCs w:val="24"/>
        </w:rPr>
      </w:pPr>
      <w:ins w:id="178" w:author="Unknown">
        <w:r w:rsidRPr="007A7EEB">
          <w:rPr>
            <w:rFonts w:ascii="Times New Roman" w:eastAsia="Times New Roman" w:hAnsi="Times New Roman" w:cs="Times New Roman"/>
            <w:sz w:val="24"/>
            <w:szCs w:val="24"/>
          </w:rPr>
          <w:pict>
            <v:rect id="_x0000_i1038"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79" w:author="Unknown"/>
          <w:rFonts w:ascii="Calibri" w:eastAsia="Times New Roman" w:hAnsi="Calibri" w:cs="Calibri"/>
          <w:color w:val="339600"/>
          <w:sz w:val="27"/>
          <w:szCs w:val="27"/>
        </w:rPr>
      </w:pPr>
      <w:ins w:id="180" w:author="Unknown">
        <w:r w:rsidRPr="007A7EEB">
          <w:rPr>
            <w:rFonts w:ascii="Calibri" w:eastAsia="Times New Roman" w:hAnsi="Calibri" w:cs="Calibri"/>
            <w:b/>
            <w:bCs/>
            <w:color w:val="339600"/>
            <w:sz w:val="27"/>
            <w:szCs w:val="27"/>
          </w:rPr>
          <w:t xml:space="preserve">Different Types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Data Type In JAVA:</w:t>
        </w:r>
      </w:ins>
    </w:p>
    <w:p w:rsidR="007A7EEB" w:rsidRPr="007A7EEB" w:rsidRDefault="007A7EEB" w:rsidP="007A7EEB">
      <w:pPr>
        <w:shd w:val="clear" w:color="auto" w:fill="FFFFFF"/>
        <w:spacing w:after="150" w:line="240" w:lineRule="auto"/>
        <w:jc w:val="both"/>
        <w:rPr>
          <w:ins w:id="181" w:author="Unknown"/>
          <w:rFonts w:ascii="Calibri" w:eastAsia="Times New Roman" w:hAnsi="Calibri" w:cs="Calibri"/>
          <w:color w:val="555555"/>
          <w:sz w:val="26"/>
          <w:szCs w:val="26"/>
        </w:rPr>
      </w:pPr>
      <w:ins w:id="182" w:author="Unknown">
        <w:r w:rsidRPr="007A7EEB">
          <w:rPr>
            <w:rFonts w:ascii="Calibri" w:eastAsia="Times New Roman" w:hAnsi="Calibri" w:cs="Calibri"/>
            <w:color w:val="555555"/>
            <w:sz w:val="26"/>
            <w:szCs w:val="26"/>
          </w:rPr>
          <w:t xml:space="preserve">In JAVA there are total of 8 different primitive data types. </w:t>
        </w:r>
        <w:proofErr w:type="gramStart"/>
        <w:r w:rsidRPr="007A7EEB">
          <w:rPr>
            <w:rFonts w:ascii="Calibri" w:eastAsia="Times New Roman" w:hAnsi="Calibri" w:cs="Calibri"/>
            <w:color w:val="555555"/>
            <w:sz w:val="26"/>
            <w:szCs w:val="26"/>
          </w:rPr>
          <w:t>Primitive types means</w:t>
        </w:r>
        <w:proofErr w:type="gramEnd"/>
        <w:r w:rsidRPr="007A7EEB">
          <w:rPr>
            <w:rFonts w:ascii="Calibri" w:eastAsia="Times New Roman" w:hAnsi="Calibri" w:cs="Calibri"/>
            <w:color w:val="555555"/>
            <w:sz w:val="26"/>
            <w:szCs w:val="26"/>
          </w:rPr>
          <w:t xml:space="preserve"> this data types are predefined by JAVA language and has a reserved keyword.</w:t>
        </w:r>
      </w:ins>
    </w:p>
    <w:p w:rsidR="007A7EEB" w:rsidRPr="007A7EEB" w:rsidRDefault="007A7EEB" w:rsidP="007A7EEB">
      <w:pPr>
        <w:shd w:val="clear" w:color="auto" w:fill="FFFFFF"/>
        <w:spacing w:after="0" w:line="240" w:lineRule="auto"/>
        <w:jc w:val="center"/>
        <w:rPr>
          <w:ins w:id="183" w:author="Unknown"/>
          <w:rFonts w:ascii="Calibri" w:eastAsia="Times New Roman" w:hAnsi="Calibri" w:cs="Calibri"/>
          <w:color w:val="555555"/>
          <w:sz w:val="26"/>
          <w:szCs w:val="26"/>
        </w:rPr>
      </w:pPr>
      <w:r>
        <w:rPr>
          <w:rFonts w:ascii="Calibri" w:eastAsia="Times New Roman" w:hAnsi="Calibri" w:cs="Calibri"/>
          <w:noProof/>
          <w:color w:val="555555"/>
          <w:sz w:val="26"/>
          <w:szCs w:val="26"/>
        </w:rPr>
        <w:drawing>
          <wp:inline distT="0" distB="0" distL="0" distR="0">
            <wp:extent cx="4676775" cy="2371725"/>
            <wp:effectExtent l="0" t="0" r="9525" b="9525"/>
            <wp:docPr id="2" name="Picture 2" descr="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Typ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2371725"/>
                    </a:xfrm>
                    <a:prstGeom prst="rect">
                      <a:avLst/>
                    </a:prstGeom>
                    <a:noFill/>
                    <a:ln>
                      <a:noFill/>
                    </a:ln>
                  </pic:spPr>
                </pic:pic>
              </a:graphicData>
            </a:graphic>
          </wp:inline>
        </w:drawing>
      </w:r>
    </w:p>
    <w:p w:rsidR="007A7EEB" w:rsidRPr="007A7EEB" w:rsidRDefault="007A7EEB" w:rsidP="007A7EEB">
      <w:pPr>
        <w:spacing w:after="0" w:line="240" w:lineRule="auto"/>
        <w:rPr>
          <w:ins w:id="184" w:author="Unknown"/>
          <w:rFonts w:ascii="Times New Roman" w:eastAsia="Times New Roman" w:hAnsi="Times New Roman" w:cs="Times New Roman"/>
          <w:sz w:val="24"/>
          <w:szCs w:val="24"/>
        </w:rPr>
      </w:pPr>
      <w:ins w:id="185" w:author="Unknown">
        <w:r w:rsidRPr="007A7EEB">
          <w:rPr>
            <w:rFonts w:ascii="Calibri" w:eastAsia="Times New Roman" w:hAnsi="Calibri" w:cs="Calibri"/>
            <w:b/>
            <w:bCs/>
            <w:color w:val="555555"/>
            <w:sz w:val="26"/>
            <w:szCs w:val="26"/>
            <w:shd w:val="clear" w:color="auto" w:fill="FFFFFF"/>
          </w:rPr>
          <w:t>Below are the 8 different primitive data types:</w:t>
        </w:r>
      </w:ins>
    </w:p>
    <w:p w:rsidR="007A7EEB" w:rsidRPr="007A7EEB" w:rsidRDefault="007A7EEB" w:rsidP="007A7EEB">
      <w:pPr>
        <w:shd w:val="clear" w:color="auto" w:fill="FFFFFF"/>
        <w:spacing w:after="150" w:line="240" w:lineRule="auto"/>
        <w:jc w:val="both"/>
        <w:rPr>
          <w:ins w:id="186" w:author="Unknown"/>
          <w:rFonts w:ascii="Calibri" w:eastAsia="Times New Roman" w:hAnsi="Calibri" w:cs="Calibri"/>
          <w:color w:val="555555"/>
          <w:sz w:val="26"/>
          <w:szCs w:val="26"/>
        </w:rPr>
      </w:pPr>
      <w:proofErr w:type="gramStart"/>
      <w:ins w:id="187" w:author="Unknown">
        <w:r w:rsidRPr="007A7EEB">
          <w:rPr>
            <w:rFonts w:ascii="Calibri" w:eastAsia="Times New Roman" w:hAnsi="Calibri" w:cs="Calibri"/>
            <w:b/>
            <w:bCs/>
            <w:color w:val="008000"/>
            <w:sz w:val="26"/>
            <w:szCs w:val="26"/>
          </w:rPr>
          <w:t>byte</w:t>
        </w:r>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188" w:author="Unknown"/>
          <w:rFonts w:ascii="Calibri" w:eastAsia="Times New Roman" w:hAnsi="Calibri" w:cs="Calibri"/>
          <w:color w:val="555555"/>
          <w:sz w:val="26"/>
          <w:szCs w:val="26"/>
        </w:rPr>
      </w:pPr>
      <w:ins w:id="189" w:author="Unknown">
        <w:r w:rsidRPr="007A7EEB">
          <w:rPr>
            <w:rFonts w:ascii="Calibri" w:eastAsia="Times New Roman" w:hAnsi="Calibri" w:cs="Calibri"/>
            <w:color w:val="555555"/>
            <w:sz w:val="26"/>
            <w:szCs w:val="26"/>
          </w:rPr>
          <w:t xml:space="preserve">It is </w:t>
        </w:r>
        <w:proofErr w:type="gramStart"/>
        <w:r w:rsidRPr="007A7EEB">
          <w:rPr>
            <w:rFonts w:ascii="Calibri" w:eastAsia="Times New Roman" w:hAnsi="Calibri" w:cs="Calibri"/>
            <w:color w:val="555555"/>
            <w:sz w:val="26"/>
            <w:szCs w:val="26"/>
          </w:rPr>
          <w:t>a</w:t>
        </w:r>
        <w:proofErr w:type="gramEnd"/>
        <w:r w:rsidRPr="007A7EEB">
          <w:rPr>
            <w:rFonts w:ascii="Calibri" w:eastAsia="Times New Roman" w:hAnsi="Calibri" w:cs="Calibri"/>
            <w:color w:val="555555"/>
            <w:sz w:val="26"/>
            <w:szCs w:val="26"/>
          </w:rPr>
          <w:t xml:space="preserve"> 8-bit (1-byte) integer value which has a minimum value of -128 and a maximum value of 127. Byte examples: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0" w:author="Unknown"/>
          <w:rFonts w:ascii="Consolas" w:eastAsia="Times New Roman" w:hAnsi="Consolas" w:cs="Courier New"/>
          <w:color w:val="333333"/>
          <w:sz w:val="20"/>
          <w:szCs w:val="20"/>
        </w:rPr>
      </w:pPr>
      <w:proofErr w:type="gramStart"/>
      <w:ins w:id="191" w:author="Unknown">
        <w:r w:rsidRPr="007A7EEB">
          <w:rPr>
            <w:rFonts w:ascii="Consolas" w:eastAsia="Times New Roman" w:hAnsi="Consolas" w:cs="Courier New"/>
            <w:color w:val="333333"/>
            <w:sz w:val="20"/>
            <w:szCs w:val="20"/>
          </w:rPr>
          <w:t>byte</w:t>
        </w:r>
        <w:proofErr w:type="gramEnd"/>
        <w:r w:rsidRPr="007A7EEB">
          <w:rPr>
            <w:rFonts w:ascii="Consolas" w:eastAsia="Times New Roman" w:hAnsi="Consolas" w:cs="Courier New"/>
            <w:color w:val="333333"/>
            <w:sz w:val="20"/>
            <w:szCs w:val="20"/>
          </w:rPr>
          <w:t xml:space="preserve"> x = 120;</w:t>
        </w:r>
      </w:ins>
    </w:p>
    <w:p w:rsidR="007A7EEB" w:rsidRPr="007A7EEB" w:rsidRDefault="007A7EEB" w:rsidP="007A7EEB">
      <w:pPr>
        <w:shd w:val="clear" w:color="auto" w:fill="FFFFFF"/>
        <w:spacing w:after="150" w:line="240" w:lineRule="auto"/>
        <w:jc w:val="both"/>
        <w:rPr>
          <w:ins w:id="192" w:author="Unknown"/>
          <w:rFonts w:ascii="Calibri" w:eastAsia="Times New Roman" w:hAnsi="Calibri" w:cs="Calibri"/>
          <w:color w:val="555555"/>
          <w:sz w:val="26"/>
          <w:szCs w:val="26"/>
        </w:rPr>
      </w:pPr>
      <w:ins w:id="193" w:author="Unknown">
        <w:r w:rsidRPr="007A7EEB">
          <w:rPr>
            <w:rFonts w:ascii="Calibri" w:eastAsia="Times New Roman" w:hAnsi="Calibri" w:cs="Calibri"/>
            <w:color w:val="555555"/>
            <w:sz w:val="26"/>
            <w:szCs w:val="26"/>
          </w:rPr>
          <w:t>Suppose if we try to store -200 in byte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4" w:author="Unknown"/>
          <w:rFonts w:ascii="Consolas" w:eastAsia="Times New Roman" w:hAnsi="Consolas" w:cs="Courier New"/>
          <w:color w:val="333333"/>
          <w:sz w:val="20"/>
          <w:szCs w:val="20"/>
        </w:rPr>
      </w:pPr>
      <w:proofErr w:type="gramStart"/>
      <w:ins w:id="195" w:author="Unknown">
        <w:r w:rsidRPr="007A7EEB">
          <w:rPr>
            <w:rFonts w:ascii="Consolas" w:eastAsia="Times New Roman" w:hAnsi="Consolas" w:cs="Courier New"/>
            <w:color w:val="333333"/>
            <w:sz w:val="20"/>
            <w:szCs w:val="20"/>
          </w:rPr>
          <w:t>byte</w:t>
        </w:r>
        <w:proofErr w:type="gramEnd"/>
        <w:r w:rsidRPr="007A7EEB">
          <w:rPr>
            <w:rFonts w:ascii="Consolas" w:eastAsia="Times New Roman" w:hAnsi="Consolas" w:cs="Courier New"/>
            <w:color w:val="333333"/>
            <w:sz w:val="20"/>
            <w:szCs w:val="20"/>
          </w:rPr>
          <w:t xml:space="preserve"> x = -200;</w:t>
        </w:r>
      </w:ins>
    </w:p>
    <w:p w:rsidR="007A7EEB" w:rsidRPr="007A7EEB" w:rsidRDefault="007A7EEB" w:rsidP="007A7EEB">
      <w:pPr>
        <w:shd w:val="clear" w:color="auto" w:fill="FFFFFF"/>
        <w:spacing w:after="150" w:line="240" w:lineRule="auto"/>
        <w:jc w:val="both"/>
        <w:rPr>
          <w:ins w:id="196" w:author="Unknown"/>
          <w:rFonts w:ascii="Calibri" w:eastAsia="Times New Roman" w:hAnsi="Calibri" w:cs="Calibri"/>
          <w:color w:val="555555"/>
          <w:sz w:val="26"/>
          <w:szCs w:val="26"/>
        </w:rPr>
      </w:pPr>
      <w:ins w:id="197" w:author="Unknown">
        <w:r w:rsidRPr="007A7EEB">
          <w:rPr>
            <w:rFonts w:ascii="Calibri" w:eastAsia="Times New Roman" w:hAnsi="Calibri" w:cs="Calibri"/>
            <w:color w:val="555555"/>
            <w:sz w:val="26"/>
            <w:szCs w:val="26"/>
          </w:rPr>
          <w:t>Compiler will throw an error for exceeding the limits of memory allocated for byte type.</w:t>
        </w:r>
      </w:ins>
    </w:p>
    <w:p w:rsidR="007A7EEB" w:rsidRPr="007A7EEB" w:rsidRDefault="007A7EEB" w:rsidP="007A7EEB">
      <w:pPr>
        <w:shd w:val="clear" w:color="auto" w:fill="FFFFFF"/>
        <w:spacing w:after="150" w:line="240" w:lineRule="auto"/>
        <w:jc w:val="both"/>
        <w:rPr>
          <w:ins w:id="198" w:author="Unknown"/>
          <w:rFonts w:ascii="Calibri" w:eastAsia="Times New Roman" w:hAnsi="Calibri" w:cs="Calibri"/>
          <w:color w:val="555555"/>
          <w:sz w:val="26"/>
          <w:szCs w:val="26"/>
        </w:rPr>
      </w:pPr>
      <w:proofErr w:type="gramStart"/>
      <w:ins w:id="199" w:author="Unknown">
        <w:r w:rsidRPr="007A7EEB">
          <w:rPr>
            <w:rFonts w:ascii="Calibri" w:eastAsia="Times New Roman" w:hAnsi="Calibri" w:cs="Calibri"/>
            <w:b/>
            <w:bCs/>
            <w:color w:val="008000"/>
            <w:sz w:val="26"/>
            <w:szCs w:val="26"/>
          </w:rPr>
          <w:lastRenderedPageBreak/>
          <w:t>short</w:t>
        </w:r>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200" w:author="Unknown"/>
          <w:rFonts w:ascii="Calibri" w:eastAsia="Times New Roman" w:hAnsi="Calibri" w:cs="Calibri"/>
          <w:color w:val="555555"/>
          <w:sz w:val="26"/>
          <w:szCs w:val="26"/>
        </w:rPr>
      </w:pPr>
      <w:ins w:id="201" w:author="Unknown">
        <w:r w:rsidRPr="007A7EEB">
          <w:rPr>
            <w:rFonts w:ascii="Calibri" w:eastAsia="Times New Roman" w:hAnsi="Calibri" w:cs="Calibri"/>
            <w:color w:val="555555"/>
            <w:sz w:val="26"/>
            <w:szCs w:val="26"/>
          </w:rPr>
          <w:t>It is a 16-bit (2-byte) integer value which has a minimum value of -32,768 and a maximum value of 32,767. Example for short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2" w:author="Unknown"/>
          <w:rFonts w:ascii="Consolas" w:eastAsia="Times New Roman" w:hAnsi="Consolas" w:cs="Courier New"/>
          <w:color w:val="333333"/>
          <w:sz w:val="20"/>
          <w:szCs w:val="20"/>
        </w:rPr>
      </w:pPr>
      <w:proofErr w:type="gramStart"/>
      <w:ins w:id="203" w:author="Unknown">
        <w:r w:rsidRPr="007A7EEB">
          <w:rPr>
            <w:rFonts w:ascii="Consolas" w:eastAsia="Times New Roman" w:hAnsi="Consolas" w:cs="Courier New"/>
            <w:color w:val="333333"/>
            <w:sz w:val="20"/>
            <w:szCs w:val="20"/>
          </w:rPr>
          <w:t>short</w:t>
        </w:r>
        <w:proofErr w:type="gramEnd"/>
        <w:r w:rsidRPr="007A7EEB">
          <w:rPr>
            <w:rFonts w:ascii="Consolas" w:eastAsia="Times New Roman" w:hAnsi="Consolas" w:cs="Courier New"/>
            <w:color w:val="333333"/>
            <w:sz w:val="20"/>
            <w:szCs w:val="20"/>
          </w:rPr>
          <w:t xml:space="preserve"> x = 30000;</w:t>
        </w:r>
      </w:ins>
    </w:p>
    <w:p w:rsidR="007A7EEB" w:rsidRPr="007A7EEB" w:rsidRDefault="007A7EEB" w:rsidP="007A7EEB">
      <w:pPr>
        <w:shd w:val="clear" w:color="auto" w:fill="FFFFFF"/>
        <w:spacing w:after="150" w:line="240" w:lineRule="auto"/>
        <w:jc w:val="both"/>
        <w:rPr>
          <w:ins w:id="204" w:author="Unknown"/>
          <w:rFonts w:ascii="Calibri" w:eastAsia="Times New Roman" w:hAnsi="Calibri" w:cs="Calibri"/>
          <w:color w:val="555555"/>
          <w:sz w:val="26"/>
          <w:szCs w:val="26"/>
        </w:rPr>
      </w:pPr>
      <w:proofErr w:type="spellStart"/>
      <w:proofErr w:type="gramStart"/>
      <w:ins w:id="205" w:author="Unknown">
        <w:r w:rsidRPr="007A7EEB">
          <w:rPr>
            <w:rFonts w:ascii="Calibri" w:eastAsia="Times New Roman" w:hAnsi="Calibri" w:cs="Calibri"/>
            <w:b/>
            <w:bCs/>
            <w:color w:val="008000"/>
            <w:sz w:val="26"/>
            <w:szCs w:val="26"/>
          </w:rPr>
          <w:t>int</w:t>
        </w:r>
        <w:proofErr w:type="spellEnd"/>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206" w:author="Unknown"/>
          <w:rFonts w:ascii="Calibri" w:eastAsia="Times New Roman" w:hAnsi="Calibri" w:cs="Calibri"/>
          <w:color w:val="555555"/>
          <w:sz w:val="26"/>
          <w:szCs w:val="26"/>
        </w:rPr>
      </w:pPr>
      <w:ins w:id="207" w:author="Unknown">
        <w:r w:rsidRPr="007A7EEB">
          <w:rPr>
            <w:rFonts w:ascii="Calibri" w:eastAsia="Times New Roman" w:hAnsi="Calibri" w:cs="Calibri"/>
            <w:color w:val="555555"/>
            <w:sz w:val="26"/>
            <w:szCs w:val="26"/>
          </w:rPr>
          <w:t>It is a 32-bit (4-byte) integer value which has a minimum value of -2</w:t>
        </w:r>
        <w:r w:rsidRPr="007A7EEB">
          <w:rPr>
            <w:rFonts w:ascii="Calibri" w:eastAsia="Times New Roman" w:hAnsi="Calibri" w:cs="Calibri"/>
            <w:color w:val="555555"/>
            <w:sz w:val="19"/>
            <w:szCs w:val="19"/>
            <w:vertAlign w:val="superscript"/>
          </w:rPr>
          <w:t>31</w:t>
        </w:r>
        <w:r w:rsidRPr="007A7EEB">
          <w:rPr>
            <w:rFonts w:ascii="Calibri" w:eastAsia="Times New Roman" w:hAnsi="Calibri" w:cs="Calibri"/>
            <w:color w:val="555555"/>
            <w:sz w:val="26"/>
            <w:szCs w:val="26"/>
          </w:rPr>
          <w:t> and a maximum value of 2</w:t>
        </w:r>
        <w:r w:rsidRPr="007A7EEB">
          <w:rPr>
            <w:rFonts w:ascii="Calibri" w:eastAsia="Times New Roman" w:hAnsi="Calibri" w:cs="Calibri"/>
            <w:color w:val="555555"/>
            <w:sz w:val="19"/>
            <w:szCs w:val="19"/>
            <w:vertAlign w:val="superscript"/>
          </w:rPr>
          <w:t>31</w:t>
        </w:r>
        <w:r w:rsidRPr="007A7EEB">
          <w:rPr>
            <w:rFonts w:ascii="Calibri" w:eastAsia="Times New Roman" w:hAnsi="Calibri" w:cs="Calibri"/>
            <w:color w:val="555555"/>
            <w:sz w:val="26"/>
            <w:szCs w:val="26"/>
          </w:rPr>
          <w:t xml:space="preserve">-1. </w:t>
        </w:r>
        <w:proofErr w:type="spellStart"/>
        <w:proofErr w:type="gramStart"/>
        <w:r w:rsidRPr="007A7EEB">
          <w:rPr>
            <w:rFonts w:ascii="Calibri" w:eastAsia="Times New Roman" w:hAnsi="Calibri" w:cs="Calibri"/>
            <w:color w:val="555555"/>
            <w:sz w:val="26"/>
            <w:szCs w:val="26"/>
          </w:rPr>
          <w:t>int</w:t>
        </w:r>
        <w:proofErr w:type="spellEnd"/>
        <w:proofErr w:type="gramEnd"/>
        <w:r w:rsidRPr="007A7EEB">
          <w:rPr>
            <w:rFonts w:ascii="Calibri" w:eastAsia="Times New Roman" w:hAnsi="Calibri" w:cs="Calibri"/>
            <w:color w:val="555555"/>
            <w:sz w:val="26"/>
            <w:szCs w:val="26"/>
          </w:rPr>
          <w:t xml:space="preserve"> is the most common, preferred and widely used data type in Android. Example for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8" w:author="Unknown"/>
          <w:rFonts w:ascii="Consolas" w:eastAsia="Times New Roman" w:hAnsi="Consolas" w:cs="Courier New"/>
          <w:color w:val="333333"/>
          <w:sz w:val="20"/>
          <w:szCs w:val="20"/>
        </w:rPr>
      </w:pPr>
      <w:proofErr w:type="spellStart"/>
      <w:proofErr w:type="gramStart"/>
      <w:ins w:id="209"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1245678;</w:t>
        </w:r>
      </w:ins>
    </w:p>
    <w:p w:rsidR="007A7EEB" w:rsidRPr="007A7EEB" w:rsidRDefault="007A7EEB" w:rsidP="007A7EEB">
      <w:pPr>
        <w:shd w:val="clear" w:color="auto" w:fill="FFFFFF"/>
        <w:spacing w:after="150" w:line="240" w:lineRule="auto"/>
        <w:jc w:val="both"/>
        <w:rPr>
          <w:ins w:id="210" w:author="Unknown"/>
          <w:rFonts w:ascii="Calibri" w:eastAsia="Times New Roman" w:hAnsi="Calibri" w:cs="Calibri"/>
          <w:color w:val="555555"/>
          <w:sz w:val="26"/>
          <w:szCs w:val="26"/>
        </w:rPr>
      </w:pPr>
      <w:proofErr w:type="gramStart"/>
      <w:ins w:id="211" w:author="Unknown">
        <w:r w:rsidRPr="007A7EEB">
          <w:rPr>
            <w:rFonts w:ascii="Calibri" w:eastAsia="Times New Roman" w:hAnsi="Calibri" w:cs="Calibri"/>
            <w:b/>
            <w:bCs/>
            <w:color w:val="008000"/>
            <w:sz w:val="26"/>
            <w:szCs w:val="26"/>
          </w:rPr>
          <w:t>long</w:t>
        </w:r>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212" w:author="Unknown"/>
          <w:rFonts w:ascii="Calibri" w:eastAsia="Times New Roman" w:hAnsi="Calibri" w:cs="Calibri"/>
          <w:color w:val="555555"/>
          <w:sz w:val="26"/>
          <w:szCs w:val="26"/>
        </w:rPr>
      </w:pPr>
      <w:ins w:id="213" w:author="Unknown">
        <w:r w:rsidRPr="007A7EEB">
          <w:rPr>
            <w:rFonts w:ascii="Calibri" w:eastAsia="Times New Roman" w:hAnsi="Calibri" w:cs="Calibri"/>
            <w:color w:val="555555"/>
            <w:sz w:val="26"/>
            <w:szCs w:val="26"/>
          </w:rPr>
          <w:t>It is a 64-bit (8-byte) integer value which has a minimum value of -2</w:t>
        </w:r>
        <w:r w:rsidRPr="007A7EEB">
          <w:rPr>
            <w:rFonts w:ascii="Calibri" w:eastAsia="Times New Roman" w:hAnsi="Calibri" w:cs="Calibri"/>
            <w:color w:val="555555"/>
            <w:sz w:val="19"/>
            <w:szCs w:val="19"/>
            <w:vertAlign w:val="superscript"/>
          </w:rPr>
          <w:t>63</w:t>
        </w:r>
        <w:r w:rsidRPr="007A7EEB">
          <w:rPr>
            <w:rFonts w:ascii="Calibri" w:eastAsia="Times New Roman" w:hAnsi="Calibri" w:cs="Calibri"/>
            <w:color w:val="555555"/>
            <w:sz w:val="26"/>
            <w:szCs w:val="26"/>
          </w:rPr>
          <w:t> and a maximum value of 2</w:t>
        </w:r>
        <w:r w:rsidRPr="007A7EEB">
          <w:rPr>
            <w:rFonts w:ascii="Calibri" w:eastAsia="Times New Roman" w:hAnsi="Calibri" w:cs="Calibri"/>
            <w:color w:val="555555"/>
            <w:sz w:val="19"/>
            <w:szCs w:val="19"/>
            <w:vertAlign w:val="superscript"/>
          </w:rPr>
          <w:t>63</w:t>
        </w:r>
        <w:r w:rsidRPr="007A7EEB">
          <w:rPr>
            <w:rFonts w:ascii="Calibri" w:eastAsia="Times New Roman" w:hAnsi="Calibri" w:cs="Calibri"/>
            <w:color w:val="555555"/>
            <w:sz w:val="26"/>
            <w:szCs w:val="26"/>
          </w:rPr>
          <w:t>-1. This data type is also preferred in Android for storing very large value like game high score which can be in billions. Example for long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4" w:author="Unknown"/>
          <w:rFonts w:ascii="Consolas" w:eastAsia="Times New Roman" w:hAnsi="Consolas" w:cs="Courier New"/>
          <w:color w:val="333333"/>
          <w:sz w:val="20"/>
          <w:szCs w:val="20"/>
        </w:rPr>
      </w:pPr>
      <w:proofErr w:type="gramStart"/>
      <w:ins w:id="215" w:author="Unknown">
        <w:r w:rsidRPr="007A7EEB">
          <w:rPr>
            <w:rFonts w:ascii="Consolas" w:eastAsia="Times New Roman" w:hAnsi="Consolas" w:cs="Courier New"/>
            <w:color w:val="333333"/>
            <w:sz w:val="20"/>
            <w:szCs w:val="20"/>
          </w:rPr>
          <w:t>long</w:t>
        </w:r>
        <w:proofErr w:type="gramEnd"/>
        <w:r w:rsidRPr="007A7EEB">
          <w:rPr>
            <w:rFonts w:ascii="Consolas" w:eastAsia="Times New Roman" w:hAnsi="Consolas" w:cs="Courier New"/>
            <w:color w:val="333333"/>
            <w:sz w:val="20"/>
            <w:szCs w:val="20"/>
          </w:rPr>
          <w:t xml:space="preserve"> x = 12345987609L;</w:t>
        </w:r>
      </w:ins>
    </w:p>
    <w:p w:rsidR="007A7EEB" w:rsidRPr="007A7EEB" w:rsidRDefault="007A7EEB" w:rsidP="007A7EEB">
      <w:pPr>
        <w:shd w:val="clear" w:color="auto" w:fill="FFFFFF"/>
        <w:spacing w:after="150" w:line="240" w:lineRule="auto"/>
        <w:jc w:val="both"/>
        <w:rPr>
          <w:ins w:id="216" w:author="Unknown"/>
          <w:rFonts w:ascii="Calibri" w:eastAsia="Times New Roman" w:hAnsi="Calibri" w:cs="Calibri"/>
          <w:color w:val="555555"/>
          <w:sz w:val="26"/>
          <w:szCs w:val="26"/>
        </w:rPr>
      </w:pPr>
      <w:ins w:id="217" w:author="Unknown">
        <w:r w:rsidRPr="007A7EEB">
          <w:rPr>
            <w:rFonts w:ascii="Calibri" w:eastAsia="Times New Roman" w:hAnsi="Calibri" w:cs="Calibri"/>
            <w:color w:val="555555"/>
            <w:sz w:val="26"/>
            <w:szCs w:val="26"/>
          </w:rPr>
          <w:t>Remember to use either ‘l’ or ‘L’ in long data type after the value because it tells the computer we are storing value in long data type.</w:t>
        </w:r>
      </w:ins>
    </w:p>
    <w:p w:rsidR="007A7EEB" w:rsidRPr="007A7EEB" w:rsidRDefault="007A7EEB" w:rsidP="007A7EEB">
      <w:pPr>
        <w:shd w:val="clear" w:color="auto" w:fill="FFFFFF"/>
        <w:spacing w:after="150" w:line="240" w:lineRule="auto"/>
        <w:jc w:val="both"/>
        <w:rPr>
          <w:ins w:id="218" w:author="Unknown"/>
          <w:rFonts w:ascii="Calibri" w:eastAsia="Times New Roman" w:hAnsi="Calibri" w:cs="Calibri"/>
          <w:color w:val="555555"/>
          <w:sz w:val="26"/>
          <w:szCs w:val="26"/>
        </w:rPr>
      </w:pPr>
      <w:proofErr w:type="spellStart"/>
      <w:proofErr w:type="gramStart"/>
      <w:ins w:id="219" w:author="Unknown">
        <w:r w:rsidRPr="007A7EEB">
          <w:rPr>
            <w:rFonts w:ascii="Calibri" w:eastAsia="Times New Roman" w:hAnsi="Calibri" w:cs="Calibri"/>
            <w:b/>
            <w:bCs/>
            <w:color w:val="008000"/>
            <w:sz w:val="26"/>
            <w:szCs w:val="26"/>
          </w:rPr>
          <w:t>char</w:t>
        </w:r>
        <w:proofErr w:type="spellEnd"/>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220" w:author="Unknown"/>
          <w:rFonts w:ascii="Calibri" w:eastAsia="Times New Roman" w:hAnsi="Calibri" w:cs="Calibri"/>
          <w:color w:val="555555"/>
          <w:sz w:val="26"/>
          <w:szCs w:val="26"/>
        </w:rPr>
      </w:pPr>
      <w:ins w:id="221" w:author="Unknown">
        <w:r w:rsidRPr="007A7EEB">
          <w:rPr>
            <w:rFonts w:ascii="Calibri" w:eastAsia="Times New Roman" w:hAnsi="Calibri" w:cs="Calibri"/>
            <w:color w:val="555555"/>
            <w:sz w:val="26"/>
            <w:szCs w:val="26"/>
          </w:rPr>
          <w:t>It is a 16-bit character using the Unicode encoding scheme has a minimum value of ‘\u0000’ (or 0) and a maximum value of ‘\</w:t>
        </w:r>
        <w:proofErr w:type="spellStart"/>
        <w:r w:rsidRPr="007A7EEB">
          <w:rPr>
            <w:rFonts w:ascii="Calibri" w:eastAsia="Times New Roman" w:hAnsi="Calibri" w:cs="Calibri"/>
            <w:color w:val="555555"/>
            <w:sz w:val="26"/>
            <w:szCs w:val="26"/>
          </w:rPr>
          <w:t>uffff</w:t>
        </w:r>
        <w:proofErr w:type="spellEnd"/>
        <w:r w:rsidRPr="007A7EEB">
          <w:rPr>
            <w:rFonts w:ascii="Calibri" w:eastAsia="Times New Roman" w:hAnsi="Calibri" w:cs="Calibri"/>
            <w:color w:val="555555"/>
            <w:sz w:val="26"/>
            <w:szCs w:val="26"/>
          </w:rPr>
          <w:t>’. Example of char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2" w:author="Unknown"/>
          <w:rFonts w:ascii="Consolas" w:eastAsia="Times New Roman" w:hAnsi="Consolas" w:cs="Courier New"/>
          <w:color w:val="333333"/>
          <w:sz w:val="20"/>
          <w:szCs w:val="20"/>
        </w:rPr>
      </w:pPr>
      <w:proofErr w:type="gramStart"/>
      <w:ins w:id="223" w:author="Unknown">
        <w:r w:rsidRPr="007A7EEB">
          <w:rPr>
            <w:rFonts w:ascii="Consolas" w:eastAsia="Times New Roman" w:hAnsi="Consolas" w:cs="Courier New"/>
            <w:color w:val="333333"/>
            <w:sz w:val="20"/>
            <w:szCs w:val="20"/>
          </w:rPr>
          <w:t>char</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myChar</w:t>
        </w:r>
        <w:proofErr w:type="spellEnd"/>
        <w:r w:rsidRPr="007A7EEB">
          <w:rPr>
            <w:rFonts w:ascii="Consolas" w:eastAsia="Times New Roman" w:hAnsi="Consolas" w:cs="Courier New"/>
            <w:color w:val="333333"/>
            <w:sz w:val="20"/>
            <w:szCs w:val="20"/>
          </w:rPr>
          <w:t xml:space="preserve"> = ‘0’;</w:t>
        </w:r>
      </w:ins>
    </w:p>
    <w:p w:rsidR="007A7EEB" w:rsidRPr="007A7EEB" w:rsidRDefault="007A7EEB" w:rsidP="007A7EEB">
      <w:pPr>
        <w:shd w:val="clear" w:color="auto" w:fill="FFFFFF"/>
        <w:spacing w:after="150" w:line="240" w:lineRule="auto"/>
        <w:jc w:val="both"/>
        <w:rPr>
          <w:ins w:id="224" w:author="Unknown"/>
          <w:rFonts w:ascii="Calibri" w:eastAsia="Times New Roman" w:hAnsi="Calibri" w:cs="Calibri"/>
          <w:color w:val="555555"/>
          <w:sz w:val="26"/>
          <w:szCs w:val="26"/>
        </w:rPr>
      </w:pPr>
      <w:ins w:id="225" w:author="Unknown">
        <w:r w:rsidRPr="007A7EEB">
          <w:rPr>
            <w:rFonts w:ascii="Calibri" w:eastAsia="Times New Roman" w:hAnsi="Calibri" w:cs="Calibri"/>
            <w:color w:val="555555"/>
            <w:sz w:val="26"/>
            <w:szCs w:val="26"/>
          </w:rPr>
          <w:t>In char we use single quote for representing character.</w:t>
        </w:r>
      </w:ins>
    </w:p>
    <w:p w:rsidR="007A7EEB" w:rsidRPr="007A7EEB" w:rsidRDefault="007A7EEB" w:rsidP="007A7EEB">
      <w:pPr>
        <w:shd w:val="clear" w:color="auto" w:fill="FFFFFF"/>
        <w:spacing w:after="150" w:line="240" w:lineRule="auto"/>
        <w:jc w:val="both"/>
        <w:rPr>
          <w:ins w:id="226" w:author="Unknown"/>
          <w:rFonts w:ascii="Calibri" w:eastAsia="Times New Roman" w:hAnsi="Calibri" w:cs="Calibri"/>
          <w:color w:val="555555"/>
          <w:sz w:val="26"/>
          <w:szCs w:val="26"/>
        </w:rPr>
      </w:pPr>
      <w:ins w:id="227"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In char data type we can only store one character, number, </w:t>
        </w:r>
        <w:proofErr w:type="gramStart"/>
        <w:r w:rsidRPr="007A7EEB">
          <w:rPr>
            <w:rFonts w:ascii="Calibri" w:eastAsia="Times New Roman" w:hAnsi="Calibri" w:cs="Calibri"/>
            <w:color w:val="555555"/>
            <w:sz w:val="26"/>
            <w:szCs w:val="26"/>
          </w:rPr>
          <w:t>special</w:t>
        </w:r>
        <w:proofErr w:type="gramEnd"/>
        <w:r w:rsidRPr="007A7EEB">
          <w:rPr>
            <w:rFonts w:ascii="Calibri" w:eastAsia="Times New Roman" w:hAnsi="Calibri" w:cs="Calibri"/>
            <w:color w:val="555555"/>
            <w:sz w:val="26"/>
            <w:szCs w:val="26"/>
          </w:rPr>
          <w:t xml:space="preserve"> character or Unicode character. To store more than one character we use String. We will discuss basics of string in this article after finishing eight primitive data type.</w:t>
        </w:r>
      </w:ins>
    </w:p>
    <w:p w:rsidR="007A7EEB" w:rsidRPr="007A7EEB" w:rsidRDefault="007A7EEB" w:rsidP="007A7EEB">
      <w:pPr>
        <w:shd w:val="clear" w:color="auto" w:fill="FFFFFF"/>
        <w:spacing w:after="150" w:line="240" w:lineRule="auto"/>
        <w:jc w:val="both"/>
        <w:rPr>
          <w:ins w:id="228" w:author="Unknown"/>
          <w:rFonts w:ascii="Calibri" w:eastAsia="Times New Roman" w:hAnsi="Calibri" w:cs="Calibri"/>
          <w:color w:val="555555"/>
          <w:sz w:val="26"/>
          <w:szCs w:val="26"/>
        </w:rPr>
      </w:pPr>
      <w:proofErr w:type="spellStart"/>
      <w:proofErr w:type="gramStart"/>
      <w:ins w:id="229" w:author="Unknown">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try to put more than one character in char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0" w:author="Unknown"/>
          <w:rFonts w:ascii="Consolas" w:eastAsia="Times New Roman" w:hAnsi="Consolas" w:cs="Courier New"/>
          <w:color w:val="333333"/>
          <w:sz w:val="20"/>
          <w:szCs w:val="20"/>
        </w:rPr>
      </w:pPr>
      <w:proofErr w:type="gramStart"/>
      <w:ins w:id="231" w:author="Unknown">
        <w:r w:rsidRPr="007A7EEB">
          <w:rPr>
            <w:rFonts w:ascii="Consolas" w:eastAsia="Times New Roman" w:hAnsi="Consolas" w:cs="Courier New"/>
            <w:color w:val="333333"/>
            <w:sz w:val="20"/>
            <w:szCs w:val="20"/>
          </w:rPr>
          <w:t>char</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myChar</w:t>
        </w:r>
        <w:proofErr w:type="spellEnd"/>
        <w:r w:rsidRPr="007A7EEB">
          <w:rPr>
            <w:rFonts w:ascii="Consolas" w:eastAsia="Times New Roman" w:hAnsi="Consolas" w:cs="Courier New"/>
            <w:color w:val="333333"/>
            <w:sz w:val="20"/>
            <w:szCs w:val="20"/>
          </w:rPr>
          <w:t xml:space="preserve"> = ‘AB’;</w:t>
        </w:r>
      </w:ins>
    </w:p>
    <w:p w:rsidR="007A7EEB" w:rsidRPr="007A7EEB" w:rsidRDefault="007A7EEB" w:rsidP="007A7EEB">
      <w:pPr>
        <w:shd w:val="clear" w:color="auto" w:fill="FFFFFF"/>
        <w:spacing w:after="150" w:line="240" w:lineRule="auto"/>
        <w:jc w:val="both"/>
        <w:rPr>
          <w:ins w:id="232" w:author="Unknown"/>
          <w:rFonts w:ascii="Calibri" w:eastAsia="Times New Roman" w:hAnsi="Calibri" w:cs="Calibri"/>
          <w:color w:val="555555"/>
          <w:sz w:val="26"/>
          <w:szCs w:val="26"/>
        </w:rPr>
      </w:pPr>
      <w:ins w:id="233" w:author="Unknown">
        <w:r w:rsidRPr="007A7EEB">
          <w:rPr>
            <w:rFonts w:ascii="Calibri" w:eastAsia="Times New Roman" w:hAnsi="Calibri" w:cs="Calibri"/>
            <w:color w:val="555555"/>
            <w:sz w:val="26"/>
            <w:szCs w:val="26"/>
          </w:rPr>
          <w:t xml:space="preserve">You will get an error “too </w:t>
        </w:r>
        <w:proofErr w:type="gramStart"/>
        <w:r w:rsidRPr="007A7EEB">
          <w:rPr>
            <w:rFonts w:ascii="Calibri" w:eastAsia="Times New Roman" w:hAnsi="Calibri" w:cs="Calibri"/>
            <w:color w:val="555555"/>
            <w:sz w:val="26"/>
            <w:szCs w:val="26"/>
          </w:rPr>
          <w:t>many character</w:t>
        </w:r>
        <w:proofErr w:type="gramEnd"/>
        <w:r w:rsidRPr="007A7EEB">
          <w:rPr>
            <w:rFonts w:ascii="Calibri" w:eastAsia="Times New Roman" w:hAnsi="Calibri" w:cs="Calibri"/>
            <w:color w:val="555555"/>
            <w:sz w:val="26"/>
            <w:szCs w:val="26"/>
          </w:rPr>
          <w:t>”.</w:t>
        </w:r>
      </w:ins>
    </w:p>
    <w:p w:rsidR="007A7EEB" w:rsidRPr="007A7EEB" w:rsidRDefault="007A7EEB" w:rsidP="007A7EEB">
      <w:pPr>
        <w:shd w:val="clear" w:color="auto" w:fill="FFFFFF"/>
        <w:spacing w:after="150" w:line="240" w:lineRule="auto"/>
        <w:jc w:val="both"/>
        <w:rPr>
          <w:ins w:id="234" w:author="Unknown"/>
          <w:rFonts w:ascii="Calibri" w:eastAsia="Times New Roman" w:hAnsi="Calibri" w:cs="Calibri"/>
          <w:color w:val="555555"/>
          <w:sz w:val="26"/>
          <w:szCs w:val="26"/>
        </w:rPr>
      </w:pPr>
      <w:proofErr w:type="gramStart"/>
      <w:ins w:id="235" w:author="Unknown">
        <w:r w:rsidRPr="007A7EEB">
          <w:rPr>
            <w:rFonts w:ascii="Calibri" w:eastAsia="Times New Roman" w:hAnsi="Calibri" w:cs="Calibri"/>
            <w:b/>
            <w:bCs/>
            <w:color w:val="008000"/>
            <w:sz w:val="26"/>
            <w:szCs w:val="26"/>
          </w:rPr>
          <w:t>float</w:t>
        </w:r>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236" w:author="Unknown"/>
          <w:rFonts w:ascii="Calibri" w:eastAsia="Times New Roman" w:hAnsi="Calibri" w:cs="Calibri"/>
          <w:color w:val="555555"/>
          <w:sz w:val="26"/>
          <w:szCs w:val="26"/>
        </w:rPr>
      </w:pPr>
      <w:ins w:id="237" w:author="Unknown">
        <w:r w:rsidRPr="007A7EEB">
          <w:rPr>
            <w:rFonts w:ascii="Calibri" w:eastAsia="Times New Roman" w:hAnsi="Calibri" w:cs="Calibri"/>
            <w:color w:val="555555"/>
            <w:sz w:val="26"/>
            <w:szCs w:val="26"/>
          </w:rPr>
          <w:lastRenderedPageBreak/>
          <w:t>It is a single-precision 32-bit (4-byte) floating-point value. Example for float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8" w:author="Unknown"/>
          <w:rFonts w:ascii="Consolas" w:eastAsia="Times New Roman" w:hAnsi="Consolas" w:cs="Courier New"/>
          <w:color w:val="333333"/>
          <w:sz w:val="20"/>
          <w:szCs w:val="20"/>
        </w:rPr>
      </w:pPr>
      <w:proofErr w:type="gramStart"/>
      <w:ins w:id="239" w:author="Unknown">
        <w:r w:rsidRPr="007A7EEB">
          <w:rPr>
            <w:rFonts w:ascii="Consolas" w:eastAsia="Times New Roman" w:hAnsi="Consolas" w:cs="Courier New"/>
            <w:color w:val="333333"/>
            <w:sz w:val="20"/>
            <w:szCs w:val="20"/>
          </w:rPr>
          <w:t>float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myNumber</w:t>
        </w:r>
        <w:proofErr w:type="spellEnd"/>
        <w:r w:rsidRPr="007A7EEB">
          <w:rPr>
            <w:rFonts w:ascii="Consolas" w:eastAsia="Times New Roman" w:hAnsi="Consolas" w:cs="Courier New"/>
            <w:color w:val="333333"/>
            <w:sz w:val="20"/>
            <w:szCs w:val="20"/>
          </w:rPr>
          <w:t xml:space="preserve"> = 5.25f;</w:t>
        </w:r>
      </w:ins>
    </w:p>
    <w:p w:rsidR="007A7EEB" w:rsidRPr="007A7EEB" w:rsidRDefault="007A7EEB" w:rsidP="007A7EEB">
      <w:pPr>
        <w:shd w:val="clear" w:color="auto" w:fill="FFFFFF"/>
        <w:spacing w:after="150" w:line="240" w:lineRule="auto"/>
        <w:jc w:val="both"/>
        <w:rPr>
          <w:ins w:id="240" w:author="Unknown"/>
          <w:rFonts w:ascii="Calibri" w:eastAsia="Times New Roman" w:hAnsi="Calibri" w:cs="Calibri"/>
          <w:color w:val="555555"/>
          <w:sz w:val="26"/>
          <w:szCs w:val="26"/>
        </w:rPr>
      </w:pPr>
      <w:ins w:id="241"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Put f after float number because it is good practice and by default a decimal number in JAVA is assume as a double.</w:t>
        </w:r>
      </w:ins>
    </w:p>
    <w:p w:rsidR="007A7EEB" w:rsidRPr="007A7EEB" w:rsidRDefault="007A7EEB" w:rsidP="007A7EEB">
      <w:pPr>
        <w:shd w:val="clear" w:color="auto" w:fill="FFFFFF"/>
        <w:spacing w:after="150" w:line="240" w:lineRule="auto"/>
        <w:jc w:val="both"/>
        <w:rPr>
          <w:ins w:id="242" w:author="Unknown"/>
          <w:rFonts w:ascii="Calibri" w:eastAsia="Times New Roman" w:hAnsi="Calibri" w:cs="Calibri"/>
          <w:color w:val="555555"/>
          <w:sz w:val="26"/>
          <w:szCs w:val="26"/>
        </w:rPr>
      </w:pPr>
      <w:proofErr w:type="gramStart"/>
      <w:ins w:id="243" w:author="Unknown">
        <w:r w:rsidRPr="007A7EEB">
          <w:rPr>
            <w:rFonts w:ascii="Calibri" w:eastAsia="Times New Roman" w:hAnsi="Calibri" w:cs="Calibri"/>
            <w:b/>
            <w:bCs/>
            <w:color w:val="008000"/>
            <w:sz w:val="26"/>
            <w:szCs w:val="26"/>
          </w:rPr>
          <w:t>double</w:t>
        </w:r>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244" w:author="Unknown"/>
          <w:rFonts w:ascii="Calibri" w:eastAsia="Times New Roman" w:hAnsi="Calibri" w:cs="Calibri"/>
          <w:color w:val="555555"/>
          <w:sz w:val="26"/>
          <w:szCs w:val="26"/>
        </w:rPr>
      </w:pPr>
      <w:ins w:id="245" w:author="Unknown">
        <w:r w:rsidRPr="007A7EEB">
          <w:rPr>
            <w:rFonts w:ascii="Calibri" w:eastAsia="Times New Roman" w:hAnsi="Calibri" w:cs="Calibri"/>
            <w:color w:val="555555"/>
            <w:sz w:val="26"/>
            <w:szCs w:val="26"/>
          </w:rPr>
          <w:t>It is a double precision 64-bit (8-byte) floating-point value. Example of double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6" w:author="Unknown"/>
          <w:rFonts w:ascii="Consolas" w:eastAsia="Times New Roman" w:hAnsi="Consolas" w:cs="Courier New"/>
          <w:color w:val="333333"/>
          <w:sz w:val="20"/>
          <w:szCs w:val="20"/>
        </w:rPr>
      </w:pPr>
      <w:proofErr w:type="gramStart"/>
      <w:ins w:id="247" w:author="Unknown">
        <w:r w:rsidRPr="007A7EEB">
          <w:rPr>
            <w:rFonts w:ascii="Consolas" w:eastAsia="Times New Roman" w:hAnsi="Consolas" w:cs="Courier New"/>
            <w:color w:val="333333"/>
            <w:sz w:val="20"/>
            <w:szCs w:val="20"/>
          </w:rPr>
          <w:t>double</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myNumber</w:t>
        </w:r>
        <w:proofErr w:type="spellEnd"/>
        <w:r w:rsidRPr="007A7EEB">
          <w:rPr>
            <w:rFonts w:ascii="Consolas" w:eastAsia="Times New Roman" w:hAnsi="Consolas" w:cs="Courier New"/>
            <w:color w:val="333333"/>
            <w:sz w:val="20"/>
            <w:szCs w:val="20"/>
          </w:rPr>
          <w:t xml:space="preserve"> = 5.234d;</w:t>
        </w:r>
      </w:ins>
    </w:p>
    <w:p w:rsidR="007A7EEB" w:rsidRPr="007A7EEB" w:rsidRDefault="007A7EEB" w:rsidP="007A7EEB">
      <w:pPr>
        <w:shd w:val="clear" w:color="auto" w:fill="FFFFFF"/>
        <w:spacing w:after="150" w:line="240" w:lineRule="auto"/>
        <w:jc w:val="both"/>
        <w:rPr>
          <w:ins w:id="248" w:author="Unknown"/>
          <w:rFonts w:ascii="Calibri" w:eastAsia="Times New Roman" w:hAnsi="Calibri" w:cs="Calibri"/>
          <w:color w:val="555555"/>
          <w:sz w:val="26"/>
          <w:szCs w:val="26"/>
        </w:rPr>
      </w:pPr>
      <w:proofErr w:type="gramStart"/>
      <w:ins w:id="249" w:author="Unknown">
        <w:r w:rsidRPr="007A7EEB">
          <w:rPr>
            <w:rFonts w:ascii="Calibri" w:eastAsia="Times New Roman" w:hAnsi="Calibri" w:cs="Calibri"/>
            <w:color w:val="555555"/>
            <w:sz w:val="26"/>
            <w:szCs w:val="26"/>
          </w:rPr>
          <w:t>or</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0" w:author="Unknown"/>
          <w:rFonts w:ascii="Consolas" w:eastAsia="Times New Roman" w:hAnsi="Consolas" w:cs="Courier New"/>
          <w:color w:val="333333"/>
          <w:sz w:val="20"/>
          <w:szCs w:val="20"/>
        </w:rPr>
      </w:pPr>
      <w:proofErr w:type="gramStart"/>
      <w:ins w:id="251" w:author="Unknown">
        <w:r w:rsidRPr="007A7EEB">
          <w:rPr>
            <w:rFonts w:ascii="Consolas" w:eastAsia="Times New Roman" w:hAnsi="Consolas" w:cs="Courier New"/>
            <w:color w:val="333333"/>
            <w:sz w:val="20"/>
            <w:szCs w:val="20"/>
          </w:rPr>
          <w:t>double</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myNumber</w:t>
        </w:r>
        <w:proofErr w:type="spellEnd"/>
        <w:r w:rsidRPr="007A7EEB">
          <w:rPr>
            <w:rFonts w:ascii="Consolas" w:eastAsia="Times New Roman" w:hAnsi="Consolas" w:cs="Courier New"/>
            <w:color w:val="333333"/>
            <w:sz w:val="20"/>
            <w:szCs w:val="20"/>
          </w:rPr>
          <w:t xml:space="preserve"> = 5.234;</w:t>
        </w:r>
      </w:ins>
    </w:p>
    <w:p w:rsidR="007A7EEB" w:rsidRPr="007A7EEB" w:rsidRDefault="007A7EEB" w:rsidP="007A7EEB">
      <w:pPr>
        <w:shd w:val="clear" w:color="auto" w:fill="FFFFFF"/>
        <w:spacing w:after="150" w:line="240" w:lineRule="auto"/>
        <w:jc w:val="both"/>
        <w:rPr>
          <w:ins w:id="252" w:author="Unknown"/>
          <w:rFonts w:ascii="Calibri" w:eastAsia="Times New Roman" w:hAnsi="Calibri" w:cs="Calibri"/>
          <w:color w:val="555555"/>
          <w:sz w:val="26"/>
          <w:szCs w:val="26"/>
        </w:rPr>
      </w:pPr>
      <w:ins w:id="253" w:author="Unknown">
        <w:r w:rsidRPr="007A7EEB">
          <w:rPr>
            <w:rFonts w:ascii="Calibri" w:eastAsia="Times New Roman" w:hAnsi="Calibri" w:cs="Calibri"/>
            <w:color w:val="555555"/>
            <w:sz w:val="26"/>
            <w:szCs w:val="26"/>
          </w:rPr>
          <w:t xml:space="preserve">Both are accepted as by default decimal number is </w:t>
        </w:r>
        <w:proofErr w:type="gramStart"/>
        <w:r w:rsidRPr="007A7EEB">
          <w:rPr>
            <w:rFonts w:ascii="Calibri" w:eastAsia="Times New Roman" w:hAnsi="Calibri" w:cs="Calibri"/>
            <w:color w:val="555555"/>
            <w:sz w:val="26"/>
            <w:szCs w:val="26"/>
          </w:rPr>
          <w:t>assume</w:t>
        </w:r>
        <w:proofErr w:type="gramEnd"/>
        <w:r w:rsidRPr="007A7EEB">
          <w:rPr>
            <w:rFonts w:ascii="Calibri" w:eastAsia="Times New Roman" w:hAnsi="Calibri" w:cs="Calibri"/>
            <w:color w:val="555555"/>
            <w:sz w:val="26"/>
            <w:szCs w:val="26"/>
          </w:rPr>
          <w:t xml:space="preserve"> as double in JAVA. But prefer putting d because it is considered as good practice in good coding.</w:t>
        </w:r>
      </w:ins>
    </w:p>
    <w:p w:rsidR="007A7EEB" w:rsidRPr="007A7EEB" w:rsidRDefault="007A7EEB" w:rsidP="007A7EEB">
      <w:pPr>
        <w:shd w:val="clear" w:color="auto" w:fill="FFFFFF"/>
        <w:spacing w:after="150" w:line="240" w:lineRule="auto"/>
        <w:jc w:val="both"/>
        <w:rPr>
          <w:ins w:id="254" w:author="Unknown"/>
          <w:rFonts w:ascii="Calibri" w:eastAsia="Times New Roman" w:hAnsi="Calibri" w:cs="Calibri"/>
          <w:color w:val="555555"/>
          <w:sz w:val="26"/>
          <w:szCs w:val="26"/>
        </w:rPr>
      </w:pPr>
      <w:proofErr w:type="spellStart"/>
      <w:proofErr w:type="gramStart"/>
      <w:ins w:id="255" w:author="Unknown">
        <w:r w:rsidRPr="007A7EEB">
          <w:rPr>
            <w:rFonts w:ascii="Calibri" w:eastAsia="Times New Roman" w:hAnsi="Calibri" w:cs="Calibri"/>
            <w:b/>
            <w:bCs/>
            <w:color w:val="008000"/>
            <w:sz w:val="26"/>
            <w:szCs w:val="26"/>
          </w:rPr>
          <w:t>boolean</w:t>
        </w:r>
        <w:proofErr w:type="spellEnd"/>
        <w:proofErr w:type="gramEnd"/>
        <w:r w:rsidRPr="007A7EEB">
          <w:rPr>
            <w:rFonts w:ascii="Calibri" w:eastAsia="Times New Roman" w:hAnsi="Calibri" w:cs="Calibri"/>
            <w:b/>
            <w:bCs/>
            <w:color w:val="008000"/>
            <w:sz w:val="26"/>
            <w:szCs w:val="26"/>
          </w:rPr>
          <w:t>:</w:t>
        </w:r>
      </w:ins>
    </w:p>
    <w:p w:rsidR="007A7EEB" w:rsidRPr="007A7EEB" w:rsidRDefault="007A7EEB" w:rsidP="007A7EEB">
      <w:pPr>
        <w:shd w:val="clear" w:color="auto" w:fill="FFFFFF"/>
        <w:spacing w:after="150" w:line="240" w:lineRule="auto"/>
        <w:jc w:val="both"/>
        <w:rPr>
          <w:ins w:id="256" w:author="Unknown"/>
          <w:rFonts w:ascii="Calibri" w:eastAsia="Times New Roman" w:hAnsi="Calibri" w:cs="Calibri"/>
          <w:color w:val="555555"/>
          <w:sz w:val="26"/>
          <w:szCs w:val="26"/>
        </w:rPr>
      </w:pPr>
      <w:proofErr w:type="spellStart"/>
      <w:proofErr w:type="gramStart"/>
      <w:ins w:id="257" w:author="Unknown">
        <w:r w:rsidRPr="007A7EEB">
          <w:rPr>
            <w:rFonts w:ascii="Calibri" w:eastAsia="Times New Roman" w:hAnsi="Calibri" w:cs="Calibri"/>
            <w:color w:val="555555"/>
            <w:sz w:val="26"/>
            <w:szCs w:val="26"/>
          </w:rPr>
          <w:t>boolean</w:t>
        </w:r>
        <w:proofErr w:type="spellEnd"/>
        <w:proofErr w:type="gramEnd"/>
        <w:r w:rsidRPr="007A7EEB">
          <w:rPr>
            <w:rFonts w:ascii="Calibri" w:eastAsia="Times New Roman" w:hAnsi="Calibri" w:cs="Calibri"/>
            <w:color w:val="555555"/>
            <w:sz w:val="26"/>
            <w:szCs w:val="26"/>
          </w:rPr>
          <w:t xml:space="preserve"> data type has only two possible values: true and false. It is very useful for conditional logic. Example of Boolean data type: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8" w:author="Unknown"/>
          <w:rFonts w:ascii="Consolas" w:eastAsia="Times New Roman" w:hAnsi="Consolas" w:cs="Courier New"/>
          <w:color w:val="333333"/>
          <w:sz w:val="20"/>
          <w:szCs w:val="20"/>
        </w:rPr>
      </w:pPr>
      <w:proofErr w:type="spellStart"/>
      <w:proofErr w:type="gramStart"/>
      <w:ins w:id="259" w:author="Unknown">
        <w:r w:rsidRPr="007A7EEB">
          <w:rPr>
            <w:rFonts w:ascii="Consolas" w:eastAsia="Times New Roman" w:hAnsi="Consolas" w:cs="Courier New"/>
            <w:color w:val="333333"/>
            <w:sz w:val="20"/>
            <w:szCs w:val="20"/>
          </w:rPr>
          <w:t>boolean</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isEven</w:t>
        </w:r>
        <w:proofErr w:type="spellEnd"/>
        <w:r w:rsidRPr="007A7EEB">
          <w:rPr>
            <w:rFonts w:ascii="Consolas" w:eastAsia="Times New Roman" w:hAnsi="Consolas" w:cs="Courier New"/>
            <w:color w:val="333333"/>
            <w:sz w:val="20"/>
            <w:szCs w:val="20"/>
          </w:rPr>
          <w:t xml:space="preserve"> = true;</w:t>
        </w:r>
      </w:ins>
    </w:p>
    <w:p w:rsidR="007A7EEB" w:rsidRPr="007A7EEB" w:rsidRDefault="007A7EEB" w:rsidP="007A7EEB">
      <w:pPr>
        <w:spacing w:before="300" w:after="300" w:line="240" w:lineRule="auto"/>
        <w:rPr>
          <w:ins w:id="260" w:author="Unknown"/>
          <w:rFonts w:ascii="Times New Roman" w:eastAsia="Times New Roman" w:hAnsi="Times New Roman" w:cs="Times New Roman"/>
          <w:sz w:val="24"/>
          <w:szCs w:val="24"/>
        </w:rPr>
      </w:pPr>
      <w:ins w:id="261" w:author="Unknown">
        <w:r w:rsidRPr="007A7EEB">
          <w:rPr>
            <w:rFonts w:ascii="Times New Roman" w:eastAsia="Times New Roman" w:hAnsi="Times New Roman" w:cs="Times New Roman"/>
            <w:sz w:val="24"/>
            <w:szCs w:val="24"/>
          </w:rPr>
          <w:pict>
            <v:rect id="_x0000_i1040"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62" w:author="Unknown"/>
          <w:rFonts w:ascii="Calibri" w:eastAsia="Times New Roman" w:hAnsi="Calibri" w:cs="Calibri"/>
          <w:color w:val="339600"/>
          <w:sz w:val="27"/>
          <w:szCs w:val="27"/>
        </w:rPr>
      </w:pPr>
      <w:ins w:id="263" w:author="Unknown">
        <w:r w:rsidRPr="007A7EEB">
          <w:rPr>
            <w:rFonts w:ascii="Calibri" w:eastAsia="Times New Roman" w:hAnsi="Calibri" w:cs="Calibri"/>
            <w:b/>
            <w:bCs/>
            <w:color w:val="339600"/>
            <w:sz w:val="27"/>
            <w:szCs w:val="27"/>
          </w:rPr>
          <w:t> String:</w:t>
        </w:r>
      </w:ins>
    </w:p>
    <w:p w:rsidR="007A7EEB" w:rsidRPr="007A7EEB" w:rsidRDefault="007A7EEB" w:rsidP="007A7EEB">
      <w:pPr>
        <w:shd w:val="clear" w:color="auto" w:fill="FFFFFF"/>
        <w:spacing w:after="150" w:line="240" w:lineRule="auto"/>
        <w:jc w:val="both"/>
        <w:rPr>
          <w:ins w:id="264" w:author="Unknown"/>
          <w:rFonts w:ascii="Calibri" w:eastAsia="Times New Roman" w:hAnsi="Calibri" w:cs="Calibri"/>
          <w:color w:val="555555"/>
          <w:sz w:val="26"/>
          <w:szCs w:val="26"/>
        </w:rPr>
      </w:pPr>
      <w:ins w:id="265" w:author="Unknown">
        <w:r w:rsidRPr="007A7EEB">
          <w:rPr>
            <w:rFonts w:ascii="Calibri" w:eastAsia="Times New Roman" w:hAnsi="Calibri" w:cs="Calibri"/>
            <w:color w:val="555555"/>
            <w:sz w:val="26"/>
            <w:szCs w:val="26"/>
          </w:rPr>
          <w:t xml:space="preserve">First of all String is not a primitive data </w:t>
        </w:r>
        <w:proofErr w:type="gramStart"/>
        <w:r w:rsidRPr="007A7EEB">
          <w:rPr>
            <w:rFonts w:ascii="Calibri" w:eastAsia="Times New Roman" w:hAnsi="Calibri" w:cs="Calibri"/>
            <w:color w:val="555555"/>
            <w:sz w:val="26"/>
            <w:szCs w:val="26"/>
          </w:rPr>
          <w:t>type(</w:t>
        </w:r>
        <w:proofErr w:type="gramEnd"/>
        <w:r w:rsidRPr="007A7EEB">
          <w:rPr>
            <w:rFonts w:ascii="Calibri" w:eastAsia="Times New Roman" w:hAnsi="Calibri" w:cs="Calibri"/>
            <w:color w:val="555555"/>
            <w:sz w:val="26"/>
            <w:szCs w:val="26"/>
          </w:rPr>
          <w:t>predefined in JAVA language) but very important to learn as it is used so commonly that it can be considered as 9</w:t>
        </w:r>
        <w:r w:rsidRPr="007A7EEB">
          <w:rPr>
            <w:rFonts w:ascii="Calibri" w:eastAsia="Times New Roman" w:hAnsi="Calibri" w:cs="Calibri"/>
            <w:color w:val="555555"/>
            <w:sz w:val="19"/>
            <w:szCs w:val="19"/>
            <w:vertAlign w:val="superscript"/>
          </w:rPr>
          <w:t>th</w:t>
        </w:r>
        <w:r w:rsidRPr="007A7EEB">
          <w:rPr>
            <w:rFonts w:ascii="Calibri" w:eastAsia="Times New Roman" w:hAnsi="Calibri" w:cs="Calibri"/>
            <w:color w:val="555555"/>
            <w:sz w:val="26"/>
            <w:szCs w:val="26"/>
          </w:rPr>
          <w:t> data type in JAVA. It is basically a class.</w:t>
        </w:r>
      </w:ins>
    </w:p>
    <w:p w:rsidR="007A7EEB" w:rsidRPr="007A7EEB" w:rsidRDefault="007A7EEB" w:rsidP="007A7EEB">
      <w:pPr>
        <w:shd w:val="clear" w:color="auto" w:fill="FFFFFF"/>
        <w:spacing w:after="150" w:line="240" w:lineRule="auto"/>
        <w:jc w:val="both"/>
        <w:rPr>
          <w:ins w:id="266" w:author="Unknown"/>
          <w:rFonts w:ascii="Calibri" w:eastAsia="Times New Roman" w:hAnsi="Calibri" w:cs="Calibri"/>
          <w:color w:val="555555"/>
          <w:sz w:val="26"/>
          <w:szCs w:val="26"/>
        </w:rPr>
      </w:pPr>
      <w:ins w:id="267"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Here we are only sharing basic of String so that you can understand the next topic in JAVA where we will use it. Just want to add a notice here, String is a big topic and full tutorial on String will be added later.</w:t>
        </w:r>
      </w:ins>
    </w:p>
    <w:p w:rsidR="007A7EEB" w:rsidRPr="007A7EEB" w:rsidRDefault="007A7EEB" w:rsidP="007A7EEB">
      <w:pPr>
        <w:shd w:val="clear" w:color="auto" w:fill="FFFFFF"/>
        <w:spacing w:after="150" w:line="240" w:lineRule="auto"/>
        <w:jc w:val="both"/>
        <w:rPr>
          <w:ins w:id="268" w:author="Unknown"/>
          <w:rFonts w:ascii="Calibri" w:eastAsia="Times New Roman" w:hAnsi="Calibri" w:cs="Calibri"/>
          <w:color w:val="555555"/>
          <w:sz w:val="26"/>
          <w:szCs w:val="26"/>
        </w:rPr>
      </w:pPr>
      <w:ins w:id="269" w:author="Unknown">
        <w:r w:rsidRPr="007A7EEB">
          <w:rPr>
            <w:rFonts w:ascii="Calibri" w:eastAsia="Times New Roman" w:hAnsi="Calibri" w:cs="Calibri"/>
            <w:b/>
            <w:bCs/>
            <w:color w:val="008000"/>
            <w:sz w:val="26"/>
            <w:szCs w:val="26"/>
          </w:rPr>
          <w:t xml:space="preserve">What Is </w:t>
        </w:r>
        <w:proofErr w:type="gramStart"/>
        <w:r w:rsidRPr="007A7EEB">
          <w:rPr>
            <w:rFonts w:ascii="Calibri" w:eastAsia="Times New Roman" w:hAnsi="Calibri" w:cs="Calibri"/>
            <w:b/>
            <w:bCs/>
            <w:color w:val="008000"/>
            <w:sz w:val="26"/>
            <w:szCs w:val="26"/>
          </w:rPr>
          <w:t>String:</w:t>
        </w:r>
        <w:proofErr w:type="gramEnd"/>
      </w:ins>
    </w:p>
    <w:p w:rsidR="007A7EEB" w:rsidRPr="007A7EEB" w:rsidRDefault="007A7EEB" w:rsidP="007A7EEB">
      <w:pPr>
        <w:shd w:val="clear" w:color="auto" w:fill="FFFFFF"/>
        <w:spacing w:after="150" w:line="240" w:lineRule="auto"/>
        <w:jc w:val="both"/>
        <w:rPr>
          <w:ins w:id="270" w:author="Unknown"/>
          <w:rFonts w:ascii="Calibri" w:eastAsia="Times New Roman" w:hAnsi="Calibri" w:cs="Calibri"/>
          <w:color w:val="555555"/>
          <w:sz w:val="26"/>
          <w:szCs w:val="26"/>
        </w:rPr>
      </w:pPr>
      <w:ins w:id="271" w:author="Unknown">
        <w:r w:rsidRPr="007A7EEB">
          <w:rPr>
            <w:rFonts w:ascii="Calibri" w:eastAsia="Times New Roman" w:hAnsi="Calibri" w:cs="Calibri"/>
            <w:color w:val="555555"/>
            <w:sz w:val="26"/>
            <w:szCs w:val="26"/>
          </w:rPr>
          <w:t>String is a sequence of characters. As we saw previously char is limited to store just one character or Unicode character while String can store sequence of characters.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 w:author="Unknown"/>
          <w:rFonts w:ascii="Consolas" w:eastAsia="Times New Roman" w:hAnsi="Consolas" w:cs="Courier New"/>
          <w:color w:val="333333"/>
          <w:sz w:val="20"/>
          <w:szCs w:val="20"/>
        </w:rPr>
      </w:pPr>
      <w:ins w:id="273" w:author="Unknown">
        <w:r w:rsidRPr="007A7EEB">
          <w:rPr>
            <w:rFonts w:ascii="Consolas" w:eastAsia="Times New Roman" w:hAnsi="Consolas" w:cs="Courier New"/>
            <w:color w:val="333333"/>
            <w:sz w:val="20"/>
            <w:szCs w:val="20"/>
          </w:rPr>
          <w:t>String x = “This is a String”;</w:t>
        </w:r>
      </w:ins>
    </w:p>
    <w:p w:rsidR="007A7EEB" w:rsidRPr="007A7EEB" w:rsidRDefault="007A7EEB" w:rsidP="007A7EEB">
      <w:pPr>
        <w:shd w:val="clear" w:color="auto" w:fill="FFFFFF"/>
        <w:spacing w:after="150" w:line="240" w:lineRule="auto"/>
        <w:jc w:val="both"/>
        <w:rPr>
          <w:ins w:id="274" w:author="Unknown"/>
          <w:rFonts w:ascii="Calibri" w:eastAsia="Times New Roman" w:hAnsi="Calibri" w:cs="Calibri"/>
          <w:color w:val="555555"/>
          <w:sz w:val="26"/>
          <w:szCs w:val="26"/>
        </w:rPr>
      </w:pPr>
      <w:ins w:id="275" w:author="Unknown">
        <w:r w:rsidRPr="007A7EEB">
          <w:rPr>
            <w:rFonts w:ascii="Calibri" w:eastAsia="Times New Roman" w:hAnsi="Calibri" w:cs="Calibri"/>
            <w:color w:val="555555"/>
            <w:sz w:val="26"/>
            <w:szCs w:val="26"/>
          </w:rPr>
          <w:lastRenderedPageBreak/>
          <w:t>Here we use double quote to represent a string which is storing characters.</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String </w:t>
      </w:r>
      <w:proofErr w:type="gramStart"/>
      <w:r w:rsidRPr="007A7EEB">
        <w:rPr>
          <w:rFonts w:ascii="Calibri" w:eastAsia="Times New Roman" w:hAnsi="Calibri" w:cs="Calibri"/>
          <w:color w:val="555555"/>
          <w:sz w:val="45"/>
          <w:szCs w:val="45"/>
        </w:rPr>
        <w:t>In</w:t>
      </w:r>
      <w:proofErr w:type="gramEnd"/>
      <w:r w:rsidRPr="007A7EEB">
        <w:rPr>
          <w:rFonts w:ascii="Calibri" w:eastAsia="Times New Roman" w:hAnsi="Calibri" w:cs="Calibri"/>
          <w:color w:val="555555"/>
          <w:sz w:val="45"/>
          <w:szCs w:val="45"/>
        </w:rPr>
        <w:t xml:space="preserve"> JAVA With Example</w:t>
      </w:r>
    </w:p>
    <w:p w:rsidR="007A7EEB" w:rsidRPr="007A7EEB" w:rsidRDefault="007A7EEB" w:rsidP="007A7EEB">
      <w:pPr>
        <w:shd w:val="clear" w:color="auto" w:fill="FFFFFF"/>
        <w:spacing w:after="150" w:line="240" w:lineRule="auto"/>
        <w:jc w:val="both"/>
        <w:rPr>
          <w:ins w:id="276" w:author="Unknown"/>
          <w:rFonts w:ascii="Calibri" w:eastAsia="Times New Roman" w:hAnsi="Calibri" w:cs="Calibri"/>
          <w:color w:val="555555"/>
          <w:sz w:val="26"/>
          <w:szCs w:val="26"/>
        </w:rPr>
      </w:pPr>
      <w:ins w:id="277" w:author="Unknown">
        <w:r w:rsidRPr="007A7EEB">
          <w:rPr>
            <w:rFonts w:ascii="Calibri" w:eastAsia="Times New Roman" w:hAnsi="Calibri" w:cs="Calibri"/>
            <w:color w:val="555555"/>
            <w:sz w:val="26"/>
            <w:szCs w:val="26"/>
          </w:rPr>
          <w:t>String is the most commonly used class in Java programming language. In java every string we create is an object of String Class that implements </w:t>
        </w:r>
        <w:proofErr w:type="spellStart"/>
        <w:r w:rsidRPr="007A7EEB">
          <w:rPr>
            <w:rFonts w:ascii="Calibri" w:eastAsia="Times New Roman" w:hAnsi="Calibri" w:cs="Calibri"/>
            <w:i/>
            <w:iCs/>
            <w:color w:val="555555"/>
            <w:sz w:val="26"/>
            <w:szCs w:val="26"/>
          </w:rPr>
          <w:t>Serializable</w:t>
        </w:r>
        <w:proofErr w:type="spellEnd"/>
        <w:r w:rsidRPr="007A7EEB">
          <w:rPr>
            <w:rFonts w:ascii="Calibri" w:eastAsia="Times New Roman" w:hAnsi="Calibri" w:cs="Calibri"/>
            <w:color w:val="555555"/>
            <w:sz w:val="26"/>
            <w:szCs w:val="26"/>
          </w:rPr>
          <w:t>, </w:t>
        </w:r>
        <w:r w:rsidRPr="007A7EEB">
          <w:rPr>
            <w:rFonts w:ascii="Calibri" w:eastAsia="Times New Roman" w:hAnsi="Calibri" w:cs="Calibri"/>
            <w:i/>
            <w:iCs/>
            <w:color w:val="555555"/>
            <w:sz w:val="26"/>
            <w:szCs w:val="26"/>
          </w:rPr>
          <w:t>Comparable</w:t>
        </w:r>
        <w:r w:rsidRPr="007A7EEB">
          <w:rPr>
            <w:rFonts w:ascii="Calibri" w:eastAsia="Times New Roman" w:hAnsi="Calibri" w:cs="Calibri"/>
            <w:color w:val="555555"/>
            <w:sz w:val="26"/>
            <w:szCs w:val="26"/>
          </w:rPr>
          <w:t> and </w:t>
        </w:r>
        <w:proofErr w:type="spellStart"/>
        <w:r w:rsidRPr="007A7EEB">
          <w:rPr>
            <w:rFonts w:ascii="Calibri" w:eastAsia="Times New Roman" w:hAnsi="Calibri" w:cs="Calibri"/>
            <w:i/>
            <w:iCs/>
            <w:color w:val="555555"/>
            <w:sz w:val="26"/>
            <w:szCs w:val="26"/>
          </w:rPr>
          <w:t>CharSequence</w:t>
        </w:r>
        <w:proofErr w:type="spellEnd"/>
        <w:r w:rsidRPr="007A7EEB">
          <w:rPr>
            <w:rFonts w:ascii="Calibri" w:eastAsia="Times New Roman" w:hAnsi="Calibri" w:cs="Calibri"/>
            <w:color w:val="555555"/>
            <w:sz w:val="26"/>
            <w:szCs w:val="26"/>
          </w:rPr>
          <w:t> interfaces. It is nothing but a character array for example “</w:t>
        </w:r>
        <w:proofErr w:type="spellStart"/>
        <w:r w:rsidRPr="007A7EEB">
          <w:rPr>
            <w:rFonts w:ascii="Calibri" w:eastAsia="Times New Roman" w:hAnsi="Calibri" w:cs="Calibri"/>
            <w:color w:val="555555"/>
            <w:sz w:val="26"/>
            <w:szCs w:val="26"/>
          </w:rPr>
          <w:t>AbhiAndroid</w:t>
        </w:r>
        <w:proofErr w:type="spellEnd"/>
        <w:r w:rsidRPr="007A7EEB">
          <w:rPr>
            <w:rFonts w:ascii="Calibri" w:eastAsia="Times New Roman" w:hAnsi="Calibri" w:cs="Calibri"/>
            <w:color w:val="555555"/>
            <w:sz w:val="26"/>
            <w:szCs w:val="26"/>
          </w:rPr>
          <w:t>” is a string of 11 characters as shown.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 w:author="Unknown"/>
          <w:rFonts w:ascii="Consolas" w:eastAsia="Times New Roman" w:hAnsi="Consolas" w:cs="Courier New"/>
          <w:color w:val="333333"/>
          <w:sz w:val="20"/>
          <w:szCs w:val="20"/>
        </w:rPr>
      </w:pPr>
      <w:ins w:id="279" w:author="Unknown">
        <w:r w:rsidRPr="007A7EEB">
          <w:rPr>
            <w:rFonts w:ascii="Consolas" w:eastAsia="Times New Roman" w:hAnsi="Consolas" w:cs="Courier New"/>
            <w:color w:val="333333"/>
            <w:sz w:val="20"/>
            <w:szCs w:val="20"/>
          </w:rPr>
          <w:t>char[] test= { 'A' , 'b' , 'h' , 'i' , 'A' , 'n' , 'd' , 'r' , 'o' , 'i' , 'd'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80" w:author="Unknown"/>
          <w:rFonts w:ascii="Consolas" w:eastAsia="Times New Roman" w:hAnsi="Consolas" w:cs="Courier New"/>
          <w:color w:val="333333"/>
          <w:sz w:val="20"/>
          <w:szCs w:val="20"/>
        </w:rPr>
      </w:pPr>
      <w:ins w:id="281" w:author="Unknown">
        <w:r w:rsidRPr="007A7EEB">
          <w:rPr>
            <w:rFonts w:ascii="Consolas" w:eastAsia="Times New Roman" w:hAnsi="Consolas" w:cs="Courier New"/>
            <w:color w:val="333333"/>
            <w:sz w:val="20"/>
            <w:szCs w:val="20"/>
          </w:rPr>
          <w:t>String</w:t>
        </w:r>
        <w:proofErr w:type="gramStart"/>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testString</w:t>
        </w:r>
        <w:proofErr w:type="spellEnd"/>
        <w:proofErr w:type="gramEnd"/>
        <w:r w:rsidRPr="007A7EEB">
          <w:rPr>
            <w:rFonts w:ascii="Consolas" w:eastAsia="Times New Roman" w:hAnsi="Consolas" w:cs="Courier New"/>
            <w:color w:val="333333"/>
            <w:sz w:val="20"/>
            <w:szCs w:val="20"/>
          </w:rPr>
          <w:t>= new String(test);</w:t>
        </w:r>
      </w:ins>
    </w:p>
    <w:p w:rsidR="007A7EEB" w:rsidRPr="007A7EEB" w:rsidRDefault="007A7EEB" w:rsidP="007A7EEB">
      <w:pPr>
        <w:shd w:val="clear" w:color="auto" w:fill="FFFFFF"/>
        <w:spacing w:after="150" w:line="240" w:lineRule="auto"/>
        <w:jc w:val="both"/>
        <w:rPr>
          <w:ins w:id="282" w:author="Unknown"/>
          <w:rFonts w:ascii="Calibri" w:eastAsia="Times New Roman" w:hAnsi="Calibri" w:cs="Calibri"/>
          <w:color w:val="555555"/>
          <w:sz w:val="26"/>
          <w:szCs w:val="26"/>
        </w:rPr>
      </w:pPr>
      <w:ins w:id="283" w:author="Unknown">
        <w:r w:rsidRPr="007A7EEB">
          <w:rPr>
            <w:rFonts w:ascii="Calibri" w:eastAsia="Times New Roman" w:hAnsi="Calibri" w:cs="Calibri"/>
            <w:color w:val="555555"/>
            <w:sz w:val="26"/>
            <w:szCs w:val="26"/>
          </w:rPr>
          <w:t>Strings are Immutable in nature, which means once string is created its value cannot be altered, but we can create a new Instance of it.</w:t>
        </w:r>
      </w:ins>
    </w:p>
    <w:p w:rsidR="007A7EEB" w:rsidRPr="007A7EEB" w:rsidRDefault="007A7EEB" w:rsidP="007A7EEB">
      <w:pPr>
        <w:shd w:val="clear" w:color="auto" w:fill="FFFFFF"/>
        <w:spacing w:after="150" w:line="240" w:lineRule="auto"/>
        <w:jc w:val="both"/>
        <w:rPr>
          <w:ins w:id="284" w:author="Unknown"/>
          <w:rFonts w:ascii="Calibri" w:eastAsia="Times New Roman" w:hAnsi="Calibri" w:cs="Calibri"/>
          <w:color w:val="555555"/>
          <w:sz w:val="26"/>
          <w:szCs w:val="26"/>
        </w:rPr>
      </w:pPr>
      <w:ins w:id="285" w:author="Unknown">
        <w:r w:rsidRPr="007A7EEB">
          <w:rPr>
            <w:rFonts w:ascii="Calibri" w:eastAsia="Times New Roman" w:hAnsi="Calibri" w:cs="Calibri"/>
            <w:b/>
            <w:bCs/>
            <w:color w:val="555555"/>
            <w:sz w:val="26"/>
            <w:szCs w:val="26"/>
          </w:rPr>
          <w:t>Immutable</w:t>
        </w:r>
        <w:r w:rsidRPr="007A7EEB">
          <w:rPr>
            <w:rFonts w:ascii="Calibri" w:eastAsia="Times New Roman" w:hAnsi="Calibri" w:cs="Calibri"/>
            <w:color w:val="555555"/>
            <w:sz w:val="26"/>
            <w:szCs w:val="26"/>
          </w:rPr>
          <w:t xml:space="preserve">: Any </w:t>
        </w:r>
        <w:proofErr w:type="gramStart"/>
        <w:r w:rsidRPr="007A7EEB">
          <w:rPr>
            <w:rFonts w:ascii="Calibri" w:eastAsia="Times New Roman" w:hAnsi="Calibri" w:cs="Calibri"/>
            <w:color w:val="555555"/>
            <w:sz w:val="26"/>
            <w:szCs w:val="26"/>
          </w:rPr>
          <w:t>object</w:t>
        </w:r>
        <w:proofErr w:type="gramEnd"/>
        <w:r w:rsidRPr="007A7EEB">
          <w:rPr>
            <w:rFonts w:ascii="Calibri" w:eastAsia="Times New Roman" w:hAnsi="Calibri" w:cs="Calibri"/>
            <w:color w:val="555555"/>
            <w:sz w:val="26"/>
            <w:szCs w:val="26"/>
          </w:rPr>
          <w:t xml:space="preserve"> whose state cannot be altered once created are called Immutable objects. String, Integer, Byte, Short, all other wrapper class objects are immutable in nature.</w:t>
        </w:r>
      </w:ins>
    </w:p>
    <w:p w:rsidR="007A7EEB" w:rsidRPr="007A7EEB" w:rsidRDefault="007A7EEB" w:rsidP="007A7EEB">
      <w:pPr>
        <w:spacing w:before="300" w:after="300" w:line="240" w:lineRule="auto"/>
        <w:rPr>
          <w:ins w:id="286" w:author="Unknown"/>
          <w:rFonts w:ascii="Times New Roman" w:eastAsia="Times New Roman" w:hAnsi="Times New Roman" w:cs="Times New Roman"/>
          <w:sz w:val="24"/>
          <w:szCs w:val="24"/>
        </w:rPr>
      </w:pPr>
      <w:ins w:id="287" w:author="Unknown">
        <w:r w:rsidRPr="007A7EEB">
          <w:rPr>
            <w:rFonts w:ascii="Times New Roman" w:eastAsia="Times New Roman" w:hAnsi="Times New Roman" w:cs="Times New Roman"/>
            <w:sz w:val="24"/>
            <w:szCs w:val="24"/>
          </w:rPr>
          <w:pict>
            <v:rect id="_x0000_i1045" style="width:0;height:0" o:hralign="left" o:hrstd="t" o:hrnoshade="t" o:hr="t" fillcolor="#555" stroked="f"/>
          </w:pict>
        </w:r>
      </w:ins>
    </w:p>
    <w:p w:rsidR="007A7EEB" w:rsidRPr="007A7EEB" w:rsidRDefault="007A7EEB" w:rsidP="007A7EEB">
      <w:pPr>
        <w:shd w:val="clear" w:color="auto" w:fill="F9F9F9"/>
        <w:spacing w:after="0" w:line="240" w:lineRule="auto"/>
        <w:jc w:val="both"/>
        <w:rPr>
          <w:ins w:id="288" w:author="Unknown"/>
          <w:rFonts w:ascii="Calibri" w:eastAsia="Times New Roman" w:hAnsi="Calibri" w:cs="Calibri"/>
          <w:b/>
          <w:bCs/>
          <w:color w:val="555555"/>
          <w:sz w:val="24"/>
          <w:szCs w:val="24"/>
        </w:rPr>
      </w:pPr>
      <w:ins w:id="289"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"https://abhiandroid.com/java/string"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5"/>
        </w:numPr>
        <w:shd w:val="clear" w:color="auto" w:fill="F9F9F9"/>
        <w:spacing w:after="0" w:line="240" w:lineRule="auto"/>
        <w:ind w:left="0"/>
        <w:jc w:val="both"/>
        <w:rPr>
          <w:ins w:id="290" w:author="Unknown"/>
          <w:rFonts w:ascii="Calibri" w:eastAsia="Times New Roman" w:hAnsi="Calibri" w:cs="Calibri"/>
          <w:color w:val="555555"/>
          <w:sz w:val="24"/>
          <w:szCs w:val="24"/>
        </w:rPr>
      </w:pPr>
      <w:ins w:id="291"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"https://abhiandroid.com/java/string" \l "Creating_a_String_In_JAVA"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Creating a String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5"/>
        </w:numPr>
        <w:shd w:val="clear" w:color="auto" w:fill="F9F9F9"/>
        <w:spacing w:after="0" w:line="240" w:lineRule="auto"/>
        <w:ind w:left="0"/>
        <w:jc w:val="both"/>
        <w:rPr>
          <w:ins w:id="292" w:author="Unknown"/>
          <w:rFonts w:ascii="Calibri" w:eastAsia="Times New Roman" w:hAnsi="Calibri" w:cs="Calibri"/>
          <w:color w:val="555555"/>
          <w:sz w:val="24"/>
          <w:szCs w:val="24"/>
        </w:rPr>
      </w:pPr>
      <w:ins w:id="293"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"https://abhiandroid.com/java/string" \l "String_Important_Points_In_JAVA"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String Important Points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5"/>
        </w:numPr>
        <w:shd w:val="clear" w:color="auto" w:fill="F9F9F9"/>
        <w:spacing w:line="240" w:lineRule="auto"/>
        <w:ind w:left="0"/>
        <w:jc w:val="both"/>
        <w:rPr>
          <w:ins w:id="294" w:author="Unknown"/>
          <w:rFonts w:ascii="Calibri" w:eastAsia="Times New Roman" w:hAnsi="Calibri" w:cs="Calibri"/>
          <w:color w:val="555555"/>
          <w:sz w:val="24"/>
          <w:szCs w:val="24"/>
        </w:rPr>
      </w:pPr>
      <w:ins w:id="295"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"https://abhiandroid.com/java/string" \l "String_Quick_Revision_Points"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String Quick Revision Points:</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296" w:author="Unknown"/>
          <w:rFonts w:ascii="Calibri" w:eastAsia="Times New Roman" w:hAnsi="Calibri" w:cs="Calibri"/>
          <w:color w:val="339600"/>
          <w:sz w:val="27"/>
          <w:szCs w:val="27"/>
        </w:rPr>
      </w:pPr>
      <w:ins w:id="297" w:author="Unknown">
        <w:r w:rsidRPr="007A7EEB">
          <w:rPr>
            <w:rFonts w:ascii="Calibri" w:eastAsia="Times New Roman" w:hAnsi="Calibri" w:cs="Calibri"/>
            <w:b/>
            <w:bCs/>
            <w:color w:val="339600"/>
            <w:sz w:val="27"/>
            <w:szCs w:val="27"/>
          </w:rPr>
          <w:t xml:space="preserve">Creating a String </w:t>
        </w:r>
        <w:proofErr w:type="gramStart"/>
        <w:r w:rsidRPr="007A7EEB">
          <w:rPr>
            <w:rFonts w:ascii="Calibri" w:eastAsia="Times New Roman" w:hAnsi="Calibri" w:cs="Calibri"/>
            <w:b/>
            <w:bCs/>
            <w:color w:val="339600"/>
            <w:sz w:val="27"/>
            <w:szCs w:val="27"/>
          </w:rPr>
          <w:t>In</w:t>
        </w:r>
        <w:proofErr w:type="gramEnd"/>
        <w:r w:rsidRPr="007A7EEB">
          <w:rPr>
            <w:rFonts w:ascii="Calibri" w:eastAsia="Times New Roman" w:hAnsi="Calibri" w:cs="Calibri"/>
            <w:b/>
            <w:bCs/>
            <w:color w:val="339600"/>
            <w:sz w:val="27"/>
            <w:szCs w:val="27"/>
          </w:rPr>
          <w:t xml:space="preserve"> JAVA:</w:t>
        </w:r>
      </w:ins>
    </w:p>
    <w:p w:rsidR="007A7EEB" w:rsidRPr="007A7EEB" w:rsidRDefault="007A7EEB" w:rsidP="007A7EEB">
      <w:pPr>
        <w:shd w:val="clear" w:color="auto" w:fill="FFFFFF"/>
        <w:spacing w:after="150" w:line="240" w:lineRule="auto"/>
        <w:jc w:val="both"/>
        <w:rPr>
          <w:ins w:id="298" w:author="Unknown"/>
          <w:rFonts w:ascii="Calibri" w:eastAsia="Times New Roman" w:hAnsi="Calibri" w:cs="Calibri"/>
          <w:color w:val="555555"/>
          <w:sz w:val="26"/>
          <w:szCs w:val="26"/>
        </w:rPr>
      </w:pPr>
      <w:ins w:id="299" w:author="Unknown">
        <w:r w:rsidRPr="007A7EEB">
          <w:rPr>
            <w:rFonts w:ascii="Calibri" w:eastAsia="Times New Roman" w:hAnsi="Calibri" w:cs="Calibri"/>
            <w:color w:val="555555"/>
            <w:sz w:val="26"/>
            <w:szCs w:val="26"/>
          </w:rPr>
          <w:t>There are two ways by which String can be created:</w:t>
        </w:r>
      </w:ins>
    </w:p>
    <w:p w:rsidR="007A7EEB" w:rsidRPr="007A7EEB" w:rsidRDefault="007A7EEB" w:rsidP="007A7EEB">
      <w:pPr>
        <w:numPr>
          <w:ilvl w:val="0"/>
          <w:numId w:val="6"/>
        </w:numPr>
        <w:shd w:val="clear" w:color="auto" w:fill="FFFFFF"/>
        <w:spacing w:before="100" w:beforeAutospacing="1" w:after="100" w:afterAutospacing="1" w:line="240" w:lineRule="auto"/>
        <w:jc w:val="both"/>
        <w:rPr>
          <w:ins w:id="300" w:author="Unknown"/>
          <w:rFonts w:ascii="Calibri" w:eastAsia="Times New Roman" w:hAnsi="Calibri" w:cs="Calibri"/>
          <w:color w:val="555555"/>
          <w:sz w:val="26"/>
          <w:szCs w:val="26"/>
        </w:rPr>
      </w:pPr>
      <w:ins w:id="301" w:author="Unknown">
        <w:r w:rsidRPr="007A7EEB">
          <w:rPr>
            <w:rFonts w:ascii="Calibri" w:eastAsia="Times New Roman" w:hAnsi="Calibri" w:cs="Calibri"/>
            <w:color w:val="555555"/>
            <w:sz w:val="26"/>
            <w:szCs w:val="26"/>
          </w:rPr>
          <w:t>Using String literal</w:t>
        </w:r>
      </w:ins>
    </w:p>
    <w:p w:rsidR="007A7EEB" w:rsidRPr="007A7EEB" w:rsidRDefault="007A7EEB" w:rsidP="007A7EEB">
      <w:pPr>
        <w:numPr>
          <w:ilvl w:val="0"/>
          <w:numId w:val="6"/>
        </w:numPr>
        <w:shd w:val="clear" w:color="auto" w:fill="FFFFFF"/>
        <w:spacing w:before="100" w:beforeAutospacing="1" w:after="100" w:afterAutospacing="1" w:line="240" w:lineRule="auto"/>
        <w:jc w:val="both"/>
        <w:rPr>
          <w:ins w:id="302" w:author="Unknown"/>
          <w:rFonts w:ascii="Calibri" w:eastAsia="Times New Roman" w:hAnsi="Calibri" w:cs="Calibri"/>
          <w:color w:val="555555"/>
          <w:sz w:val="26"/>
          <w:szCs w:val="26"/>
        </w:rPr>
      </w:pPr>
      <w:ins w:id="303" w:author="Unknown">
        <w:r w:rsidRPr="007A7EEB">
          <w:rPr>
            <w:rFonts w:ascii="Calibri" w:eastAsia="Times New Roman" w:hAnsi="Calibri" w:cs="Calibri"/>
            <w:color w:val="555555"/>
            <w:sz w:val="26"/>
            <w:szCs w:val="26"/>
          </w:rPr>
          <w:t>Using New keyword</w:t>
        </w:r>
      </w:ins>
    </w:p>
    <w:p w:rsidR="007A7EEB" w:rsidRPr="007A7EEB" w:rsidRDefault="007A7EEB" w:rsidP="007A7EEB">
      <w:pPr>
        <w:shd w:val="clear" w:color="auto" w:fill="FFFFFF"/>
        <w:spacing w:after="150" w:line="240" w:lineRule="auto"/>
        <w:jc w:val="both"/>
        <w:rPr>
          <w:ins w:id="304" w:author="Unknown"/>
          <w:rFonts w:ascii="Calibri" w:eastAsia="Times New Roman" w:hAnsi="Calibri" w:cs="Calibri"/>
          <w:color w:val="555555"/>
          <w:sz w:val="26"/>
          <w:szCs w:val="26"/>
        </w:rPr>
      </w:pPr>
      <w:ins w:id="305" w:author="Unknown">
        <w:r w:rsidRPr="007A7EEB">
          <w:rPr>
            <w:rFonts w:ascii="Calibri" w:eastAsia="Times New Roman" w:hAnsi="Calibri" w:cs="Calibri"/>
            <w:b/>
            <w:bCs/>
            <w:color w:val="555555"/>
            <w:sz w:val="26"/>
            <w:szCs w:val="26"/>
            <w:u w:val="single"/>
          </w:rPr>
          <w:t>Using String Literal</w:t>
        </w:r>
      </w:ins>
    </w:p>
    <w:p w:rsidR="007A7EEB" w:rsidRPr="007A7EEB" w:rsidRDefault="007A7EEB" w:rsidP="007A7EEB">
      <w:pPr>
        <w:shd w:val="clear" w:color="auto" w:fill="FFFFFF"/>
        <w:spacing w:after="150" w:line="240" w:lineRule="auto"/>
        <w:jc w:val="both"/>
        <w:rPr>
          <w:ins w:id="306" w:author="Unknown"/>
          <w:rFonts w:ascii="Calibri" w:eastAsia="Times New Roman" w:hAnsi="Calibri" w:cs="Calibri"/>
          <w:color w:val="555555"/>
          <w:sz w:val="26"/>
          <w:szCs w:val="26"/>
        </w:rPr>
      </w:pPr>
      <w:ins w:id="307" w:author="Unknown">
        <w:r w:rsidRPr="007A7EEB">
          <w:rPr>
            <w:rFonts w:ascii="Calibri" w:eastAsia="Times New Roman" w:hAnsi="Calibri" w:cs="Calibri"/>
            <w:color w:val="555555"/>
            <w:sz w:val="26"/>
            <w:szCs w:val="26"/>
          </w:rPr>
          <w:t>Strings can be created very easily, by assigning a string value to the string literal as shown: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308" w:author="Unknown"/>
          <w:rFonts w:ascii="Consolas" w:eastAsia="Times New Roman" w:hAnsi="Consolas" w:cs="Courier New"/>
          <w:color w:val="333333"/>
          <w:sz w:val="20"/>
          <w:szCs w:val="20"/>
        </w:rPr>
      </w:pPr>
      <w:ins w:id="309" w:author="Unknown">
        <w:r w:rsidRPr="007A7EEB">
          <w:rPr>
            <w:rFonts w:ascii="Consolas" w:eastAsia="Times New Roman" w:hAnsi="Consolas" w:cs="Courier New"/>
            <w:color w:val="333333"/>
            <w:sz w:val="20"/>
            <w:szCs w:val="20"/>
          </w:rPr>
          <w:t>String string1 = "</w:t>
        </w:r>
        <w:proofErr w:type="spellStart"/>
        <w:r w:rsidRPr="007A7EEB">
          <w:rPr>
            <w:rFonts w:ascii="Consolas" w:eastAsia="Times New Roman" w:hAnsi="Consolas" w:cs="Courier New"/>
            <w:color w:val="333333"/>
            <w:sz w:val="20"/>
            <w:szCs w:val="20"/>
          </w:rPr>
          <w:t>Welocome</w:t>
        </w:r>
        <w:proofErr w:type="spellEnd"/>
        <w:r w:rsidRPr="007A7EEB">
          <w:rPr>
            <w:rFonts w:ascii="Consolas" w:eastAsia="Times New Roman" w:hAnsi="Consolas" w:cs="Courier New"/>
            <w:color w:val="333333"/>
            <w:sz w:val="20"/>
            <w:szCs w:val="20"/>
          </w:rPr>
          <w:t xml:space="preserve"> to </w:t>
        </w:r>
        <w:proofErr w:type="spellStart"/>
        <w:r w:rsidRPr="007A7EEB">
          <w:rPr>
            <w:rFonts w:ascii="Consolas" w:eastAsia="Times New Roman" w:hAnsi="Consolas" w:cs="Courier New"/>
            <w:color w:val="333333"/>
            <w:sz w:val="20"/>
            <w:szCs w:val="20"/>
          </w:rPr>
          <w:t>AbhiAndroid</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310" w:author="Unknown"/>
          <w:rFonts w:ascii="Consolas" w:eastAsia="Times New Roman" w:hAnsi="Consolas" w:cs="Courier New"/>
          <w:color w:val="333333"/>
          <w:sz w:val="20"/>
          <w:szCs w:val="20"/>
        </w:rPr>
      </w:pPr>
      <w:ins w:id="311" w:author="Unknown">
        <w:r w:rsidRPr="007A7EEB">
          <w:rPr>
            <w:rFonts w:ascii="Consolas" w:eastAsia="Times New Roman" w:hAnsi="Consolas" w:cs="Courier New"/>
            <w:color w:val="333333"/>
            <w:sz w:val="20"/>
            <w:szCs w:val="20"/>
          </w:rPr>
          <w:t>String string2 = "</w:t>
        </w:r>
        <w:proofErr w:type="spellStart"/>
        <w:r w:rsidRPr="007A7EEB">
          <w:rPr>
            <w:rFonts w:ascii="Consolas" w:eastAsia="Times New Roman" w:hAnsi="Consolas" w:cs="Courier New"/>
            <w:color w:val="333333"/>
            <w:sz w:val="20"/>
            <w:szCs w:val="20"/>
          </w:rPr>
          <w:t>Welocome</w:t>
        </w:r>
        <w:proofErr w:type="spellEnd"/>
        <w:r w:rsidRPr="007A7EEB">
          <w:rPr>
            <w:rFonts w:ascii="Consolas" w:eastAsia="Times New Roman" w:hAnsi="Consolas" w:cs="Courier New"/>
            <w:color w:val="333333"/>
            <w:sz w:val="20"/>
            <w:szCs w:val="20"/>
          </w:rPr>
          <w:t xml:space="preserve"> to </w:t>
        </w:r>
        <w:proofErr w:type="spellStart"/>
        <w:r w:rsidRPr="007A7EEB">
          <w:rPr>
            <w:rFonts w:ascii="Consolas" w:eastAsia="Times New Roman" w:hAnsi="Consolas" w:cs="Courier New"/>
            <w:color w:val="333333"/>
            <w:sz w:val="20"/>
            <w:szCs w:val="20"/>
          </w:rPr>
          <w:t>AbhiAndroid</w:t>
        </w:r>
        <w:proofErr w:type="spellEnd"/>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312" w:author="Unknown"/>
          <w:rFonts w:ascii="Calibri" w:eastAsia="Times New Roman" w:hAnsi="Calibri" w:cs="Calibri"/>
          <w:color w:val="555555"/>
          <w:sz w:val="26"/>
          <w:szCs w:val="26"/>
        </w:rPr>
      </w:pPr>
      <w:ins w:id="313" w:author="Unknown">
        <w:r w:rsidRPr="007A7EEB">
          <w:rPr>
            <w:rFonts w:ascii="Calibri" w:eastAsia="Times New Roman" w:hAnsi="Calibri" w:cs="Calibri"/>
            <w:color w:val="555555"/>
            <w:sz w:val="26"/>
            <w:szCs w:val="26"/>
          </w:rPr>
          <w:t xml:space="preserve">As, discussed above String is a class, but we have not created any object above using new keyword, so how new object is created? Don’t worry compiler did your task. But </w:t>
        </w:r>
        <w:r w:rsidRPr="007A7EEB">
          <w:rPr>
            <w:rFonts w:ascii="Calibri" w:eastAsia="Times New Roman" w:hAnsi="Calibri" w:cs="Calibri"/>
            <w:color w:val="555555"/>
            <w:sz w:val="26"/>
            <w:szCs w:val="26"/>
          </w:rPr>
          <w:lastRenderedPageBreak/>
          <w:t>problem here is that, if the object is already present in the memory compiler do not create a new object rather it assigns the same old object to the new instance created, which means even though we have two string instances above string1 and string2, compiler only creates one string object having the value “</w:t>
        </w:r>
        <w:proofErr w:type="spellStart"/>
        <w:r w:rsidRPr="007A7EEB">
          <w:rPr>
            <w:rFonts w:ascii="Calibri" w:eastAsia="Times New Roman" w:hAnsi="Calibri" w:cs="Calibri"/>
            <w:color w:val="555555"/>
            <w:sz w:val="26"/>
            <w:szCs w:val="26"/>
          </w:rPr>
          <w:t>Welocome</w:t>
        </w:r>
        <w:proofErr w:type="spellEnd"/>
        <w:r w:rsidRPr="007A7EEB">
          <w:rPr>
            <w:rFonts w:ascii="Calibri" w:eastAsia="Times New Roman" w:hAnsi="Calibri" w:cs="Calibri"/>
            <w:color w:val="555555"/>
            <w:sz w:val="26"/>
            <w:szCs w:val="26"/>
          </w:rPr>
          <w:t xml:space="preserve"> to </w:t>
        </w:r>
        <w:proofErr w:type="spellStart"/>
        <w:r w:rsidRPr="007A7EEB">
          <w:rPr>
            <w:rFonts w:ascii="Calibri" w:eastAsia="Times New Roman" w:hAnsi="Calibri" w:cs="Calibri"/>
            <w:color w:val="555555"/>
            <w:sz w:val="26"/>
            <w:szCs w:val="26"/>
          </w:rPr>
          <w:t>AbhiAndroid</w:t>
        </w:r>
        <w:proofErr w:type="spellEnd"/>
        <w:r w:rsidRPr="007A7EEB">
          <w:rPr>
            <w:rFonts w:ascii="Calibri" w:eastAsia="Times New Roman" w:hAnsi="Calibri" w:cs="Calibri"/>
            <w:color w:val="555555"/>
            <w:sz w:val="26"/>
            <w:szCs w:val="26"/>
          </w:rPr>
          <w:t>” and assigns the same to both the instances String1 and String2.</w:t>
        </w:r>
      </w:ins>
    </w:p>
    <w:p w:rsidR="007A7EEB" w:rsidRPr="007A7EEB" w:rsidRDefault="007A7EEB" w:rsidP="007A7EEB">
      <w:pPr>
        <w:shd w:val="clear" w:color="auto" w:fill="FFFFFF"/>
        <w:spacing w:after="150" w:line="240" w:lineRule="auto"/>
        <w:jc w:val="both"/>
        <w:rPr>
          <w:ins w:id="314" w:author="Unknown"/>
          <w:rFonts w:ascii="Calibri" w:eastAsia="Times New Roman" w:hAnsi="Calibri" w:cs="Calibri"/>
          <w:color w:val="555555"/>
          <w:sz w:val="26"/>
          <w:szCs w:val="26"/>
        </w:rPr>
      </w:pPr>
      <w:ins w:id="315" w:author="Unknown">
        <w:r w:rsidRPr="007A7EEB">
          <w:rPr>
            <w:rFonts w:ascii="Calibri" w:eastAsia="Times New Roman" w:hAnsi="Calibri" w:cs="Calibri"/>
            <w:b/>
            <w:bCs/>
            <w:color w:val="555555"/>
            <w:sz w:val="26"/>
            <w:szCs w:val="26"/>
            <w:u w:val="single"/>
          </w:rPr>
          <w:t xml:space="preserve">Using </w:t>
        </w:r>
        <w:proofErr w:type="gramStart"/>
        <w:r w:rsidRPr="007A7EEB">
          <w:rPr>
            <w:rFonts w:ascii="Calibri" w:eastAsia="Times New Roman" w:hAnsi="Calibri" w:cs="Calibri"/>
            <w:b/>
            <w:bCs/>
            <w:color w:val="555555"/>
            <w:sz w:val="26"/>
            <w:szCs w:val="26"/>
            <w:u w:val="single"/>
          </w:rPr>
          <w:t>New</w:t>
        </w:r>
        <w:proofErr w:type="gramEnd"/>
        <w:r w:rsidRPr="007A7EEB">
          <w:rPr>
            <w:rFonts w:ascii="Calibri" w:eastAsia="Times New Roman" w:hAnsi="Calibri" w:cs="Calibri"/>
            <w:b/>
            <w:bCs/>
            <w:color w:val="555555"/>
            <w:sz w:val="26"/>
            <w:szCs w:val="26"/>
            <w:u w:val="single"/>
          </w:rPr>
          <w:t xml:space="preserve"> keyword</w:t>
        </w:r>
        <w:r w:rsidRPr="007A7EEB">
          <w:rPr>
            <w:rFonts w:ascii="Calibri" w:eastAsia="Times New Roman" w:hAnsi="Calibri" w:cs="Calibri"/>
            <w:color w:val="555555"/>
            <w:sz w:val="26"/>
            <w:szCs w:val="26"/>
          </w:rPr>
          <w:t>:</w:t>
        </w:r>
      </w:ins>
    </w:p>
    <w:p w:rsidR="007A7EEB" w:rsidRPr="007A7EEB" w:rsidRDefault="007A7EEB" w:rsidP="007A7EEB">
      <w:pPr>
        <w:shd w:val="clear" w:color="auto" w:fill="FFFFFF"/>
        <w:spacing w:after="150" w:line="240" w:lineRule="auto"/>
        <w:jc w:val="both"/>
        <w:rPr>
          <w:ins w:id="316" w:author="Unknown"/>
          <w:rFonts w:ascii="Calibri" w:eastAsia="Times New Roman" w:hAnsi="Calibri" w:cs="Calibri"/>
          <w:color w:val="555555"/>
          <w:sz w:val="26"/>
          <w:szCs w:val="26"/>
        </w:rPr>
      </w:pPr>
      <w:ins w:id="317" w:author="Unknown">
        <w:r w:rsidRPr="007A7EEB">
          <w:rPr>
            <w:rFonts w:ascii="Calibri" w:eastAsia="Times New Roman" w:hAnsi="Calibri" w:cs="Calibri"/>
            <w:color w:val="555555"/>
            <w:sz w:val="26"/>
            <w:szCs w:val="26"/>
          </w:rPr>
          <w:t xml:space="preserve">As we saw above, by using only String literal compiler assigned the same string object to two different string literals, </w:t>
        </w:r>
        <w:proofErr w:type="gramStart"/>
        <w:r w:rsidRPr="007A7EEB">
          <w:rPr>
            <w:rFonts w:ascii="Calibri" w:eastAsia="Times New Roman" w:hAnsi="Calibri" w:cs="Calibri"/>
            <w:color w:val="555555"/>
            <w:sz w:val="26"/>
            <w:szCs w:val="26"/>
          </w:rPr>
          <w:t>To</w:t>
        </w:r>
        <w:proofErr w:type="gramEnd"/>
        <w:r w:rsidRPr="007A7EEB">
          <w:rPr>
            <w:rFonts w:ascii="Calibri" w:eastAsia="Times New Roman" w:hAnsi="Calibri" w:cs="Calibri"/>
            <w:color w:val="555555"/>
            <w:sz w:val="26"/>
            <w:szCs w:val="26"/>
          </w:rPr>
          <w:t xml:space="preserve"> overcome this approach we can create string using new keyword as shown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318" w:author="Unknown"/>
          <w:rFonts w:ascii="Consolas" w:eastAsia="Times New Roman" w:hAnsi="Consolas" w:cs="Courier New"/>
          <w:color w:val="333333"/>
          <w:sz w:val="20"/>
          <w:szCs w:val="20"/>
        </w:rPr>
      </w:pPr>
      <w:ins w:id="319" w:author="Unknown">
        <w:r w:rsidRPr="007A7EEB">
          <w:rPr>
            <w:rFonts w:ascii="Consolas" w:eastAsia="Times New Roman" w:hAnsi="Consolas" w:cs="Courier New"/>
            <w:color w:val="333333"/>
            <w:sz w:val="20"/>
            <w:szCs w:val="20"/>
          </w:rPr>
          <w:t xml:space="preserve">String string1 = new </w:t>
        </w:r>
        <w:proofErr w:type="gramStart"/>
        <w:r w:rsidRPr="007A7EEB">
          <w:rPr>
            <w:rFonts w:ascii="Consolas" w:eastAsia="Times New Roman" w:hAnsi="Consolas" w:cs="Courier New"/>
            <w:color w:val="333333"/>
            <w:sz w:val="20"/>
            <w:szCs w:val="20"/>
          </w:rPr>
          <w:t>String(</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Welocome</w:t>
        </w:r>
        <w:proofErr w:type="spellEnd"/>
        <w:r w:rsidRPr="007A7EEB">
          <w:rPr>
            <w:rFonts w:ascii="Consolas" w:eastAsia="Times New Roman" w:hAnsi="Consolas" w:cs="Courier New"/>
            <w:color w:val="333333"/>
            <w:sz w:val="20"/>
            <w:szCs w:val="20"/>
          </w:rPr>
          <w:t xml:space="preserve"> to </w:t>
        </w:r>
        <w:proofErr w:type="spellStart"/>
        <w:r w:rsidRPr="007A7EEB">
          <w:rPr>
            <w:rFonts w:ascii="Consolas" w:eastAsia="Times New Roman" w:hAnsi="Consolas" w:cs="Courier New"/>
            <w:color w:val="333333"/>
            <w:sz w:val="20"/>
            <w:szCs w:val="20"/>
          </w:rPr>
          <w:t>AbhiAndroid</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320" w:author="Unknown"/>
          <w:rFonts w:ascii="Consolas" w:eastAsia="Times New Roman" w:hAnsi="Consolas" w:cs="Courier New"/>
          <w:color w:val="333333"/>
          <w:sz w:val="20"/>
          <w:szCs w:val="20"/>
        </w:rPr>
      </w:pPr>
      <w:ins w:id="321" w:author="Unknown">
        <w:r w:rsidRPr="007A7EEB">
          <w:rPr>
            <w:rFonts w:ascii="Consolas" w:eastAsia="Times New Roman" w:hAnsi="Consolas" w:cs="Courier New"/>
            <w:color w:val="333333"/>
            <w:sz w:val="20"/>
            <w:szCs w:val="20"/>
          </w:rPr>
          <w:t xml:space="preserve">String string2 = new </w:t>
        </w:r>
        <w:proofErr w:type="gramStart"/>
        <w:r w:rsidRPr="007A7EEB">
          <w:rPr>
            <w:rFonts w:ascii="Consolas" w:eastAsia="Times New Roman" w:hAnsi="Consolas" w:cs="Courier New"/>
            <w:color w:val="333333"/>
            <w:sz w:val="20"/>
            <w:szCs w:val="20"/>
          </w:rPr>
          <w:t>String(</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Welocome</w:t>
        </w:r>
        <w:proofErr w:type="spellEnd"/>
        <w:r w:rsidRPr="007A7EEB">
          <w:rPr>
            <w:rFonts w:ascii="Consolas" w:eastAsia="Times New Roman" w:hAnsi="Consolas" w:cs="Courier New"/>
            <w:color w:val="333333"/>
            <w:sz w:val="20"/>
            <w:szCs w:val="20"/>
          </w:rPr>
          <w:t xml:space="preserve"> to </w:t>
        </w:r>
        <w:proofErr w:type="spellStart"/>
        <w:r w:rsidRPr="007A7EEB">
          <w:rPr>
            <w:rFonts w:ascii="Consolas" w:eastAsia="Times New Roman" w:hAnsi="Consolas" w:cs="Courier New"/>
            <w:color w:val="333333"/>
            <w:sz w:val="20"/>
            <w:szCs w:val="20"/>
          </w:rPr>
          <w:t>AbhiAndroid</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shd w:val="clear" w:color="auto" w:fill="FFFFFF"/>
        <w:spacing w:after="150" w:line="240" w:lineRule="auto"/>
        <w:jc w:val="both"/>
        <w:rPr>
          <w:ins w:id="322" w:author="Unknown"/>
          <w:rFonts w:ascii="Calibri" w:eastAsia="Times New Roman" w:hAnsi="Calibri" w:cs="Calibri"/>
          <w:color w:val="555555"/>
          <w:sz w:val="26"/>
          <w:szCs w:val="26"/>
        </w:rPr>
      </w:pPr>
      <w:ins w:id="323" w:author="Unknown">
        <w:r w:rsidRPr="007A7EEB">
          <w:rPr>
            <w:rFonts w:ascii="Calibri" w:eastAsia="Times New Roman" w:hAnsi="Calibri" w:cs="Calibri"/>
            <w:color w:val="555555"/>
            <w:sz w:val="26"/>
            <w:szCs w:val="26"/>
          </w:rPr>
          <w:t>In this approach compiler will create two different objects in memory having the same value.</w:t>
        </w:r>
      </w:ins>
    </w:p>
    <w:p w:rsidR="007A7EEB" w:rsidRPr="007A7EEB" w:rsidRDefault="007A7EEB" w:rsidP="007A7EEB">
      <w:pPr>
        <w:spacing w:before="300" w:after="300" w:line="240" w:lineRule="auto"/>
        <w:rPr>
          <w:ins w:id="324" w:author="Unknown"/>
          <w:rFonts w:ascii="Times New Roman" w:eastAsia="Times New Roman" w:hAnsi="Times New Roman" w:cs="Times New Roman"/>
          <w:sz w:val="24"/>
          <w:szCs w:val="24"/>
        </w:rPr>
      </w:pPr>
      <w:ins w:id="325" w:author="Unknown">
        <w:r w:rsidRPr="007A7EEB">
          <w:rPr>
            <w:rFonts w:ascii="Times New Roman" w:eastAsia="Times New Roman" w:hAnsi="Times New Roman" w:cs="Times New Roman"/>
            <w:sz w:val="24"/>
            <w:szCs w:val="24"/>
          </w:rPr>
          <w:pict>
            <v:rect id="_x0000_i1046"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326" w:author="Unknown"/>
          <w:rFonts w:ascii="Calibri" w:eastAsia="Times New Roman" w:hAnsi="Calibri" w:cs="Calibri"/>
          <w:color w:val="339600"/>
          <w:sz w:val="27"/>
          <w:szCs w:val="27"/>
        </w:rPr>
      </w:pPr>
      <w:ins w:id="327" w:author="Unknown">
        <w:r w:rsidRPr="007A7EEB">
          <w:rPr>
            <w:rFonts w:ascii="Calibri" w:eastAsia="Times New Roman" w:hAnsi="Calibri" w:cs="Calibri"/>
            <w:b/>
            <w:bCs/>
            <w:color w:val="339600"/>
            <w:sz w:val="27"/>
            <w:szCs w:val="27"/>
          </w:rPr>
          <w:t xml:space="preserve">String Important Points </w:t>
        </w:r>
        <w:proofErr w:type="gramStart"/>
        <w:r w:rsidRPr="007A7EEB">
          <w:rPr>
            <w:rFonts w:ascii="Calibri" w:eastAsia="Times New Roman" w:hAnsi="Calibri" w:cs="Calibri"/>
            <w:b/>
            <w:bCs/>
            <w:color w:val="339600"/>
            <w:sz w:val="27"/>
            <w:szCs w:val="27"/>
          </w:rPr>
          <w:t>In</w:t>
        </w:r>
        <w:proofErr w:type="gramEnd"/>
        <w:r w:rsidRPr="007A7EEB">
          <w:rPr>
            <w:rFonts w:ascii="Calibri" w:eastAsia="Times New Roman" w:hAnsi="Calibri" w:cs="Calibri"/>
            <w:b/>
            <w:bCs/>
            <w:color w:val="339600"/>
            <w:sz w:val="27"/>
            <w:szCs w:val="27"/>
          </w:rPr>
          <w:t xml:space="preserve"> JAVA:</w:t>
        </w:r>
      </w:ins>
    </w:p>
    <w:p w:rsidR="007A7EEB" w:rsidRPr="007A7EEB" w:rsidRDefault="007A7EEB" w:rsidP="007A7EEB">
      <w:pPr>
        <w:numPr>
          <w:ilvl w:val="0"/>
          <w:numId w:val="7"/>
        </w:numPr>
        <w:shd w:val="clear" w:color="auto" w:fill="FFFFFF"/>
        <w:spacing w:before="100" w:beforeAutospacing="1" w:after="100" w:afterAutospacing="1" w:line="240" w:lineRule="auto"/>
        <w:jc w:val="both"/>
        <w:rPr>
          <w:ins w:id="328" w:author="Unknown"/>
          <w:rFonts w:ascii="Calibri" w:eastAsia="Times New Roman" w:hAnsi="Calibri" w:cs="Calibri"/>
          <w:color w:val="555555"/>
          <w:sz w:val="26"/>
          <w:szCs w:val="26"/>
        </w:rPr>
      </w:pPr>
      <w:ins w:id="329" w:author="Unknown">
        <w:r w:rsidRPr="007A7EEB">
          <w:rPr>
            <w:rFonts w:ascii="Calibri" w:eastAsia="Times New Roman" w:hAnsi="Calibri" w:cs="Calibri"/>
            <w:color w:val="555555"/>
            <w:sz w:val="26"/>
            <w:szCs w:val="26"/>
          </w:rPr>
          <w:t>Strings in Java unlike C, C++ are not null Terminated as String is a Class which is backed by Character array.</w:t>
        </w:r>
      </w:ins>
    </w:p>
    <w:p w:rsidR="007A7EEB" w:rsidRPr="007A7EEB" w:rsidRDefault="007A7EEB" w:rsidP="007A7EEB">
      <w:pPr>
        <w:numPr>
          <w:ilvl w:val="0"/>
          <w:numId w:val="7"/>
        </w:numPr>
        <w:shd w:val="clear" w:color="auto" w:fill="FFFFFF"/>
        <w:spacing w:before="100" w:beforeAutospacing="1" w:after="100" w:afterAutospacing="1" w:line="240" w:lineRule="auto"/>
        <w:jc w:val="both"/>
        <w:rPr>
          <w:ins w:id="330" w:author="Unknown"/>
          <w:rFonts w:ascii="Calibri" w:eastAsia="Times New Roman" w:hAnsi="Calibri" w:cs="Calibri"/>
          <w:color w:val="555555"/>
          <w:sz w:val="26"/>
          <w:szCs w:val="26"/>
        </w:rPr>
      </w:pPr>
      <w:ins w:id="331" w:author="Unknown">
        <w:r w:rsidRPr="007A7EEB">
          <w:rPr>
            <w:rFonts w:ascii="Calibri" w:eastAsia="Times New Roman" w:hAnsi="Calibri" w:cs="Calibri"/>
            <w:color w:val="555555"/>
            <w:sz w:val="26"/>
            <w:szCs w:val="26"/>
          </w:rPr>
          <w:t>Strings are Immutable and Final in Java, which means once created we cannot modify its content.</w:t>
        </w:r>
      </w:ins>
    </w:p>
    <w:p w:rsidR="007A7EEB" w:rsidRPr="007A7EEB" w:rsidRDefault="007A7EEB" w:rsidP="007A7EEB">
      <w:pPr>
        <w:numPr>
          <w:ilvl w:val="0"/>
          <w:numId w:val="7"/>
        </w:numPr>
        <w:shd w:val="clear" w:color="auto" w:fill="FFFFFF"/>
        <w:spacing w:before="100" w:beforeAutospacing="1" w:after="100" w:afterAutospacing="1" w:line="240" w:lineRule="auto"/>
        <w:jc w:val="both"/>
        <w:rPr>
          <w:ins w:id="332" w:author="Unknown"/>
          <w:rFonts w:ascii="Calibri" w:eastAsia="Times New Roman" w:hAnsi="Calibri" w:cs="Calibri"/>
          <w:color w:val="555555"/>
          <w:sz w:val="26"/>
          <w:szCs w:val="26"/>
        </w:rPr>
      </w:pPr>
      <w:ins w:id="333" w:author="Unknown">
        <w:r w:rsidRPr="007A7EEB">
          <w:rPr>
            <w:rFonts w:ascii="Calibri" w:eastAsia="Times New Roman" w:hAnsi="Calibri" w:cs="Calibri"/>
            <w:color w:val="555555"/>
            <w:sz w:val="26"/>
            <w:szCs w:val="26"/>
          </w:rPr>
          <w:t>Strings are maintained in a String pool, which is a special memory location. Any time we create a new string using String Literal, JVM first checks String pool and if any object which is similar to the content is available, then it returns the same and doesn’t create a new object. However JVM doesn’t perform String pool check if object is created using new operator.</w:t>
        </w:r>
      </w:ins>
    </w:p>
    <w:p w:rsidR="007A7EEB" w:rsidRPr="007A7EEB" w:rsidRDefault="007A7EEB" w:rsidP="007A7EEB">
      <w:pPr>
        <w:numPr>
          <w:ilvl w:val="0"/>
          <w:numId w:val="7"/>
        </w:numPr>
        <w:shd w:val="clear" w:color="auto" w:fill="FFFFFF"/>
        <w:spacing w:before="100" w:beforeAutospacing="1" w:after="100" w:afterAutospacing="1" w:line="240" w:lineRule="auto"/>
        <w:jc w:val="both"/>
        <w:rPr>
          <w:ins w:id="334" w:author="Unknown"/>
          <w:rFonts w:ascii="Calibri" w:eastAsia="Times New Roman" w:hAnsi="Calibri" w:cs="Calibri"/>
          <w:color w:val="555555"/>
          <w:sz w:val="26"/>
          <w:szCs w:val="26"/>
        </w:rPr>
      </w:pPr>
      <w:ins w:id="335" w:author="Unknown">
        <w:r w:rsidRPr="007A7EEB">
          <w:rPr>
            <w:rFonts w:ascii="Calibri" w:eastAsia="Times New Roman" w:hAnsi="Calibri" w:cs="Calibri"/>
            <w:color w:val="555555"/>
            <w:sz w:val="26"/>
            <w:szCs w:val="26"/>
          </w:rPr>
          <w:t xml:space="preserve">For comparing two String objects or we can say to check whether they are same or not, </w:t>
        </w:r>
        <w:proofErr w:type="gramStart"/>
        <w:r w:rsidRPr="007A7EEB">
          <w:rPr>
            <w:rFonts w:ascii="Calibri" w:eastAsia="Times New Roman" w:hAnsi="Calibri" w:cs="Calibri"/>
            <w:color w:val="555555"/>
            <w:sz w:val="26"/>
            <w:szCs w:val="26"/>
          </w:rPr>
          <w:t>equals(</w:t>
        </w:r>
        <w:proofErr w:type="gramEnd"/>
        <w:r w:rsidRPr="007A7EEB">
          <w:rPr>
            <w:rFonts w:ascii="Calibri" w:eastAsia="Times New Roman" w:hAnsi="Calibri" w:cs="Calibri"/>
            <w:color w:val="555555"/>
            <w:sz w:val="26"/>
            <w:szCs w:val="26"/>
          </w:rPr>
          <w:t xml:space="preserve">)method is used instead of equality(==) operator. String class overrides </w:t>
        </w:r>
        <w:proofErr w:type="gramStart"/>
        <w:r w:rsidRPr="007A7EEB">
          <w:rPr>
            <w:rFonts w:ascii="Calibri" w:eastAsia="Times New Roman" w:hAnsi="Calibri" w:cs="Calibri"/>
            <w:color w:val="555555"/>
            <w:sz w:val="26"/>
            <w:szCs w:val="26"/>
          </w:rPr>
          <w:t>equals(</w:t>
        </w:r>
        <w:proofErr w:type="gramEnd"/>
        <w:r w:rsidRPr="007A7EEB">
          <w:rPr>
            <w:rFonts w:ascii="Calibri" w:eastAsia="Times New Roman" w:hAnsi="Calibri" w:cs="Calibri"/>
            <w:color w:val="555555"/>
            <w:sz w:val="26"/>
            <w:szCs w:val="26"/>
          </w:rPr>
          <w:t>) method that provides content equality, which checks characters, case and order.</w:t>
        </w:r>
      </w:ins>
    </w:p>
    <w:p w:rsidR="007A7EEB" w:rsidRPr="007A7EEB" w:rsidRDefault="007A7EEB" w:rsidP="007A7EEB">
      <w:pPr>
        <w:numPr>
          <w:ilvl w:val="0"/>
          <w:numId w:val="7"/>
        </w:numPr>
        <w:shd w:val="clear" w:color="auto" w:fill="FFFFFF"/>
        <w:spacing w:before="100" w:beforeAutospacing="1" w:after="100" w:afterAutospacing="1" w:line="240" w:lineRule="auto"/>
        <w:jc w:val="both"/>
        <w:rPr>
          <w:ins w:id="336" w:author="Unknown"/>
          <w:rFonts w:ascii="Calibri" w:eastAsia="Times New Roman" w:hAnsi="Calibri" w:cs="Calibri"/>
          <w:color w:val="555555"/>
          <w:sz w:val="26"/>
          <w:szCs w:val="26"/>
        </w:rPr>
      </w:pPr>
      <w:ins w:id="337" w:author="Unknown">
        <w:r w:rsidRPr="007A7EEB">
          <w:rPr>
            <w:rFonts w:ascii="Calibri" w:eastAsia="Times New Roman" w:hAnsi="Calibri" w:cs="Calibri"/>
            <w:color w:val="555555"/>
            <w:sz w:val="26"/>
            <w:szCs w:val="26"/>
          </w:rPr>
          <w:t>Avoid storing sensitive data in String like passwords, bank account information etc. As Strings are immutable, there is no way to erase the content from String because data is stored in java heap for longer time and which exposes risk of being seen by anyone who has access to Java memory, like reading from memory dump.</w:t>
        </w:r>
      </w:ins>
    </w:p>
    <w:p w:rsidR="007A7EEB" w:rsidRPr="007A7EEB" w:rsidRDefault="007A7EEB" w:rsidP="007A7EEB">
      <w:pPr>
        <w:spacing w:before="300" w:after="300" w:line="240" w:lineRule="auto"/>
        <w:rPr>
          <w:ins w:id="338" w:author="Unknown"/>
          <w:rFonts w:ascii="Times New Roman" w:eastAsia="Times New Roman" w:hAnsi="Times New Roman" w:cs="Times New Roman"/>
          <w:sz w:val="24"/>
          <w:szCs w:val="24"/>
        </w:rPr>
      </w:pPr>
      <w:ins w:id="339" w:author="Unknown">
        <w:r w:rsidRPr="007A7EEB">
          <w:rPr>
            <w:rFonts w:ascii="Times New Roman" w:eastAsia="Times New Roman" w:hAnsi="Times New Roman" w:cs="Times New Roman"/>
            <w:sz w:val="24"/>
            <w:szCs w:val="24"/>
          </w:rPr>
          <w:pict>
            <v:rect id="_x0000_i1047"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340" w:author="Unknown"/>
          <w:rFonts w:ascii="Calibri" w:eastAsia="Times New Roman" w:hAnsi="Calibri" w:cs="Calibri"/>
          <w:color w:val="339600"/>
          <w:sz w:val="27"/>
          <w:szCs w:val="27"/>
        </w:rPr>
      </w:pPr>
      <w:ins w:id="341" w:author="Unknown">
        <w:r w:rsidRPr="007A7EEB">
          <w:rPr>
            <w:rFonts w:ascii="Calibri" w:eastAsia="Times New Roman" w:hAnsi="Calibri" w:cs="Calibri"/>
            <w:b/>
            <w:bCs/>
            <w:color w:val="339600"/>
            <w:sz w:val="27"/>
            <w:szCs w:val="27"/>
          </w:rPr>
          <w:lastRenderedPageBreak/>
          <w:t>String Quick Revision Points:</w:t>
        </w:r>
      </w:ins>
    </w:p>
    <w:p w:rsidR="007A7EEB" w:rsidRPr="007A7EEB" w:rsidRDefault="007A7EEB" w:rsidP="007A7EEB">
      <w:pPr>
        <w:numPr>
          <w:ilvl w:val="0"/>
          <w:numId w:val="8"/>
        </w:numPr>
        <w:shd w:val="clear" w:color="auto" w:fill="FFFFFF"/>
        <w:spacing w:before="100" w:beforeAutospacing="1" w:after="100" w:afterAutospacing="1" w:line="240" w:lineRule="auto"/>
        <w:jc w:val="both"/>
        <w:rPr>
          <w:ins w:id="342" w:author="Unknown"/>
          <w:rFonts w:ascii="Calibri" w:eastAsia="Times New Roman" w:hAnsi="Calibri" w:cs="Calibri"/>
          <w:color w:val="555555"/>
          <w:sz w:val="26"/>
          <w:szCs w:val="26"/>
        </w:rPr>
      </w:pPr>
      <w:ins w:id="343" w:author="Unknown">
        <w:r w:rsidRPr="007A7EEB">
          <w:rPr>
            <w:rFonts w:ascii="Calibri" w:eastAsia="Times New Roman" w:hAnsi="Calibri" w:cs="Calibri"/>
            <w:color w:val="555555"/>
            <w:sz w:val="26"/>
            <w:szCs w:val="26"/>
          </w:rPr>
          <w:t>String is a sequence of characters, or we can say similar to character array</w:t>
        </w:r>
      </w:ins>
    </w:p>
    <w:p w:rsidR="007A7EEB" w:rsidRPr="007A7EEB" w:rsidRDefault="007A7EEB" w:rsidP="007A7EEB">
      <w:pPr>
        <w:numPr>
          <w:ilvl w:val="0"/>
          <w:numId w:val="8"/>
        </w:numPr>
        <w:shd w:val="clear" w:color="auto" w:fill="FFFFFF"/>
        <w:spacing w:before="100" w:beforeAutospacing="1" w:after="100" w:afterAutospacing="1" w:line="240" w:lineRule="auto"/>
        <w:jc w:val="both"/>
        <w:rPr>
          <w:ins w:id="344" w:author="Unknown"/>
          <w:rFonts w:ascii="Calibri" w:eastAsia="Times New Roman" w:hAnsi="Calibri" w:cs="Calibri"/>
          <w:color w:val="555555"/>
          <w:sz w:val="26"/>
          <w:szCs w:val="26"/>
        </w:rPr>
      </w:pPr>
      <w:ins w:id="345" w:author="Unknown">
        <w:r w:rsidRPr="007A7EEB">
          <w:rPr>
            <w:rFonts w:ascii="Calibri" w:eastAsia="Times New Roman" w:hAnsi="Calibri" w:cs="Calibri"/>
            <w:color w:val="555555"/>
            <w:sz w:val="26"/>
            <w:szCs w:val="26"/>
          </w:rPr>
          <w:t>String is a java is not null terminated</w:t>
        </w:r>
      </w:ins>
    </w:p>
    <w:p w:rsidR="007A7EEB" w:rsidRPr="007A7EEB" w:rsidRDefault="007A7EEB" w:rsidP="007A7EEB">
      <w:pPr>
        <w:numPr>
          <w:ilvl w:val="0"/>
          <w:numId w:val="8"/>
        </w:numPr>
        <w:shd w:val="clear" w:color="auto" w:fill="FFFFFF"/>
        <w:spacing w:before="100" w:beforeAutospacing="1" w:after="100" w:afterAutospacing="1" w:line="240" w:lineRule="auto"/>
        <w:jc w:val="both"/>
        <w:rPr>
          <w:ins w:id="346" w:author="Unknown"/>
          <w:rFonts w:ascii="Calibri" w:eastAsia="Times New Roman" w:hAnsi="Calibri" w:cs="Calibri"/>
          <w:color w:val="555555"/>
          <w:sz w:val="26"/>
          <w:szCs w:val="26"/>
        </w:rPr>
      </w:pPr>
      <w:ins w:id="347" w:author="Unknown">
        <w:r w:rsidRPr="007A7EEB">
          <w:rPr>
            <w:rFonts w:ascii="Calibri" w:eastAsia="Times New Roman" w:hAnsi="Calibri" w:cs="Calibri"/>
            <w:color w:val="555555"/>
            <w:sz w:val="26"/>
            <w:szCs w:val="26"/>
          </w:rPr>
          <w:t>Strings are immutable and final</w:t>
        </w:r>
      </w:ins>
    </w:p>
    <w:p w:rsidR="007A7EEB" w:rsidRPr="007A7EEB" w:rsidRDefault="007A7EEB" w:rsidP="007A7EEB">
      <w:pPr>
        <w:numPr>
          <w:ilvl w:val="0"/>
          <w:numId w:val="8"/>
        </w:numPr>
        <w:shd w:val="clear" w:color="auto" w:fill="FFFFFF"/>
        <w:spacing w:before="100" w:beforeAutospacing="1" w:after="100" w:afterAutospacing="1" w:line="240" w:lineRule="auto"/>
        <w:jc w:val="both"/>
        <w:rPr>
          <w:ins w:id="348" w:author="Unknown"/>
          <w:rFonts w:ascii="Calibri" w:eastAsia="Times New Roman" w:hAnsi="Calibri" w:cs="Calibri"/>
          <w:color w:val="555555"/>
          <w:sz w:val="26"/>
          <w:szCs w:val="26"/>
        </w:rPr>
      </w:pPr>
      <w:ins w:id="349" w:author="Unknown">
        <w:r w:rsidRPr="007A7EEB">
          <w:rPr>
            <w:rFonts w:ascii="Calibri" w:eastAsia="Times New Roman" w:hAnsi="Calibri" w:cs="Calibri"/>
            <w:color w:val="555555"/>
            <w:sz w:val="26"/>
            <w:szCs w:val="26"/>
          </w:rPr>
          <w:t>Strings are maintained in a String pool</w:t>
        </w:r>
      </w:ins>
    </w:p>
    <w:p w:rsidR="007A7EEB" w:rsidRPr="007A7EEB" w:rsidRDefault="007A7EEB" w:rsidP="007A7EEB">
      <w:pPr>
        <w:numPr>
          <w:ilvl w:val="0"/>
          <w:numId w:val="8"/>
        </w:numPr>
        <w:shd w:val="clear" w:color="auto" w:fill="FFFFFF"/>
        <w:spacing w:before="100" w:beforeAutospacing="1" w:after="100" w:afterAutospacing="1" w:line="240" w:lineRule="auto"/>
        <w:jc w:val="both"/>
        <w:rPr>
          <w:ins w:id="350" w:author="Unknown"/>
          <w:rFonts w:ascii="Calibri" w:eastAsia="Times New Roman" w:hAnsi="Calibri" w:cs="Calibri"/>
          <w:color w:val="555555"/>
          <w:sz w:val="26"/>
          <w:szCs w:val="26"/>
        </w:rPr>
      </w:pPr>
      <w:ins w:id="351" w:author="Unknown">
        <w:r w:rsidRPr="007A7EEB">
          <w:rPr>
            <w:rFonts w:ascii="Calibri" w:eastAsia="Times New Roman" w:hAnsi="Calibri" w:cs="Calibri"/>
            <w:color w:val="555555"/>
            <w:sz w:val="26"/>
            <w:szCs w:val="26"/>
          </w:rPr>
          <w:t>To compare contents of String equals() method is used instead of == operator</w:t>
        </w:r>
      </w:ins>
    </w:p>
    <w:p w:rsidR="007A7EEB" w:rsidRPr="007A7EEB" w:rsidRDefault="007A7EEB" w:rsidP="007A7EEB">
      <w:pPr>
        <w:shd w:val="clear" w:color="auto" w:fill="FFFFFF"/>
        <w:spacing w:after="150" w:line="240" w:lineRule="auto"/>
        <w:jc w:val="both"/>
        <w:rPr>
          <w:ins w:id="352" w:author="Unknown"/>
          <w:rFonts w:ascii="Calibri" w:eastAsia="Times New Roman" w:hAnsi="Calibri" w:cs="Calibri"/>
          <w:color w:val="555555"/>
          <w:sz w:val="26"/>
          <w:szCs w:val="26"/>
        </w:rPr>
      </w:pPr>
      <w:ins w:id="353" w:author="Unknown">
        <w:r w:rsidRPr="007A7EEB">
          <w:rPr>
            <w:rFonts w:ascii="Calibri" w:eastAsia="Times New Roman" w:hAnsi="Calibri" w:cs="Calibri"/>
            <w:color w:val="555555"/>
            <w:sz w:val="26"/>
            <w:szCs w:val="26"/>
          </w:rPr>
          <w:t>Use character array for storing sensitive information likes passwords instead of Strings.</w:t>
        </w:r>
      </w:ins>
    </w:p>
    <w:p w:rsidR="007A7EEB" w:rsidRDefault="007A7EEB" w:rsidP="007A7EEB">
      <w:pPr>
        <w:pStyle w:val="Heading2"/>
        <w:shd w:val="clear" w:color="auto" w:fill="FFFFFF"/>
        <w:spacing w:before="300" w:beforeAutospacing="0" w:after="150" w:afterAutospacing="0"/>
        <w:jc w:val="both"/>
        <w:rPr>
          <w:rFonts w:ascii="inherit" w:hAnsi="inherit" w:cs="Calibri"/>
          <w:b w:val="0"/>
          <w:bCs w:val="0"/>
          <w:color w:val="555555"/>
          <w:sz w:val="45"/>
          <w:szCs w:val="45"/>
        </w:rPr>
      </w:pPr>
      <w:r>
        <w:rPr>
          <w:rFonts w:ascii="inherit" w:hAnsi="inherit" w:cs="Calibri"/>
          <w:b w:val="0"/>
          <w:bCs w:val="0"/>
          <w:color w:val="555555"/>
          <w:sz w:val="45"/>
          <w:szCs w:val="45"/>
        </w:rPr>
        <w:t xml:space="preserve">Operator </w:t>
      </w:r>
      <w:proofErr w:type="gramStart"/>
      <w:r>
        <w:rPr>
          <w:rFonts w:ascii="inherit" w:hAnsi="inherit" w:cs="Calibri"/>
          <w:b w:val="0"/>
          <w:bCs w:val="0"/>
          <w:color w:val="555555"/>
          <w:sz w:val="45"/>
          <w:szCs w:val="45"/>
        </w:rPr>
        <w:t>In</w:t>
      </w:r>
      <w:proofErr w:type="gramEnd"/>
      <w:r>
        <w:rPr>
          <w:rFonts w:ascii="inherit" w:hAnsi="inherit" w:cs="Calibri"/>
          <w:b w:val="0"/>
          <w:bCs w:val="0"/>
          <w:color w:val="555555"/>
          <w:sz w:val="45"/>
          <w:szCs w:val="45"/>
        </w:rPr>
        <w:t xml:space="preserve"> JAVA With Examples</w:t>
      </w:r>
    </w:p>
    <w:p w:rsidR="007A7EEB" w:rsidRDefault="007A7EEB" w:rsidP="007A7EEB">
      <w:pPr>
        <w:pStyle w:val="NormalWeb"/>
        <w:shd w:val="clear" w:color="auto" w:fill="FFFFFF"/>
        <w:spacing w:before="0" w:beforeAutospacing="0" w:after="150" w:afterAutospacing="0"/>
        <w:jc w:val="both"/>
        <w:rPr>
          <w:ins w:id="354" w:author="Unknown"/>
          <w:rFonts w:ascii="Calibri" w:hAnsi="Calibri" w:cs="Calibri"/>
          <w:color w:val="555555"/>
          <w:sz w:val="26"/>
          <w:szCs w:val="26"/>
        </w:rPr>
      </w:pPr>
      <w:ins w:id="355" w:author="Unknown">
        <w:r>
          <w:rPr>
            <w:rFonts w:ascii="Calibri" w:hAnsi="Calibri" w:cs="Calibri"/>
            <w:color w:val="555555"/>
            <w:sz w:val="26"/>
            <w:szCs w:val="26"/>
          </w:rPr>
          <w:t xml:space="preserve">In computer programming Operator is a symbol that tells the compiler to perform specific action which can be mathematical or logical. For example: ‘+’ is </w:t>
        </w:r>
        <w:proofErr w:type="spellStart"/>
        <w:proofErr w:type="gramStart"/>
        <w:r>
          <w:rPr>
            <w:rFonts w:ascii="Calibri" w:hAnsi="Calibri" w:cs="Calibri"/>
            <w:color w:val="555555"/>
            <w:sz w:val="26"/>
            <w:szCs w:val="26"/>
          </w:rPr>
          <w:t>a</w:t>
        </w:r>
        <w:proofErr w:type="spellEnd"/>
        <w:proofErr w:type="gramEnd"/>
        <w:r>
          <w:rPr>
            <w:rFonts w:ascii="Calibri" w:hAnsi="Calibri" w:cs="Calibri"/>
            <w:color w:val="555555"/>
            <w:sz w:val="26"/>
            <w:szCs w:val="26"/>
          </w:rPr>
          <w:t xml:space="preserve"> additive operator which does addition of two number and can also be used for String concatenation.</w:t>
        </w:r>
      </w:ins>
    </w:p>
    <w:p w:rsidR="007A7EEB" w:rsidRDefault="007A7EEB" w:rsidP="007A7EEB">
      <w:pPr>
        <w:pStyle w:val="NormalWeb"/>
        <w:shd w:val="clear" w:color="auto" w:fill="FFFFFF"/>
        <w:spacing w:before="0" w:beforeAutospacing="0" w:after="150" w:afterAutospacing="0"/>
        <w:jc w:val="both"/>
        <w:rPr>
          <w:ins w:id="356" w:author="Unknown"/>
          <w:rFonts w:ascii="Calibri" w:hAnsi="Calibri" w:cs="Calibri"/>
          <w:color w:val="555555"/>
          <w:sz w:val="26"/>
          <w:szCs w:val="26"/>
        </w:rPr>
      </w:pPr>
      <w:proofErr w:type="spellStart"/>
      <w:proofErr w:type="gramStart"/>
      <w:ins w:id="357" w:author="Unknown">
        <w:r>
          <w:rPr>
            <w:rFonts w:ascii="Calibri" w:hAnsi="Calibri" w:cs="Calibri"/>
            <w:color w:val="555555"/>
            <w:sz w:val="26"/>
            <w:szCs w:val="26"/>
          </w:rPr>
          <w:t>Lets</w:t>
        </w:r>
        <w:proofErr w:type="spellEnd"/>
        <w:proofErr w:type="gramEnd"/>
        <w:r>
          <w:rPr>
            <w:rFonts w:ascii="Calibri" w:hAnsi="Calibri" w:cs="Calibri"/>
            <w:color w:val="555555"/>
            <w:sz w:val="26"/>
            <w:szCs w:val="26"/>
          </w:rPr>
          <w:t xml:space="preserve"> take simple example to understand operator:</w:t>
        </w:r>
      </w:ins>
    </w:p>
    <w:p w:rsidR="007A7EEB" w:rsidRDefault="007A7EEB" w:rsidP="007A7EEB">
      <w:pPr>
        <w:pStyle w:val="NormalWeb"/>
        <w:shd w:val="clear" w:color="auto" w:fill="FFFFFF"/>
        <w:spacing w:before="0" w:beforeAutospacing="0" w:after="150" w:afterAutospacing="0"/>
        <w:jc w:val="both"/>
        <w:rPr>
          <w:ins w:id="358" w:author="Unknown"/>
          <w:rFonts w:ascii="Calibri" w:hAnsi="Calibri" w:cs="Calibri"/>
          <w:color w:val="555555"/>
          <w:sz w:val="26"/>
          <w:szCs w:val="26"/>
        </w:rPr>
      </w:pPr>
      <w:proofErr w:type="spellStart"/>
      <w:proofErr w:type="gramStart"/>
      <w:ins w:id="359" w:author="Unknown">
        <w:r>
          <w:rPr>
            <w:rFonts w:ascii="Calibri" w:hAnsi="Calibri" w:cs="Calibri"/>
            <w:color w:val="555555"/>
            <w:sz w:val="26"/>
            <w:szCs w:val="26"/>
          </w:rPr>
          <w:t>int</w:t>
        </w:r>
        <w:proofErr w:type="spellEnd"/>
        <w:proofErr w:type="gramEnd"/>
        <w:r>
          <w:rPr>
            <w:rFonts w:ascii="Calibri" w:hAnsi="Calibri" w:cs="Calibri"/>
            <w:color w:val="555555"/>
            <w:sz w:val="26"/>
            <w:szCs w:val="26"/>
          </w:rPr>
          <w:t xml:space="preserve"> x = 4 + 5 – 7;</w:t>
        </w:r>
      </w:ins>
    </w:p>
    <w:p w:rsidR="007A7EEB" w:rsidRDefault="007A7EEB" w:rsidP="007A7EEB">
      <w:pPr>
        <w:pStyle w:val="NormalWeb"/>
        <w:shd w:val="clear" w:color="auto" w:fill="FFFFFF"/>
        <w:spacing w:before="0" w:beforeAutospacing="0" w:after="150" w:afterAutospacing="0"/>
        <w:jc w:val="both"/>
        <w:rPr>
          <w:ins w:id="360" w:author="Unknown"/>
          <w:rFonts w:ascii="Calibri" w:hAnsi="Calibri" w:cs="Calibri"/>
          <w:color w:val="555555"/>
          <w:sz w:val="26"/>
          <w:szCs w:val="26"/>
        </w:rPr>
      </w:pPr>
      <w:ins w:id="361" w:author="Unknown">
        <w:r>
          <w:rPr>
            <w:rFonts w:ascii="Calibri" w:hAnsi="Calibri" w:cs="Calibri"/>
            <w:color w:val="555555"/>
            <w:sz w:val="26"/>
            <w:szCs w:val="26"/>
          </w:rPr>
          <w:t>In the above example:</w:t>
        </w:r>
      </w:ins>
    </w:p>
    <w:p w:rsidR="007A7EEB" w:rsidRDefault="007A7EEB" w:rsidP="007A7EEB">
      <w:pPr>
        <w:numPr>
          <w:ilvl w:val="0"/>
          <w:numId w:val="9"/>
        </w:numPr>
        <w:shd w:val="clear" w:color="auto" w:fill="FFFFFF"/>
        <w:spacing w:before="100" w:beforeAutospacing="1" w:after="100" w:afterAutospacing="1" w:line="240" w:lineRule="auto"/>
        <w:jc w:val="both"/>
        <w:rPr>
          <w:ins w:id="362" w:author="Unknown"/>
          <w:rFonts w:ascii="Calibri" w:hAnsi="Calibri" w:cs="Calibri"/>
          <w:color w:val="555555"/>
          <w:sz w:val="26"/>
          <w:szCs w:val="26"/>
        </w:rPr>
      </w:pPr>
      <w:ins w:id="363" w:author="Unknown">
        <w:r>
          <w:rPr>
            <w:rFonts w:ascii="Calibri" w:hAnsi="Calibri" w:cs="Calibri"/>
            <w:color w:val="555555"/>
            <w:sz w:val="26"/>
            <w:szCs w:val="26"/>
          </w:rPr>
          <w:t>‘+’ and ‘–</w:t>
        </w:r>
        <w:proofErr w:type="gramStart"/>
        <w:r>
          <w:rPr>
            <w:rFonts w:ascii="Calibri" w:hAnsi="Calibri" w:cs="Calibri"/>
            <w:color w:val="555555"/>
            <w:sz w:val="26"/>
            <w:szCs w:val="26"/>
          </w:rPr>
          <w:t>‘ are</w:t>
        </w:r>
        <w:proofErr w:type="gramEnd"/>
        <w:r>
          <w:rPr>
            <w:rFonts w:ascii="Calibri" w:hAnsi="Calibri" w:cs="Calibri"/>
            <w:color w:val="555555"/>
            <w:sz w:val="26"/>
            <w:szCs w:val="26"/>
          </w:rPr>
          <w:t xml:space="preserve"> addition and subtraction operator respectively which comes under Arithmetic Operator.)</w:t>
        </w:r>
      </w:ins>
    </w:p>
    <w:p w:rsidR="007A7EEB" w:rsidRDefault="007A7EEB" w:rsidP="007A7EEB">
      <w:pPr>
        <w:numPr>
          <w:ilvl w:val="0"/>
          <w:numId w:val="9"/>
        </w:numPr>
        <w:shd w:val="clear" w:color="auto" w:fill="FFFFFF"/>
        <w:spacing w:before="100" w:beforeAutospacing="1" w:after="100" w:afterAutospacing="1" w:line="240" w:lineRule="auto"/>
        <w:jc w:val="both"/>
        <w:rPr>
          <w:ins w:id="364" w:author="Unknown"/>
          <w:rFonts w:ascii="Calibri" w:hAnsi="Calibri" w:cs="Calibri"/>
          <w:color w:val="555555"/>
          <w:sz w:val="26"/>
          <w:szCs w:val="26"/>
        </w:rPr>
      </w:pPr>
      <w:ins w:id="365" w:author="Unknown">
        <w:r>
          <w:rPr>
            <w:rFonts w:ascii="Calibri" w:hAnsi="Calibri" w:cs="Calibri"/>
            <w:color w:val="555555"/>
            <w:sz w:val="26"/>
            <w:szCs w:val="26"/>
          </w:rPr>
          <w:t>“4”, “5” and “7” are operand (Operand are objects that are manipulated by operator).</w:t>
        </w:r>
      </w:ins>
    </w:p>
    <w:p w:rsidR="007A7EEB" w:rsidRDefault="007A7EEB" w:rsidP="007A7EEB">
      <w:pPr>
        <w:numPr>
          <w:ilvl w:val="0"/>
          <w:numId w:val="9"/>
        </w:numPr>
        <w:shd w:val="clear" w:color="auto" w:fill="FFFFFF"/>
        <w:spacing w:before="100" w:beforeAutospacing="1" w:after="100" w:afterAutospacing="1" w:line="240" w:lineRule="auto"/>
        <w:jc w:val="both"/>
        <w:rPr>
          <w:ins w:id="366" w:author="Unknown"/>
          <w:rFonts w:ascii="Calibri" w:hAnsi="Calibri" w:cs="Calibri"/>
          <w:color w:val="555555"/>
          <w:sz w:val="26"/>
          <w:szCs w:val="26"/>
        </w:rPr>
      </w:pPr>
      <w:ins w:id="367" w:author="Unknown">
        <w:r>
          <w:rPr>
            <w:rFonts w:ascii="Calibri" w:hAnsi="Calibri" w:cs="Calibri"/>
            <w:color w:val="555555"/>
            <w:sz w:val="26"/>
            <w:szCs w:val="26"/>
          </w:rPr>
          <w:t xml:space="preserve">“=” is </w:t>
        </w:r>
        <w:proofErr w:type="gramStart"/>
        <w:r>
          <w:rPr>
            <w:rFonts w:ascii="Calibri" w:hAnsi="Calibri" w:cs="Calibri"/>
            <w:color w:val="555555"/>
            <w:sz w:val="26"/>
            <w:szCs w:val="26"/>
          </w:rPr>
          <w:t>an assignment operator which assign</w:t>
        </w:r>
        <w:proofErr w:type="gramEnd"/>
        <w:r>
          <w:rPr>
            <w:rFonts w:ascii="Calibri" w:hAnsi="Calibri" w:cs="Calibri"/>
            <w:color w:val="555555"/>
            <w:sz w:val="26"/>
            <w:szCs w:val="26"/>
          </w:rPr>
          <w:t xml:space="preserve"> result of calculation (value 2 in this case) to x.</w:t>
        </w:r>
      </w:ins>
    </w:p>
    <w:p w:rsidR="007A7EEB" w:rsidRDefault="007A7EEB" w:rsidP="007A7EEB">
      <w:pPr>
        <w:pStyle w:val="NormalWeb"/>
        <w:shd w:val="clear" w:color="auto" w:fill="FFFFFF"/>
        <w:spacing w:before="0" w:beforeAutospacing="0" w:after="150" w:afterAutospacing="0"/>
        <w:jc w:val="both"/>
        <w:rPr>
          <w:ins w:id="368" w:author="Unknown"/>
          <w:rFonts w:ascii="Calibri" w:hAnsi="Calibri" w:cs="Calibri"/>
          <w:color w:val="555555"/>
          <w:sz w:val="26"/>
          <w:szCs w:val="26"/>
        </w:rPr>
      </w:pPr>
      <w:ins w:id="369" w:author="Unknown">
        <w:r>
          <w:rPr>
            <w:rStyle w:val="Strong"/>
            <w:rFonts w:ascii="Calibri" w:hAnsi="Calibri" w:cs="Calibri"/>
            <w:color w:val="FF0000"/>
            <w:sz w:val="26"/>
            <w:szCs w:val="26"/>
          </w:rPr>
          <w:t>Important Note:</w:t>
        </w:r>
        <w:r>
          <w:rPr>
            <w:rFonts w:ascii="Calibri" w:hAnsi="Calibri" w:cs="Calibri"/>
            <w:color w:val="555555"/>
            <w:sz w:val="26"/>
            <w:szCs w:val="26"/>
          </w:rPr>
          <w:t> Just want to make a short notice here after learning different types of operator in JAVA don’t miss the next topic operator precedence which is shared just below this topic. Operator learning is incomplete without knowing operator precedence.</w:t>
        </w:r>
      </w:ins>
    </w:p>
    <w:p w:rsidR="007A7EEB" w:rsidRDefault="007A7EEB" w:rsidP="007A7EEB">
      <w:pPr>
        <w:shd w:val="clear" w:color="auto" w:fill="FFFFFF"/>
        <w:spacing w:before="300" w:after="300"/>
        <w:jc w:val="both"/>
        <w:rPr>
          <w:ins w:id="370" w:author="Unknown"/>
          <w:rFonts w:ascii="Calibri" w:hAnsi="Calibri" w:cs="Calibri"/>
          <w:color w:val="555555"/>
          <w:sz w:val="26"/>
          <w:szCs w:val="26"/>
        </w:rPr>
      </w:pPr>
      <w:ins w:id="371" w:author="Unknown">
        <w:r>
          <w:rPr>
            <w:rFonts w:ascii="Calibri" w:hAnsi="Calibri" w:cs="Calibri"/>
            <w:color w:val="555555"/>
            <w:sz w:val="26"/>
            <w:szCs w:val="26"/>
          </w:rPr>
          <w:pict>
            <v:rect id="_x0000_i1051" style="width:0;height:0" o:hralign="center" o:hrstd="t" o:hr="t" fillcolor="#a0a0a0" stroked="f"/>
          </w:pict>
        </w:r>
      </w:ins>
    </w:p>
    <w:p w:rsidR="007A7EEB" w:rsidRDefault="007A7EEB" w:rsidP="007A7EEB">
      <w:pPr>
        <w:pStyle w:val="toctitle"/>
        <w:shd w:val="clear" w:color="auto" w:fill="F9F9F9"/>
        <w:spacing w:before="0" w:beforeAutospacing="0" w:after="0" w:afterAutospacing="0"/>
        <w:jc w:val="both"/>
        <w:rPr>
          <w:ins w:id="372" w:author="Unknown"/>
          <w:rFonts w:ascii="Calibri" w:hAnsi="Calibri" w:cs="Calibri"/>
          <w:b/>
          <w:bCs/>
          <w:color w:val="555555"/>
        </w:rPr>
      </w:pPr>
      <w:ins w:id="373" w:author="Unknown">
        <w:r>
          <w:rPr>
            <w:rFonts w:ascii="Calibri" w:hAnsi="Calibri" w:cs="Calibri"/>
            <w:b/>
            <w:bCs/>
            <w:color w:val="555555"/>
          </w:rPr>
          <w:t>Table of Contents </w:t>
        </w:r>
        <w:r>
          <w:rPr>
            <w:rStyle w:val="toctoggle"/>
            <w:rFonts w:ascii="Calibri" w:hAnsi="Calibri" w:cs="Calibri"/>
            <w:color w:val="555555"/>
            <w:sz w:val="22"/>
            <w:szCs w:val="22"/>
          </w:rPr>
          <w:t>[</w:t>
        </w:r>
        <w:r>
          <w:rPr>
            <w:rStyle w:val="toctoggle"/>
            <w:rFonts w:ascii="Calibri" w:hAnsi="Calibri" w:cs="Calibri"/>
            <w:color w:val="555555"/>
            <w:sz w:val="22"/>
            <w:szCs w:val="22"/>
          </w:rPr>
          <w:fldChar w:fldCharType="begin"/>
        </w:r>
        <w:r>
          <w:rPr>
            <w:rStyle w:val="toctoggle"/>
            <w:rFonts w:ascii="Calibri" w:hAnsi="Calibri" w:cs="Calibri"/>
            <w:color w:val="555555"/>
            <w:sz w:val="22"/>
            <w:szCs w:val="22"/>
          </w:rPr>
          <w:instrText xml:space="preserve"> HYPERLINK "https://abhiandroid.com/java/operators-in-java" </w:instrText>
        </w:r>
        <w:r>
          <w:rPr>
            <w:rStyle w:val="toctoggle"/>
            <w:rFonts w:ascii="Calibri" w:hAnsi="Calibri" w:cs="Calibri"/>
            <w:color w:val="555555"/>
            <w:sz w:val="22"/>
            <w:szCs w:val="22"/>
          </w:rPr>
          <w:fldChar w:fldCharType="separate"/>
        </w:r>
        <w:r>
          <w:rPr>
            <w:rStyle w:val="Hyperlink"/>
            <w:rFonts w:ascii="Calibri" w:hAnsi="Calibri" w:cs="Calibri"/>
            <w:color w:val="337AB7"/>
            <w:sz w:val="22"/>
            <w:szCs w:val="22"/>
            <w:u w:val="none"/>
          </w:rPr>
          <w:t>hide</w:t>
        </w:r>
        <w:r>
          <w:rPr>
            <w:rStyle w:val="toctoggle"/>
            <w:rFonts w:ascii="Calibri" w:hAnsi="Calibri" w:cs="Calibri"/>
            <w:color w:val="555555"/>
            <w:sz w:val="22"/>
            <w:szCs w:val="22"/>
          </w:rPr>
          <w:fldChar w:fldCharType="end"/>
        </w:r>
        <w:r>
          <w:rPr>
            <w:rStyle w:val="toctoggle"/>
            <w:rFonts w:ascii="Calibri" w:hAnsi="Calibri" w:cs="Calibri"/>
            <w:color w:val="555555"/>
            <w:sz w:val="22"/>
            <w:szCs w:val="22"/>
          </w:rPr>
          <w:t>]</w:t>
        </w:r>
      </w:ins>
    </w:p>
    <w:p w:rsidR="007A7EEB" w:rsidRDefault="007A7EEB" w:rsidP="007A7EEB">
      <w:pPr>
        <w:numPr>
          <w:ilvl w:val="0"/>
          <w:numId w:val="10"/>
        </w:numPr>
        <w:shd w:val="clear" w:color="auto" w:fill="F9F9F9"/>
        <w:spacing w:after="0" w:line="240" w:lineRule="auto"/>
        <w:ind w:left="0"/>
        <w:jc w:val="both"/>
        <w:rPr>
          <w:ins w:id="374" w:author="Unknown"/>
          <w:rFonts w:ascii="Calibri" w:hAnsi="Calibri" w:cs="Calibri"/>
          <w:color w:val="555555"/>
        </w:rPr>
      </w:pPr>
      <w:ins w:id="375" w:author="Unknown">
        <w:r>
          <w:rPr>
            <w:rFonts w:ascii="Calibri" w:hAnsi="Calibri" w:cs="Calibri"/>
            <w:color w:val="555555"/>
          </w:rPr>
          <w:fldChar w:fldCharType="begin"/>
        </w:r>
        <w:r>
          <w:rPr>
            <w:rFonts w:ascii="Calibri" w:hAnsi="Calibri" w:cs="Calibri"/>
            <w:color w:val="555555"/>
          </w:rPr>
          <w:instrText xml:space="preserve"> HYPERLINK "https://abhiandroid.com/java/operators-in-java" \l "Different_Types_Of_Operator_In_JAVA" </w:instrText>
        </w:r>
        <w:r>
          <w:rPr>
            <w:rFonts w:ascii="Calibri" w:hAnsi="Calibri" w:cs="Calibri"/>
            <w:color w:val="555555"/>
          </w:rPr>
          <w:fldChar w:fldCharType="separate"/>
        </w:r>
        <w:r>
          <w:rPr>
            <w:rStyle w:val="tocnumber"/>
            <w:rFonts w:ascii="Calibri" w:hAnsi="Calibri" w:cs="Calibri"/>
            <w:color w:val="337AB7"/>
          </w:rPr>
          <w:t>1</w:t>
        </w:r>
        <w:r>
          <w:rPr>
            <w:rStyle w:val="Hyperlink"/>
            <w:rFonts w:ascii="Calibri" w:hAnsi="Calibri" w:cs="Calibri"/>
            <w:color w:val="337AB7"/>
            <w:u w:val="none"/>
          </w:rPr>
          <w:t> Different Types Of Operator In JAVA:</w:t>
        </w:r>
        <w:r>
          <w:rPr>
            <w:rFonts w:ascii="Calibri" w:hAnsi="Calibri" w:cs="Calibri"/>
            <w:color w:val="555555"/>
          </w:rPr>
          <w:fldChar w:fldCharType="end"/>
        </w:r>
      </w:ins>
    </w:p>
    <w:p w:rsidR="007A7EEB" w:rsidRDefault="007A7EEB" w:rsidP="007A7EEB">
      <w:pPr>
        <w:numPr>
          <w:ilvl w:val="0"/>
          <w:numId w:val="10"/>
        </w:numPr>
        <w:shd w:val="clear" w:color="auto" w:fill="F9F9F9"/>
        <w:spacing w:after="0" w:line="240" w:lineRule="auto"/>
        <w:ind w:left="0"/>
        <w:jc w:val="both"/>
        <w:rPr>
          <w:ins w:id="376" w:author="Unknown"/>
          <w:rFonts w:ascii="Calibri" w:hAnsi="Calibri" w:cs="Calibri"/>
          <w:color w:val="555555"/>
        </w:rPr>
      </w:pPr>
      <w:ins w:id="377" w:author="Unknown">
        <w:r>
          <w:rPr>
            <w:rFonts w:ascii="Calibri" w:hAnsi="Calibri" w:cs="Calibri"/>
            <w:color w:val="555555"/>
          </w:rPr>
          <w:fldChar w:fldCharType="begin"/>
        </w:r>
        <w:r>
          <w:rPr>
            <w:rFonts w:ascii="Calibri" w:hAnsi="Calibri" w:cs="Calibri"/>
            <w:color w:val="555555"/>
          </w:rPr>
          <w:instrText xml:space="preserve"> HYPERLINK "https://abhiandroid.com/java/operators-in-java" \l "Operator_Precedence" </w:instrText>
        </w:r>
        <w:r>
          <w:rPr>
            <w:rFonts w:ascii="Calibri" w:hAnsi="Calibri" w:cs="Calibri"/>
            <w:color w:val="555555"/>
          </w:rPr>
          <w:fldChar w:fldCharType="separate"/>
        </w:r>
        <w:r>
          <w:rPr>
            <w:rStyle w:val="tocnumber"/>
            <w:rFonts w:ascii="Calibri" w:hAnsi="Calibri" w:cs="Calibri"/>
            <w:color w:val="337AB7"/>
          </w:rPr>
          <w:t>2</w:t>
        </w:r>
        <w:r>
          <w:rPr>
            <w:rStyle w:val="Hyperlink"/>
            <w:rFonts w:ascii="Calibri" w:hAnsi="Calibri" w:cs="Calibri"/>
            <w:color w:val="337AB7"/>
            <w:u w:val="none"/>
          </w:rPr>
          <w:t> Operator Precedence:</w:t>
        </w:r>
        <w:r>
          <w:rPr>
            <w:rFonts w:ascii="Calibri" w:hAnsi="Calibri" w:cs="Calibri"/>
            <w:color w:val="555555"/>
          </w:rPr>
          <w:fldChar w:fldCharType="end"/>
        </w:r>
      </w:ins>
    </w:p>
    <w:p w:rsidR="007A7EEB" w:rsidRDefault="007A7EEB" w:rsidP="007A7EEB">
      <w:pPr>
        <w:pStyle w:val="Heading4"/>
        <w:shd w:val="clear" w:color="auto" w:fill="F1F1F1"/>
        <w:spacing w:before="150" w:beforeAutospacing="0" w:after="150" w:afterAutospacing="0"/>
        <w:jc w:val="both"/>
        <w:rPr>
          <w:ins w:id="378" w:author="Unknown"/>
          <w:rFonts w:ascii="inherit" w:hAnsi="inherit" w:cs="Calibri"/>
          <w:b w:val="0"/>
          <w:bCs w:val="0"/>
          <w:color w:val="339600"/>
          <w:sz w:val="27"/>
          <w:szCs w:val="27"/>
        </w:rPr>
      </w:pPr>
      <w:ins w:id="379" w:author="Unknown">
        <w:r>
          <w:rPr>
            <w:rStyle w:val="Strong"/>
            <w:rFonts w:ascii="inherit" w:hAnsi="inherit" w:cs="Calibri"/>
            <w:b/>
            <w:bCs/>
            <w:color w:val="339600"/>
            <w:sz w:val="27"/>
            <w:szCs w:val="27"/>
          </w:rPr>
          <w:t xml:space="preserve">Different Types </w:t>
        </w:r>
        <w:proofErr w:type="gramStart"/>
        <w:r>
          <w:rPr>
            <w:rStyle w:val="Strong"/>
            <w:rFonts w:ascii="inherit" w:hAnsi="inherit" w:cs="Calibri"/>
            <w:b/>
            <w:bCs/>
            <w:color w:val="339600"/>
            <w:sz w:val="27"/>
            <w:szCs w:val="27"/>
          </w:rPr>
          <w:t>Of</w:t>
        </w:r>
        <w:proofErr w:type="gramEnd"/>
        <w:r>
          <w:rPr>
            <w:rStyle w:val="Strong"/>
            <w:rFonts w:ascii="inherit" w:hAnsi="inherit" w:cs="Calibri"/>
            <w:b/>
            <w:bCs/>
            <w:color w:val="339600"/>
            <w:sz w:val="27"/>
            <w:szCs w:val="27"/>
          </w:rPr>
          <w:t xml:space="preserve"> Operator In JAVA:</w:t>
        </w:r>
      </w:ins>
    </w:p>
    <w:p w:rsidR="007A7EEB" w:rsidRDefault="007A7EEB" w:rsidP="007A7EEB">
      <w:pPr>
        <w:pStyle w:val="NormalWeb"/>
        <w:shd w:val="clear" w:color="auto" w:fill="FFFFFF"/>
        <w:spacing w:before="0" w:beforeAutospacing="0" w:after="150" w:afterAutospacing="0"/>
        <w:jc w:val="both"/>
        <w:rPr>
          <w:ins w:id="380" w:author="Unknown"/>
          <w:rFonts w:ascii="Calibri" w:hAnsi="Calibri" w:cs="Calibri"/>
          <w:color w:val="555555"/>
          <w:sz w:val="26"/>
          <w:szCs w:val="26"/>
        </w:rPr>
      </w:pPr>
      <w:ins w:id="381" w:author="Unknown">
        <w:r>
          <w:rPr>
            <w:rFonts w:ascii="Calibri" w:hAnsi="Calibri" w:cs="Calibri"/>
            <w:color w:val="555555"/>
            <w:sz w:val="26"/>
            <w:szCs w:val="26"/>
          </w:rPr>
          <w:t>JAVA supports 7 types of operator:</w:t>
        </w:r>
      </w:ins>
    </w:p>
    <w:p w:rsidR="007A7EEB" w:rsidRDefault="007A7EEB" w:rsidP="007A7EEB">
      <w:pPr>
        <w:pStyle w:val="NormalWeb"/>
        <w:shd w:val="clear" w:color="auto" w:fill="FFFFFF"/>
        <w:spacing w:before="0" w:beforeAutospacing="0" w:after="150" w:afterAutospacing="0"/>
        <w:jc w:val="both"/>
        <w:rPr>
          <w:ins w:id="382" w:author="Unknown"/>
          <w:rFonts w:ascii="Calibri" w:hAnsi="Calibri" w:cs="Calibri"/>
          <w:color w:val="555555"/>
          <w:sz w:val="26"/>
          <w:szCs w:val="26"/>
        </w:rPr>
      </w:pPr>
      <w:ins w:id="383" w:author="Unknown">
        <w:r>
          <w:rPr>
            <w:rStyle w:val="Strong"/>
            <w:rFonts w:ascii="Calibri" w:hAnsi="Calibri" w:cs="Calibri"/>
            <w:color w:val="008000"/>
            <w:sz w:val="26"/>
            <w:szCs w:val="26"/>
            <w:u w:val="single"/>
          </w:rPr>
          <w:lastRenderedPageBreak/>
          <w:t>SIMPLE ASSIGNMENT OPERATOR:</w:t>
        </w:r>
      </w:ins>
    </w:p>
    <w:p w:rsidR="007A7EEB" w:rsidRDefault="007A7EEB" w:rsidP="007A7EEB">
      <w:pPr>
        <w:pStyle w:val="NormalWeb"/>
        <w:shd w:val="clear" w:color="auto" w:fill="FFFFFF"/>
        <w:spacing w:before="0" w:beforeAutospacing="0" w:after="150" w:afterAutospacing="0"/>
        <w:jc w:val="both"/>
        <w:rPr>
          <w:ins w:id="384" w:author="Unknown"/>
          <w:rFonts w:ascii="Calibri" w:hAnsi="Calibri" w:cs="Calibri"/>
          <w:color w:val="555555"/>
          <w:sz w:val="26"/>
          <w:szCs w:val="26"/>
        </w:rPr>
      </w:pPr>
      <w:ins w:id="385" w:author="Unknown">
        <w:r>
          <w:rPr>
            <w:rFonts w:ascii="Calibri" w:hAnsi="Calibri" w:cs="Calibri"/>
            <w:color w:val="555555"/>
            <w:sz w:val="26"/>
            <w:szCs w:val="26"/>
          </w:rPr>
          <w:t xml:space="preserve">“=” is assignment operator in JAVA language which </w:t>
        </w:r>
        <w:proofErr w:type="gramStart"/>
        <w:r>
          <w:rPr>
            <w:rFonts w:ascii="Calibri" w:hAnsi="Calibri" w:cs="Calibri"/>
            <w:color w:val="555555"/>
            <w:sz w:val="26"/>
            <w:szCs w:val="26"/>
          </w:rPr>
          <w:t>assign</w:t>
        </w:r>
        <w:proofErr w:type="gramEnd"/>
        <w:r>
          <w:rPr>
            <w:rFonts w:ascii="Calibri" w:hAnsi="Calibri" w:cs="Calibri"/>
            <w:color w:val="555555"/>
            <w:sz w:val="26"/>
            <w:szCs w:val="26"/>
          </w:rPr>
          <w:t xml:space="preserve"> the value of its right side to its left side value. The right side value can be of variable, constant or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"https://abhiandroid.com/java/expression-statement-code-blocks-in-java" </w:instrText>
        </w:r>
        <w:r>
          <w:rPr>
            <w:rFonts w:ascii="Calibri" w:hAnsi="Calibri" w:cs="Calibri"/>
            <w:color w:val="555555"/>
            <w:sz w:val="26"/>
            <w:szCs w:val="26"/>
          </w:rPr>
          <w:fldChar w:fldCharType="separate"/>
        </w:r>
        <w:r>
          <w:rPr>
            <w:rStyle w:val="Hyperlink"/>
            <w:rFonts w:ascii="Calibri" w:hAnsi="Calibri" w:cs="Calibri"/>
            <w:color w:val="337AB7"/>
            <w:sz w:val="26"/>
            <w:szCs w:val="26"/>
            <w:u w:val="none"/>
          </w:rPr>
          <w:t>expression</w:t>
        </w:r>
        <w:r>
          <w:rPr>
            <w:rFonts w:ascii="Calibri" w:hAnsi="Calibri" w:cs="Calibri"/>
            <w:color w:val="555555"/>
            <w:sz w:val="26"/>
            <w:szCs w:val="26"/>
          </w:rPr>
          <w:fldChar w:fldCharType="end"/>
        </w:r>
        <w:r>
          <w:rPr>
            <w:rFonts w:ascii="Calibri" w:hAnsi="Calibri" w:cs="Calibri"/>
            <w:color w:val="555555"/>
            <w:sz w:val="26"/>
            <w:szCs w:val="26"/>
          </w:rPr>
          <w:t xml:space="preserve"> that result some value and left side can be a variable or object which has the capacity to possess that right side </w:t>
        </w:r>
        <w:proofErr w:type="gramStart"/>
        <w:r>
          <w:rPr>
            <w:rFonts w:ascii="Calibri" w:hAnsi="Calibri" w:cs="Calibri"/>
            <w:color w:val="555555"/>
            <w:sz w:val="26"/>
            <w:szCs w:val="26"/>
          </w:rPr>
          <w:t>value .</w:t>
        </w:r>
        <w:proofErr w:type="gramEnd"/>
        <w:r>
          <w:rPr>
            <w:rFonts w:ascii="Calibri" w:hAnsi="Calibri" w:cs="Calibri"/>
            <w:color w:val="555555"/>
            <w:sz w:val="26"/>
            <w:szCs w:val="26"/>
          </w:rPr>
          <w:t xml:space="preserve"> It is evaluated from right to left.</w:t>
        </w:r>
      </w:ins>
    </w:p>
    <w:p w:rsidR="007A7EEB" w:rsidRDefault="007A7EEB" w:rsidP="007A7EEB">
      <w:pPr>
        <w:pStyle w:val="NormalWeb"/>
        <w:shd w:val="clear" w:color="auto" w:fill="FFFFFF"/>
        <w:spacing w:before="0" w:beforeAutospacing="0" w:after="150" w:afterAutospacing="0"/>
        <w:jc w:val="both"/>
        <w:rPr>
          <w:ins w:id="386" w:author="Unknown"/>
          <w:rFonts w:ascii="Calibri" w:hAnsi="Calibri" w:cs="Calibri"/>
          <w:color w:val="555555"/>
          <w:sz w:val="26"/>
          <w:szCs w:val="26"/>
        </w:rPr>
      </w:pPr>
      <w:ins w:id="387" w:author="Unknown">
        <w:r>
          <w:rPr>
            <w:rFonts w:ascii="Calibri" w:hAnsi="Calibri" w:cs="Calibri"/>
            <w:color w:val="555555"/>
            <w:sz w:val="26"/>
            <w:szCs w:val="26"/>
          </w:rPr>
          <w:t>Example of assignment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388" w:author="Unknown"/>
          <w:rFonts w:ascii="Consolas" w:hAnsi="Consolas"/>
          <w:color w:val="333333"/>
        </w:rPr>
      </w:pPr>
      <w:proofErr w:type="spellStart"/>
      <w:proofErr w:type="gramStart"/>
      <w:ins w:id="389" w:author="Unknown">
        <w:r>
          <w:rPr>
            <w:rFonts w:ascii="Consolas" w:hAnsi="Consolas"/>
            <w:color w:val="333333"/>
          </w:rPr>
          <w:t>int</w:t>
        </w:r>
        <w:proofErr w:type="spellEnd"/>
        <w:proofErr w:type="gramEnd"/>
        <w:r>
          <w:rPr>
            <w:rFonts w:ascii="Consolas" w:hAnsi="Consolas"/>
            <w:color w:val="333333"/>
          </w:rPr>
          <w:t xml:space="preserve"> x = 5;</w:t>
        </w:r>
      </w:ins>
    </w:p>
    <w:p w:rsidR="007A7EEB" w:rsidRDefault="007A7EEB" w:rsidP="007A7EEB">
      <w:pPr>
        <w:pStyle w:val="NormalWeb"/>
        <w:shd w:val="clear" w:color="auto" w:fill="FFFFFF"/>
        <w:spacing w:before="0" w:beforeAutospacing="0" w:after="150" w:afterAutospacing="0"/>
        <w:jc w:val="both"/>
        <w:rPr>
          <w:ins w:id="390" w:author="Unknown"/>
          <w:rFonts w:ascii="Calibri" w:hAnsi="Calibri" w:cs="Calibri"/>
          <w:color w:val="555555"/>
          <w:sz w:val="26"/>
          <w:szCs w:val="26"/>
        </w:rPr>
      </w:pPr>
      <w:ins w:id="391" w:author="Unknown">
        <w:r>
          <w:rPr>
            <w:rFonts w:ascii="Calibri" w:hAnsi="Calibri" w:cs="Calibri"/>
            <w:color w:val="555555"/>
            <w:sz w:val="26"/>
            <w:szCs w:val="26"/>
          </w:rPr>
          <w:t>Here value 5 is assigned to integer variable x.</w:t>
        </w:r>
      </w:ins>
    </w:p>
    <w:p w:rsidR="007A7EEB" w:rsidRDefault="007A7EEB" w:rsidP="007A7EEB">
      <w:pPr>
        <w:pStyle w:val="NormalWeb"/>
        <w:shd w:val="clear" w:color="auto" w:fill="FFFFFF"/>
        <w:spacing w:before="0" w:beforeAutospacing="0" w:after="150" w:afterAutospacing="0"/>
        <w:jc w:val="both"/>
        <w:rPr>
          <w:ins w:id="392" w:author="Unknown"/>
          <w:rFonts w:ascii="Calibri" w:hAnsi="Calibri" w:cs="Calibri"/>
          <w:color w:val="555555"/>
          <w:sz w:val="26"/>
          <w:szCs w:val="26"/>
        </w:rPr>
      </w:pPr>
      <w:ins w:id="393" w:author="Unknown">
        <w:r>
          <w:rPr>
            <w:rStyle w:val="Strong"/>
            <w:rFonts w:ascii="Calibri" w:hAnsi="Calibri" w:cs="Calibri"/>
            <w:color w:val="008000"/>
            <w:sz w:val="26"/>
            <w:szCs w:val="26"/>
            <w:u w:val="single"/>
          </w:rPr>
          <w:t>ARITHMETIC OPERATOR:</w:t>
        </w:r>
      </w:ins>
    </w:p>
    <w:p w:rsidR="007A7EEB" w:rsidRDefault="007A7EEB" w:rsidP="007A7EEB">
      <w:pPr>
        <w:pStyle w:val="NormalWeb"/>
        <w:shd w:val="clear" w:color="auto" w:fill="FFFFFF"/>
        <w:spacing w:before="0" w:beforeAutospacing="0" w:after="150" w:afterAutospacing="0"/>
        <w:jc w:val="both"/>
        <w:rPr>
          <w:ins w:id="394" w:author="Unknown"/>
          <w:rFonts w:ascii="Calibri" w:hAnsi="Calibri" w:cs="Calibri"/>
          <w:color w:val="555555"/>
          <w:sz w:val="26"/>
          <w:szCs w:val="26"/>
        </w:rPr>
      </w:pPr>
      <w:ins w:id="395" w:author="Unknown">
        <w:r>
          <w:rPr>
            <w:rFonts w:ascii="Calibri" w:hAnsi="Calibri" w:cs="Calibri"/>
            <w:color w:val="555555"/>
            <w:sz w:val="26"/>
            <w:szCs w:val="26"/>
          </w:rPr>
          <w:t>There are 5 types of arithmetic operator in JAVA: addition (+), subtraction (-), division (/), multiplication (*) and remainder (%) operator.</w:t>
        </w:r>
      </w:ins>
    </w:p>
    <w:p w:rsidR="007A7EEB" w:rsidRDefault="007A7EEB" w:rsidP="007A7EEB">
      <w:pPr>
        <w:shd w:val="clear" w:color="auto" w:fill="FFFFFF"/>
        <w:jc w:val="center"/>
        <w:rPr>
          <w:ins w:id="396" w:author="Unknown"/>
          <w:rFonts w:ascii="Calibri" w:hAnsi="Calibri" w:cs="Calibri"/>
          <w:color w:val="555555"/>
          <w:sz w:val="26"/>
          <w:szCs w:val="26"/>
        </w:rPr>
      </w:pPr>
      <w:r>
        <w:rPr>
          <w:rFonts w:ascii="Calibri" w:hAnsi="Calibri" w:cs="Calibri"/>
          <w:noProof/>
          <w:color w:val="555555"/>
          <w:sz w:val="26"/>
          <w:szCs w:val="26"/>
        </w:rPr>
        <w:drawing>
          <wp:inline distT="0" distB="0" distL="0" distR="0">
            <wp:extent cx="5143500" cy="2295525"/>
            <wp:effectExtent l="0" t="0" r="0" b="9525"/>
            <wp:docPr id="6" name="Picture 6" descr="Airthmet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irthmetic Opera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295525"/>
                    </a:xfrm>
                    <a:prstGeom prst="rect">
                      <a:avLst/>
                    </a:prstGeom>
                    <a:noFill/>
                    <a:ln>
                      <a:noFill/>
                    </a:ln>
                  </pic:spPr>
                </pic:pic>
              </a:graphicData>
            </a:graphic>
          </wp:inline>
        </w:drawing>
      </w:r>
    </w:p>
    <w:p w:rsidR="007A7EEB" w:rsidRDefault="007A7EEB" w:rsidP="007A7EEB">
      <w:pPr>
        <w:shd w:val="clear" w:color="auto" w:fill="FFFFFF"/>
        <w:jc w:val="both"/>
        <w:rPr>
          <w:ins w:id="397" w:author="Unknown"/>
          <w:rFonts w:ascii="Calibri" w:hAnsi="Calibri" w:cs="Calibri"/>
          <w:color w:val="555555"/>
          <w:sz w:val="26"/>
          <w:szCs w:val="26"/>
        </w:rPr>
      </w:pPr>
      <w:ins w:id="398" w:author="Unknown">
        <w:r>
          <w:rPr>
            <w:rFonts w:ascii="Calibri" w:hAnsi="Calibri" w:cs="Calibri"/>
            <w:color w:val="555555"/>
            <w:sz w:val="26"/>
            <w:szCs w:val="26"/>
          </w:rPr>
          <w:br/>
        </w:r>
        <w:r>
          <w:rPr>
            <w:rStyle w:val="Strong"/>
            <w:rFonts w:ascii="Calibri" w:hAnsi="Calibri" w:cs="Calibri"/>
            <w:color w:val="993366"/>
            <w:sz w:val="26"/>
            <w:szCs w:val="26"/>
          </w:rPr>
          <w:t>+ (Addition Operator):</w:t>
        </w:r>
      </w:ins>
    </w:p>
    <w:p w:rsidR="007A7EEB" w:rsidRDefault="007A7EEB" w:rsidP="007A7EEB">
      <w:pPr>
        <w:pStyle w:val="NormalWeb"/>
        <w:shd w:val="clear" w:color="auto" w:fill="FFFFFF"/>
        <w:spacing w:before="0" w:beforeAutospacing="0" w:after="150" w:afterAutospacing="0"/>
        <w:jc w:val="both"/>
        <w:rPr>
          <w:ins w:id="399" w:author="Unknown"/>
          <w:rFonts w:ascii="Calibri" w:hAnsi="Calibri" w:cs="Calibri"/>
          <w:color w:val="555555"/>
          <w:sz w:val="26"/>
          <w:szCs w:val="26"/>
        </w:rPr>
      </w:pPr>
      <w:ins w:id="400" w:author="Unknown">
        <w:r>
          <w:rPr>
            <w:rFonts w:ascii="Calibri" w:hAnsi="Calibri" w:cs="Calibri"/>
            <w:color w:val="555555"/>
            <w:sz w:val="26"/>
            <w:szCs w:val="26"/>
          </w:rPr>
          <w:t>“+” is binary operator which adds two operands. Example of +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01" w:author="Unknown"/>
          <w:rFonts w:ascii="Consolas" w:hAnsi="Consolas"/>
          <w:color w:val="333333"/>
        </w:rPr>
      </w:pPr>
      <w:proofErr w:type="spellStart"/>
      <w:proofErr w:type="gramStart"/>
      <w:ins w:id="402" w:author="Unknown">
        <w:r>
          <w:rPr>
            <w:rFonts w:ascii="Consolas" w:hAnsi="Consolas"/>
            <w:color w:val="333333"/>
          </w:rPr>
          <w:t>int</w:t>
        </w:r>
        <w:proofErr w:type="spellEnd"/>
        <w:proofErr w:type="gramEnd"/>
        <w:r>
          <w:rPr>
            <w:rFonts w:ascii="Consolas" w:hAnsi="Consolas"/>
            <w:color w:val="333333"/>
          </w:rPr>
          <w:t xml:space="preserve"> x = 10;</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03" w:author="Unknown"/>
          <w:rFonts w:ascii="Consolas" w:hAnsi="Consolas"/>
          <w:color w:val="333333"/>
        </w:rPr>
      </w:pPr>
      <w:proofErr w:type="spellStart"/>
      <w:proofErr w:type="gramStart"/>
      <w:ins w:id="404" w:author="Unknown">
        <w:r>
          <w:rPr>
            <w:rFonts w:ascii="Consolas" w:hAnsi="Consolas"/>
            <w:color w:val="333333"/>
          </w:rPr>
          <w:t>int</w:t>
        </w:r>
        <w:proofErr w:type="spellEnd"/>
        <w:proofErr w:type="gramEnd"/>
        <w:r>
          <w:rPr>
            <w:rFonts w:ascii="Consolas" w:hAnsi="Consolas"/>
            <w:color w:val="333333"/>
          </w:rPr>
          <w:t xml:space="preserve"> y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05" w:author="Unknown"/>
          <w:rFonts w:ascii="Consolas" w:hAnsi="Consolas"/>
          <w:color w:val="333333"/>
        </w:rPr>
      </w:pPr>
      <w:proofErr w:type="spellStart"/>
      <w:proofErr w:type="gramStart"/>
      <w:ins w:id="406" w:author="Unknown">
        <w:r>
          <w:rPr>
            <w:rFonts w:ascii="Consolas" w:hAnsi="Consolas"/>
            <w:color w:val="333333"/>
          </w:rPr>
          <w:t>int</w:t>
        </w:r>
        <w:proofErr w:type="spellEnd"/>
        <w:proofErr w:type="gramEnd"/>
        <w:r>
          <w:rPr>
            <w:rFonts w:ascii="Consolas" w:hAnsi="Consolas"/>
            <w:color w:val="333333"/>
          </w:rPr>
          <w:t xml:space="preserve"> z = x + y;</w:t>
        </w:r>
      </w:ins>
    </w:p>
    <w:p w:rsidR="007A7EEB" w:rsidRDefault="007A7EEB" w:rsidP="007A7EEB">
      <w:pPr>
        <w:pStyle w:val="NormalWeb"/>
        <w:shd w:val="clear" w:color="auto" w:fill="FFFFFF"/>
        <w:spacing w:before="0" w:beforeAutospacing="0" w:after="150" w:afterAutospacing="0"/>
        <w:jc w:val="both"/>
        <w:rPr>
          <w:ins w:id="407" w:author="Unknown"/>
          <w:rFonts w:ascii="Calibri" w:hAnsi="Calibri" w:cs="Calibri"/>
          <w:color w:val="555555"/>
          <w:sz w:val="26"/>
          <w:szCs w:val="26"/>
        </w:rPr>
      </w:pPr>
      <w:ins w:id="408" w:author="Unknown">
        <w:r>
          <w:rPr>
            <w:rFonts w:ascii="Calibri" w:hAnsi="Calibri" w:cs="Calibri"/>
            <w:color w:val="555555"/>
            <w:sz w:val="26"/>
            <w:szCs w:val="26"/>
          </w:rPr>
          <w:t>Here in the above example the value of operands x and y (which is 10 and 5) added by the + operator and total value 15 is assigned to a new variable z.</w:t>
        </w:r>
      </w:ins>
    </w:p>
    <w:p w:rsidR="007A7EEB" w:rsidRDefault="007A7EEB" w:rsidP="007A7EEB">
      <w:pPr>
        <w:pStyle w:val="NormalWeb"/>
        <w:shd w:val="clear" w:color="auto" w:fill="FFFFFF"/>
        <w:spacing w:before="0" w:beforeAutospacing="0" w:after="150" w:afterAutospacing="0"/>
        <w:jc w:val="both"/>
        <w:rPr>
          <w:ins w:id="409" w:author="Unknown"/>
          <w:rFonts w:ascii="Calibri" w:hAnsi="Calibri" w:cs="Calibri"/>
          <w:color w:val="555555"/>
          <w:sz w:val="26"/>
          <w:szCs w:val="26"/>
        </w:rPr>
      </w:pPr>
      <w:ins w:id="410" w:author="Unknown">
        <w:r>
          <w:rPr>
            <w:rStyle w:val="Strong"/>
            <w:rFonts w:ascii="Calibri" w:hAnsi="Calibri" w:cs="Calibri"/>
            <w:color w:val="993366"/>
            <w:sz w:val="26"/>
            <w:szCs w:val="26"/>
          </w:rPr>
          <w:t>– (Subtraction Operator):</w:t>
        </w:r>
      </w:ins>
    </w:p>
    <w:p w:rsidR="007A7EEB" w:rsidRDefault="007A7EEB" w:rsidP="007A7EEB">
      <w:pPr>
        <w:pStyle w:val="NormalWeb"/>
        <w:shd w:val="clear" w:color="auto" w:fill="FFFFFF"/>
        <w:spacing w:before="0" w:beforeAutospacing="0" w:after="150" w:afterAutospacing="0"/>
        <w:jc w:val="both"/>
        <w:rPr>
          <w:ins w:id="411" w:author="Unknown"/>
          <w:rFonts w:ascii="Calibri" w:hAnsi="Calibri" w:cs="Calibri"/>
          <w:color w:val="555555"/>
          <w:sz w:val="26"/>
          <w:szCs w:val="26"/>
        </w:rPr>
      </w:pPr>
      <w:ins w:id="412" w:author="Unknown">
        <w:r>
          <w:rPr>
            <w:rFonts w:ascii="Calibri" w:hAnsi="Calibri" w:cs="Calibri"/>
            <w:color w:val="555555"/>
            <w:sz w:val="26"/>
            <w:szCs w:val="26"/>
          </w:rPr>
          <w:lastRenderedPageBreak/>
          <w:t>“-</w:t>
        </w:r>
        <w:proofErr w:type="gramStart"/>
        <w:r>
          <w:rPr>
            <w:rFonts w:ascii="Calibri" w:hAnsi="Calibri" w:cs="Calibri"/>
            <w:color w:val="555555"/>
            <w:sz w:val="26"/>
            <w:szCs w:val="26"/>
          </w:rPr>
          <w:t>“ is</w:t>
        </w:r>
        <w:proofErr w:type="gramEnd"/>
        <w:r>
          <w:rPr>
            <w:rFonts w:ascii="Calibri" w:hAnsi="Calibri" w:cs="Calibri"/>
            <w:color w:val="555555"/>
            <w:sz w:val="26"/>
            <w:szCs w:val="26"/>
          </w:rPr>
          <w:t xml:space="preserve"> a binary operator which subtracts second operand from the first. Example of –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13" w:author="Unknown"/>
          <w:rFonts w:ascii="Consolas" w:hAnsi="Consolas"/>
          <w:color w:val="333333"/>
        </w:rPr>
      </w:pPr>
      <w:proofErr w:type="spellStart"/>
      <w:proofErr w:type="gramStart"/>
      <w:ins w:id="414" w:author="Unknown">
        <w:r>
          <w:rPr>
            <w:rFonts w:ascii="Consolas" w:hAnsi="Consolas"/>
            <w:color w:val="333333"/>
          </w:rPr>
          <w:t>int</w:t>
        </w:r>
        <w:proofErr w:type="spellEnd"/>
        <w:proofErr w:type="gramEnd"/>
        <w:r>
          <w:rPr>
            <w:rFonts w:ascii="Consolas" w:hAnsi="Consolas"/>
            <w:color w:val="333333"/>
          </w:rPr>
          <w:t xml:space="preserve"> x = 10;</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15" w:author="Unknown"/>
          <w:rFonts w:ascii="Consolas" w:hAnsi="Consolas"/>
          <w:color w:val="333333"/>
        </w:rPr>
      </w:pPr>
      <w:proofErr w:type="spellStart"/>
      <w:proofErr w:type="gramStart"/>
      <w:ins w:id="416" w:author="Unknown">
        <w:r>
          <w:rPr>
            <w:rFonts w:ascii="Consolas" w:hAnsi="Consolas"/>
            <w:color w:val="333333"/>
          </w:rPr>
          <w:t>int</w:t>
        </w:r>
        <w:proofErr w:type="spellEnd"/>
        <w:proofErr w:type="gramEnd"/>
        <w:r>
          <w:rPr>
            <w:rFonts w:ascii="Consolas" w:hAnsi="Consolas"/>
            <w:color w:val="333333"/>
          </w:rPr>
          <w:t xml:space="preserve"> y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17" w:author="Unknown"/>
          <w:rFonts w:ascii="Consolas" w:hAnsi="Consolas"/>
          <w:color w:val="333333"/>
        </w:rPr>
      </w:pPr>
      <w:proofErr w:type="spellStart"/>
      <w:proofErr w:type="gramStart"/>
      <w:ins w:id="418" w:author="Unknown">
        <w:r>
          <w:rPr>
            <w:rFonts w:ascii="Consolas" w:hAnsi="Consolas"/>
            <w:color w:val="333333"/>
          </w:rPr>
          <w:t>int</w:t>
        </w:r>
        <w:proofErr w:type="spellEnd"/>
        <w:proofErr w:type="gramEnd"/>
        <w:r>
          <w:rPr>
            <w:rFonts w:ascii="Consolas" w:hAnsi="Consolas"/>
            <w:color w:val="333333"/>
          </w:rPr>
          <w:t xml:space="preserve"> z = x – y;</w:t>
        </w:r>
      </w:ins>
    </w:p>
    <w:p w:rsidR="007A7EEB" w:rsidRDefault="007A7EEB" w:rsidP="007A7EEB">
      <w:pPr>
        <w:pStyle w:val="NormalWeb"/>
        <w:shd w:val="clear" w:color="auto" w:fill="FFFFFF"/>
        <w:spacing w:before="0" w:beforeAutospacing="0" w:after="150" w:afterAutospacing="0"/>
        <w:jc w:val="both"/>
        <w:rPr>
          <w:ins w:id="419" w:author="Unknown"/>
          <w:rFonts w:ascii="Calibri" w:hAnsi="Calibri" w:cs="Calibri"/>
          <w:color w:val="555555"/>
          <w:sz w:val="26"/>
          <w:szCs w:val="26"/>
        </w:rPr>
      </w:pPr>
      <w:ins w:id="420" w:author="Unknown">
        <w:r>
          <w:rPr>
            <w:rFonts w:ascii="Calibri" w:hAnsi="Calibri" w:cs="Calibri"/>
            <w:color w:val="555555"/>
            <w:sz w:val="26"/>
            <w:szCs w:val="26"/>
          </w:rPr>
          <w:t>In the above example value of y operands subtracts from x operands by – operator and result value is then assigned to new variable z.</w:t>
        </w:r>
      </w:ins>
    </w:p>
    <w:p w:rsidR="007A7EEB" w:rsidRDefault="007A7EEB" w:rsidP="007A7EEB">
      <w:pPr>
        <w:pStyle w:val="NormalWeb"/>
        <w:shd w:val="clear" w:color="auto" w:fill="FFFFFF"/>
        <w:spacing w:before="0" w:beforeAutospacing="0" w:after="150" w:afterAutospacing="0"/>
        <w:jc w:val="both"/>
        <w:rPr>
          <w:ins w:id="421" w:author="Unknown"/>
          <w:rFonts w:ascii="Calibri" w:hAnsi="Calibri" w:cs="Calibri"/>
          <w:color w:val="555555"/>
          <w:sz w:val="26"/>
          <w:szCs w:val="26"/>
        </w:rPr>
      </w:pPr>
      <w:ins w:id="422" w:author="Unknown">
        <w:r>
          <w:rPr>
            <w:rStyle w:val="Strong"/>
            <w:rFonts w:ascii="Calibri" w:hAnsi="Calibri" w:cs="Calibri"/>
            <w:color w:val="993366"/>
            <w:sz w:val="26"/>
            <w:szCs w:val="26"/>
          </w:rPr>
          <w:t>/ (Division Operator):</w:t>
        </w:r>
      </w:ins>
    </w:p>
    <w:p w:rsidR="007A7EEB" w:rsidRDefault="007A7EEB" w:rsidP="007A7EEB">
      <w:pPr>
        <w:pStyle w:val="NormalWeb"/>
        <w:shd w:val="clear" w:color="auto" w:fill="FFFFFF"/>
        <w:spacing w:before="0" w:beforeAutospacing="0" w:after="150" w:afterAutospacing="0"/>
        <w:jc w:val="both"/>
        <w:rPr>
          <w:ins w:id="423" w:author="Unknown"/>
          <w:rFonts w:ascii="Calibri" w:hAnsi="Calibri" w:cs="Calibri"/>
          <w:color w:val="555555"/>
          <w:sz w:val="26"/>
          <w:szCs w:val="26"/>
        </w:rPr>
      </w:pPr>
      <w:ins w:id="424" w:author="Unknown">
        <w:r>
          <w:rPr>
            <w:rFonts w:ascii="Calibri" w:hAnsi="Calibri" w:cs="Calibri"/>
            <w:color w:val="555555"/>
            <w:sz w:val="26"/>
            <w:szCs w:val="26"/>
          </w:rPr>
          <w:t>/ is a binary operator which divide numerator by denominator. Example of division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25" w:author="Unknown"/>
          <w:rFonts w:ascii="Consolas" w:hAnsi="Consolas"/>
          <w:color w:val="333333"/>
        </w:rPr>
      </w:pPr>
      <w:proofErr w:type="spellStart"/>
      <w:proofErr w:type="gramStart"/>
      <w:ins w:id="426" w:author="Unknown">
        <w:r>
          <w:rPr>
            <w:rFonts w:ascii="Consolas" w:hAnsi="Consolas"/>
            <w:color w:val="333333"/>
          </w:rPr>
          <w:t>int</w:t>
        </w:r>
        <w:proofErr w:type="spellEnd"/>
        <w:proofErr w:type="gramEnd"/>
        <w:r>
          <w:rPr>
            <w:rFonts w:ascii="Consolas" w:hAnsi="Consolas"/>
            <w:color w:val="333333"/>
          </w:rPr>
          <w:t xml:space="preserve"> x = 10;</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27" w:author="Unknown"/>
          <w:rFonts w:ascii="Consolas" w:hAnsi="Consolas"/>
          <w:color w:val="333333"/>
        </w:rPr>
      </w:pPr>
      <w:proofErr w:type="spellStart"/>
      <w:proofErr w:type="gramStart"/>
      <w:ins w:id="428" w:author="Unknown">
        <w:r>
          <w:rPr>
            <w:rFonts w:ascii="Consolas" w:hAnsi="Consolas"/>
            <w:color w:val="333333"/>
          </w:rPr>
          <w:t>int</w:t>
        </w:r>
        <w:proofErr w:type="spellEnd"/>
        <w:proofErr w:type="gramEnd"/>
        <w:r>
          <w:rPr>
            <w:rFonts w:ascii="Consolas" w:hAnsi="Consolas"/>
            <w:color w:val="333333"/>
          </w:rPr>
          <w:t xml:space="preserve"> y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29" w:author="Unknown"/>
          <w:rFonts w:ascii="Consolas" w:hAnsi="Consolas"/>
          <w:color w:val="333333"/>
        </w:rPr>
      </w:pPr>
      <w:proofErr w:type="spellStart"/>
      <w:proofErr w:type="gramStart"/>
      <w:ins w:id="430" w:author="Unknown">
        <w:r>
          <w:rPr>
            <w:rFonts w:ascii="Consolas" w:hAnsi="Consolas"/>
            <w:color w:val="333333"/>
          </w:rPr>
          <w:t>int</w:t>
        </w:r>
        <w:proofErr w:type="spellEnd"/>
        <w:proofErr w:type="gramEnd"/>
        <w:r>
          <w:rPr>
            <w:rFonts w:ascii="Consolas" w:hAnsi="Consolas"/>
            <w:color w:val="333333"/>
          </w:rPr>
          <w:t xml:space="preserve"> z = x/y;</w:t>
        </w:r>
      </w:ins>
    </w:p>
    <w:p w:rsidR="007A7EEB" w:rsidRDefault="007A7EEB" w:rsidP="007A7EEB">
      <w:pPr>
        <w:pStyle w:val="NormalWeb"/>
        <w:shd w:val="clear" w:color="auto" w:fill="FFFFFF"/>
        <w:spacing w:before="0" w:beforeAutospacing="0" w:after="150" w:afterAutospacing="0"/>
        <w:jc w:val="both"/>
        <w:rPr>
          <w:ins w:id="431" w:author="Unknown"/>
          <w:rFonts w:ascii="Calibri" w:hAnsi="Calibri" w:cs="Calibri"/>
          <w:color w:val="555555"/>
          <w:sz w:val="26"/>
          <w:szCs w:val="26"/>
        </w:rPr>
      </w:pPr>
      <w:ins w:id="432" w:author="Unknown">
        <w:r>
          <w:rPr>
            <w:rFonts w:ascii="Calibri" w:hAnsi="Calibri" w:cs="Calibri"/>
            <w:color w:val="555555"/>
            <w:sz w:val="26"/>
            <w:szCs w:val="26"/>
          </w:rPr>
          <w:t>In the above example, value of x is divided by y by “/” operator and result value 2 is assigned to new variable z.</w:t>
        </w:r>
      </w:ins>
    </w:p>
    <w:p w:rsidR="007A7EEB" w:rsidRDefault="007A7EEB" w:rsidP="007A7EEB">
      <w:pPr>
        <w:pStyle w:val="NormalWeb"/>
        <w:shd w:val="clear" w:color="auto" w:fill="FFFFFF"/>
        <w:spacing w:before="0" w:beforeAutospacing="0" w:after="150" w:afterAutospacing="0"/>
        <w:jc w:val="both"/>
        <w:rPr>
          <w:ins w:id="433" w:author="Unknown"/>
          <w:rFonts w:ascii="Calibri" w:hAnsi="Calibri" w:cs="Calibri"/>
          <w:color w:val="555555"/>
          <w:sz w:val="26"/>
          <w:szCs w:val="26"/>
        </w:rPr>
      </w:pPr>
      <w:ins w:id="434" w:author="Unknown">
        <w:r>
          <w:rPr>
            <w:rStyle w:val="Strong"/>
            <w:rFonts w:ascii="Calibri" w:hAnsi="Calibri" w:cs="Calibri"/>
            <w:color w:val="993366"/>
            <w:sz w:val="26"/>
            <w:szCs w:val="26"/>
          </w:rPr>
          <w:t>* (Multiplication Operator):</w:t>
        </w:r>
      </w:ins>
    </w:p>
    <w:p w:rsidR="007A7EEB" w:rsidRDefault="007A7EEB" w:rsidP="007A7EEB">
      <w:pPr>
        <w:pStyle w:val="NormalWeb"/>
        <w:shd w:val="clear" w:color="auto" w:fill="FFFFFF"/>
        <w:spacing w:before="0" w:beforeAutospacing="0" w:after="150" w:afterAutospacing="0"/>
        <w:jc w:val="both"/>
        <w:rPr>
          <w:ins w:id="435" w:author="Unknown"/>
          <w:rFonts w:ascii="Calibri" w:hAnsi="Calibri" w:cs="Calibri"/>
          <w:color w:val="555555"/>
          <w:sz w:val="26"/>
          <w:szCs w:val="26"/>
        </w:rPr>
      </w:pPr>
      <w:ins w:id="436" w:author="Unknown">
        <w:r>
          <w:rPr>
            <w:rFonts w:ascii="Calibri" w:hAnsi="Calibri" w:cs="Calibri"/>
            <w:color w:val="555555"/>
            <w:sz w:val="26"/>
            <w:szCs w:val="26"/>
          </w:rPr>
          <w:t>* is a binary operator which multiplies both the operands. Example of Multiplication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37" w:author="Unknown"/>
          <w:rFonts w:ascii="Consolas" w:hAnsi="Consolas"/>
          <w:color w:val="333333"/>
        </w:rPr>
      </w:pPr>
      <w:proofErr w:type="spellStart"/>
      <w:proofErr w:type="gramStart"/>
      <w:ins w:id="438" w:author="Unknown">
        <w:r>
          <w:rPr>
            <w:rFonts w:ascii="Consolas" w:hAnsi="Consolas"/>
            <w:color w:val="333333"/>
          </w:rPr>
          <w:t>int</w:t>
        </w:r>
        <w:proofErr w:type="spellEnd"/>
        <w:proofErr w:type="gramEnd"/>
        <w:r>
          <w:rPr>
            <w:rFonts w:ascii="Consolas" w:hAnsi="Consolas"/>
            <w:color w:val="333333"/>
          </w:rPr>
          <w:t xml:space="preserve"> x = 10;</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39" w:author="Unknown"/>
          <w:rFonts w:ascii="Consolas" w:hAnsi="Consolas"/>
          <w:color w:val="333333"/>
        </w:rPr>
      </w:pPr>
      <w:proofErr w:type="spellStart"/>
      <w:proofErr w:type="gramStart"/>
      <w:ins w:id="440" w:author="Unknown">
        <w:r>
          <w:rPr>
            <w:rFonts w:ascii="Consolas" w:hAnsi="Consolas"/>
            <w:color w:val="333333"/>
          </w:rPr>
          <w:t>int</w:t>
        </w:r>
        <w:proofErr w:type="spellEnd"/>
        <w:proofErr w:type="gramEnd"/>
        <w:r>
          <w:rPr>
            <w:rFonts w:ascii="Consolas" w:hAnsi="Consolas"/>
            <w:color w:val="333333"/>
          </w:rPr>
          <w:t xml:space="preserve"> y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41" w:author="Unknown"/>
          <w:rFonts w:ascii="Consolas" w:hAnsi="Consolas"/>
          <w:color w:val="333333"/>
        </w:rPr>
      </w:pPr>
      <w:proofErr w:type="spellStart"/>
      <w:proofErr w:type="gramStart"/>
      <w:ins w:id="442" w:author="Unknown">
        <w:r>
          <w:rPr>
            <w:rFonts w:ascii="Consolas" w:hAnsi="Consolas"/>
            <w:color w:val="333333"/>
          </w:rPr>
          <w:t>int</w:t>
        </w:r>
        <w:proofErr w:type="spellEnd"/>
        <w:proofErr w:type="gramEnd"/>
        <w:r>
          <w:rPr>
            <w:rFonts w:ascii="Consolas" w:hAnsi="Consolas"/>
            <w:color w:val="333333"/>
          </w:rPr>
          <w:t xml:space="preserve"> z = x*y;</w:t>
        </w:r>
      </w:ins>
    </w:p>
    <w:p w:rsidR="007A7EEB" w:rsidRDefault="007A7EEB" w:rsidP="007A7EEB">
      <w:pPr>
        <w:pStyle w:val="NormalWeb"/>
        <w:shd w:val="clear" w:color="auto" w:fill="FFFFFF"/>
        <w:spacing w:before="0" w:beforeAutospacing="0" w:after="150" w:afterAutospacing="0"/>
        <w:jc w:val="both"/>
        <w:rPr>
          <w:ins w:id="443" w:author="Unknown"/>
          <w:rFonts w:ascii="Calibri" w:hAnsi="Calibri" w:cs="Calibri"/>
          <w:color w:val="555555"/>
          <w:sz w:val="26"/>
          <w:szCs w:val="26"/>
        </w:rPr>
      </w:pPr>
      <w:ins w:id="444" w:author="Unknown">
        <w:r>
          <w:rPr>
            <w:rFonts w:ascii="Calibri" w:hAnsi="Calibri" w:cs="Calibri"/>
            <w:color w:val="555555"/>
            <w:sz w:val="26"/>
            <w:szCs w:val="26"/>
          </w:rPr>
          <w:t>In the above example, value of x and y operands is multiplied by “*” operator and result value 50 is assigned to z variable.</w:t>
        </w:r>
      </w:ins>
    </w:p>
    <w:p w:rsidR="007A7EEB" w:rsidRDefault="007A7EEB" w:rsidP="007A7EEB">
      <w:pPr>
        <w:pStyle w:val="NormalWeb"/>
        <w:shd w:val="clear" w:color="auto" w:fill="FFFFFF"/>
        <w:spacing w:before="0" w:beforeAutospacing="0" w:after="150" w:afterAutospacing="0"/>
        <w:jc w:val="both"/>
        <w:rPr>
          <w:ins w:id="445" w:author="Unknown"/>
          <w:rFonts w:ascii="Calibri" w:hAnsi="Calibri" w:cs="Calibri"/>
          <w:color w:val="555555"/>
          <w:sz w:val="26"/>
          <w:szCs w:val="26"/>
        </w:rPr>
      </w:pPr>
      <w:ins w:id="446" w:author="Unknown">
        <w:r>
          <w:rPr>
            <w:rStyle w:val="Strong"/>
            <w:rFonts w:ascii="Calibri" w:hAnsi="Calibri" w:cs="Calibri"/>
            <w:color w:val="993366"/>
            <w:sz w:val="26"/>
            <w:szCs w:val="26"/>
          </w:rPr>
          <w:t xml:space="preserve">% (Remainder </w:t>
        </w:r>
        <w:proofErr w:type="gramStart"/>
        <w:r>
          <w:rPr>
            <w:rStyle w:val="Strong"/>
            <w:rFonts w:ascii="Calibri" w:hAnsi="Calibri" w:cs="Calibri"/>
            <w:color w:val="993366"/>
            <w:sz w:val="26"/>
            <w:szCs w:val="26"/>
          </w:rPr>
          <w:t>Or</w:t>
        </w:r>
        <w:proofErr w:type="gramEnd"/>
        <w:r>
          <w:rPr>
            <w:rStyle w:val="Strong"/>
            <w:rFonts w:ascii="Calibri" w:hAnsi="Calibri" w:cs="Calibri"/>
            <w:color w:val="993366"/>
            <w:sz w:val="26"/>
            <w:szCs w:val="26"/>
          </w:rPr>
          <w:t xml:space="preserve"> </w:t>
        </w:r>
        <w:proofErr w:type="spellStart"/>
        <w:r>
          <w:rPr>
            <w:rStyle w:val="Strong"/>
            <w:rFonts w:ascii="Calibri" w:hAnsi="Calibri" w:cs="Calibri"/>
            <w:color w:val="993366"/>
            <w:sz w:val="26"/>
            <w:szCs w:val="26"/>
          </w:rPr>
          <w:t>Modulos</w:t>
        </w:r>
        <w:proofErr w:type="spellEnd"/>
        <w:r>
          <w:rPr>
            <w:rStyle w:val="Strong"/>
            <w:rFonts w:ascii="Calibri" w:hAnsi="Calibri" w:cs="Calibri"/>
            <w:color w:val="993366"/>
            <w:sz w:val="26"/>
            <w:szCs w:val="26"/>
          </w:rPr>
          <w:t xml:space="preserve"> Operator):</w:t>
        </w:r>
      </w:ins>
    </w:p>
    <w:p w:rsidR="007A7EEB" w:rsidRDefault="007A7EEB" w:rsidP="007A7EEB">
      <w:pPr>
        <w:pStyle w:val="NormalWeb"/>
        <w:shd w:val="clear" w:color="auto" w:fill="FFFFFF"/>
        <w:spacing w:before="0" w:beforeAutospacing="0" w:after="150" w:afterAutospacing="0"/>
        <w:jc w:val="both"/>
        <w:rPr>
          <w:ins w:id="447" w:author="Unknown"/>
          <w:rFonts w:ascii="Calibri" w:hAnsi="Calibri" w:cs="Calibri"/>
          <w:color w:val="555555"/>
          <w:sz w:val="26"/>
          <w:szCs w:val="26"/>
        </w:rPr>
      </w:pPr>
      <w:ins w:id="448" w:author="Unknown">
        <w:r>
          <w:rPr>
            <w:rFonts w:ascii="Calibri" w:hAnsi="Calibri" w:cs="Calibri"/>
            <w:color w:val="555555"/>
            <w:sz w:val="26"/>
            <w:szCs w:val="26"/>
          </w:rPr>
          <w:t>% operator gives the remainder after an integer division of two operands. Example of remainder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49" w:author="Unknown"/>
          <w:rFonts w:ascii="Consolas" w:hAnsi="Consolas"/>
          <w:color w:val="333333"/>
        </w:rPr>
      </w:pPr>
      <w:proofErr w:type="spellStart"/>
      <w:proofErr w:type="gramStart"/>
      <w:ins w:id="450" w:author="Unknown">
        <w:r>
          <w:rPr>
            <w:rFonts w:ascii="Consolas" w:hAnsi="Consolas"/>
            <w:color w:val="333333"/>
          </w:rPr>
          <w:t>int</w:t>
        </w:r>
        <w:proofErr w:type="spellEnd"/>
        <w:proofErr w:type="gramEnd"/>
        <w:r>
          <w:rPr>
            <w:rFonts w:ascii="Consolas" w:hAnsi="Consolas"/>
            <w:color w:val="333333"/>
          </w:rPr>
          <w:t xml:space="preserve"> x = 12;</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51" w:author="Unknown"/>
          <w:rFonts w:ascii="Consolas" w:hAnsi="Consolas"/>
          <w:color w:val="333333"/>
        </w:rPr>
      </w:pPr>
      <w:proofErr w:type="spellStart"/>
      <w:proofErr w:type="gramStart"/>
      <w:ins w:id="452" w:author="Unknown">
        <w:r>
          <w:rPr>
            <w:rFonts w:ascii="Consolas" w:hAnsi="Consolas"/>
            <w:color w:val="333333"/>
          </w:rPr>
          <w:t>int</w:t>
        </w:r>
        <w:proofErr w:type="spellEnd"/>
        <w:proofErr w:type="gramEnd"/>
        <w:r>
          <w:rPr>
            <w:rFonts w:ascii="Consolas" w:hAnsi="Consolas"/>
            <w:color w:val="333333"/>
          </w:rPr>
          <w:t xml:space="preserve"> y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53" w:author="Unknown"/>
          <w:rFonts w:ascii="Consolas" w:hAnsi="Consolas"/>
          <w:color w:val="333333"/>
        </w:rPr>
      </w:pPr>
      <w:proofErr w:type="spellStart"/>
      <w:proofErr w:type="gramStart"/>
      <w:ins w:id="454" w:author="Unknown">
        <w:r>
          <w:rPr>
            <w:rFonts w:ascii="Consolas" w:hAnsi="Consolas"/>
            <w:color w:val="333333"/>
          </w:rPr>
          <w:t>int</w:t>
        </w:r>
        <w:proofErr w:type="spellEnd"/>
        <w:proofErr w:type="gramEnd"/>
        <w:r>
          <w:rPr>
            <w:rFonts w:ascii="Consolas" w:hAnsi="Consolas"/>
            <w:color w:val="333333"/>
          </w:rPr>
          <w:t xml:space="preserve"> z = </w:t>
        </w:r>
        <w:proofErr w:type="spellStart"/>
        <w:r>
          <w:rPr>
            <w:rFonts w:ascii="Consolas" w:hAnsi="Consolas"/>
            <w:color w:val="333333"/>
          </w:rPr>
          <w:t>x%y</w:t>
        </w:r>
        <w:proofErr w:type="spellEnd"/>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455" w:author="Unknown"/>
          <w:rFonts w:ascii="Calibri" w:hAnsi="Calibri" w:cs="Calibri"/>
          <w:color w:val="555555"/>
          <w:sz w:val="26"/>
          <w:szCs w:val="26"/>
        </w:rPr>
      </w:pPr>
      <w:ins w:id="456" w:author="Unknown">
        <w:r>
          <w:rPr>
            <w:rFonts w:ascii="Calibri" w:hAnsi="Calibri" w:cs="Calibri"/>
            <w:color w:val="555555"/>
            <w:sz w:val="26"/>
            <w:szCs w:val="26"/>
          </w:rPr>
          <w:lastRenderedPageBreak/>
          <w:t>In the above example value % operator gives remainder of x and y division which is then assigned to new variable z. So the remainder value 2 is now stored in z variable.</w:t>
        </w:r>
      </w:ins>
    </w:p>
    <w:p w:rsidR="007A7EEB" w:rsidRDefault="007A7EEB" w:rsidP="007A7EEB">
      <w:pPr>
        <w:pStyle w:val="NormalWeb"/>
        <w:shd w:val="clear" w:color="auto" w:fill="FFFFFF"/>
        <w:spacing w:before="0" w:beforeAutospacing="0" w:after="150" w:afterAutospacing="0"/>
        <w:jc w:val="both"/>
        <w:rPr>
          <w:ins w:id="457" w:author="Unknown"/>
          <w:rFonts w:ascii="Calibri" w:hAnsi="Calibri" w:cs="Calibri"/>
          <w:color w:val="555555"/>
          <w:sz w:val="26"/>
          <w:szCs w:val="26"/>
        </w:rPr>
      </w:pPr>
      <w:ins w:id="458" w:author="Unknown">
        <w:r>
          <w:rPr>
            <w:rStyle w:val="Strong"/>
            <w:rFonts w:ascii="Calibri" w:hAnsi="Calibri" w:cs="Calibri"/>
            <w:color w:val="008000"/>
            <w:sz w:val="26"/>
            <w:szCs w:val="26"/>
            <w:u w:val="single"/>
          </w:rPr>
          <w:t>UNARY OPERATOR IN JAVA:</w:t>
        </w:r>
      </w:ins>
    </w:p>
    <w:p w:rsidR="007A7EEB" w:rsidRDefault="007A7EEB" w:rsidP="007A7EEB">
      <w:pPr>
        <w:pStyle w:val="NormalWeb"/>
        <w:shd w:val="clear" w:color="auto" w:fill="FFFFFF"/>
        <w:spacing w:before="0" w:beforeAutospacing="0" w:after="150" w:afterAutospacing="0"/>
        <w:jc w:val="both"/>
        <w:rPr>
          <w:ins w:id="459" w:author="Unknown"/>
          <w:rFonts w:ascii="Calibri" w:hAnsi="Calibri" w:cs="Calibri"/>
          <w:color w:val="555555"/>
          <w:sz w:val="26"/>
          <w:szCs w:val="26"/>
        </w:rPr>
      </w:pPr>
      <w:ins w:id="460" w:author="Unknown">
        <w:r>
          <w:rPr>
            <w:rFonts w:ascii="Calibri" w:hAnsi="Calibri" w:cs="Calibri"/>
            <w:color w:val="555555"/>
            <w:sz w:val="26"/>
            <w:szCs w:val="26"/>
          </w:rPr>
          <w:t xml:space="preserve">Unary Operator are second type of operator in JAVA which is created to work with only one operand performing operations like incrementing or decrementing the operand value by one, inverting a </w:t>
        </w:r>
        <w:proofErr w:type="spellStart"/>
        <w:r>
          <w:rPr>
            <w:rFonts w:ascii="Calibri" w:hAnsi="Calibri" w:cs="Calibri"/>
            <w:color w:val="555555"/>
            <w:sz w:val="26"/>
            <w:szCs w:val="26"/>
          </w:rPr>
          <w:t>boolean</w:t>
        </w:r>
        <w:proofErr w:type="spellEnd"/>
        <w:r>
          <w:rPr>
            <w:rFonts w:ascii="Calibri" w:hAnsi="Calibri" w:cs="Calibri"/>
            <w:color w:val="555555"/>
            <w:sz w:val="26"/>
            <w:szCs w:val="26"/>
          </w:rPr>
          <w:t xml:space="preserve"> value or negating an expression. There are total 5 different types of unary operator in JAVA namely +(Unary plus operator), -( Unary minus operator), ++( Increment operator),–( Decrement operator) and !( Logical complement operator).</w:t>
        </w:r>
      </w:ins>
    </w:p>
    <w:p w:rsidR="007A7EEB" w:rsidRDefault="007A7EEB" w:rsidP="007A7EEB">
      <w:pPr>
        <w:shd w:val="clear" w:color="auto" w:fill="FFFFFF"/>
        <w:jc w:val="center"/>
        <w:rPr>
          <w:ins w:id="461" w:author="Unknown"/>
          <w:rFonts w:ascii="Calibri" w:hAnsi="Calibri" w:cs="Calibri"/>
          <w:color w:val="555555"/>
          <w:sz w:val="26"/>
          <w:szCs w:val="26"/>
        </w:rPr>
      </w:pPr>
      <w:r>
        <w:rPr>
          <w:rFonts w:ascii="Calibri" w:hAnsi="Calibri" w:cs="Calibri"/>
          <w:noProof/>
          <w:color w:val="555555"/>
          <w:sz w:val="26"/>
          <w:szCs w:val="26"/>
        </w:rPr>
        <w:drawing>
          <wp:inline distT="0" distB="0" distL="0" distR="0">
            <wp:extent cx="4914900" cy="2809875"/>
            <wp:effectExtent l="0" t="0" r="0" b="9525"/>
            <wp:docPr id="5" name="Picture 5" descr="Unary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ary Operator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809875"/>
                    </a:xfrm>
                    <a:prstGeom prst="rect">
                      <a:avLst/>
                    </a:prstGeom>
                    <a:noFill/>
                    <a:ln>
                      <a:noFill/>
                    </a:ln>
                  </pic:spPr>
                </pic:pic>
              </a:graphicData>
            </a:graphic>
          </wp:inline>
        </w:drawing>
      </w:r>
    </w:p>
    <w:p w:rsidR="007A7EEB" w:rsidRDefault="007A7EEB" w:rsidP="007A7EEB">
      <w:pPr>
        <w:shd w:val="clear" w:color="auto" w:fill="FFFFFF"/>
        <w:jc w:val="both"/>
        <w:rPr>
          <w:ins w:id="462" w:author="Unknown"/>
          <w:rFonts w:ascii="Calibri" w:hAnsi="Calibri" w:cs="Calibri"/>
          <w:color w:val="555555"/>
          <w:sz w:val="26"/>
          <w:szCs w:val="26"/>
        </w:rPr>
      </w:pPr>
      <w:ins w:id="463" w:author="Unknown">
        <w:r>
          <w:rPr>
            <w:rFonts w:ascii="Calibri" w:hAnsi="Calibri" w:cs="Calibri"/>
            <w:color w:val="555555"/>
            <w:sz w:val="26"/>
            <w:szCs w:val="26"/>
          </w:rPr>
          <w:t>Now we will discuss each unary operator:</w:t>
        </w:r>
      </w:ins>
    </w:p>
    <w:p w:rsidR="007A7EEB" w:rsidRDefault="007A7EEB" w:rsidP="007A7EEB">
      <w:pPr>
        <w:pStyle w:val="NormalWeb"/>
        <w:shd w:val="clear" w:color="auto" w:fill="FFFFFF"/>
        <w:spacing w:before="0" w:beforeAutospacing="0" w:after="150" w:afterAutospacing="0"/>
        <w:jc w:val="both"/>
        <w:rPr>
          <w:ins w:id="464" w:author="Unknown"/>
          <w:rFonts w:ascii="Calibri" w:hAnsi="Calibri" w:cs="Calibri"/>
          <w:color w:val="555555"/>
          <w:sz w:val="26"/>
          <w:szCs w:val="26"/>
        </w:rPr>
      </w:pPr>
      <w:proofErr w:type="gramStart"/>
      <w:ins w:id="465" w:author="Unknown">
        <w:r>
          <w:rPr>
            <w:rStyle w:val="Strong"/>
            <w:rFonts w:ascii="Calibri" w:hAnsi="Calibri" w:cs="Calibri"/>
            <w:color w:val="993366"/>
            <w:sz w:val="26"/>
            <w:szCs w:val="26"/>
          </w:rPr>
          <w:t>+(</w:t>
        </w:r>
        <w:proofErr w:type="gramEnd"/>
        <w:r>
          <w:rPr>
            <w:rStyle w:val="Strong"/>
            <w:rFonts w:ascii="Calibri" w:hAnsi="Calibri" w:cs="Calibri"/>
            <w:color w:val="993366"/>
            <w:sz w:val="26"/>
            <w:szCs w:val="26"/>
          </w:rPr>
          <w:t>Unary plus operator):</w:t>
        </w:r>
      </w:ins>
    </w:p>
    <w:p w:rsidR="007A7EEB" w:rsidRDefault="007A7EEB" w:rsidP="007A7EEB">
      <w:pPr>
        <w:pStyle w:val="NormalWeb"/>
        <w:shd w:val="clear" w:color="auto" w:fill="FFFFFF"/>
        <w:spacing w:before="0" w:beforeAutospacing="0" w:after="150" w:afterAutospacing="0"/>
        <w:jc w:val="both"/>
        <w:rPr>
          <w:ins w:id="466" w:author="Unknown"/>
          <w:rFonts w:ascii="Calibri" w:hAnsi="Calibri" w:cs="Calibri"/>
          <w:color w:val="555555"/>
          <w:sz w:val="26"/>
          <w:szCs w:val="26"/>
        </w:rPr>
      </w:pPr>
      <w:ins w:id="467" w:author="Unknown">
        <w:r>
          <w:rPr>
            <w:rFonts w:ascii="Calibri" w:hAnsi="Calibri" w:cs="Calibri"/>
            <w:color w:val="555555"/>
            <w:sz w:val="26"/>
            <w:szCs w:val="26"/>
          </w:rPr>
          <w:t>This operator indicated positive value even though numbers are positive by default. Example of unary plus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68" w:author="Unknown"/>
          <w:rFonts w:ascii="Consolas" w:hAnsi="Consolas"/>
          <w:color w:val="333333"/>
        </w:rPr>
      </w:pPr>
      <w:proofErr w:type="spellStart"/>
      <w:proofErr w:type="gramStart"/>
      <w:ins w:id="469" w:author="Unknown">
        <w:r>
          <w:rPr>
            <w:rFonts w:ascii="Consolas" w:hAnsi="Consolas"/>
            <w:color w:val="333333"/>
          </w:rPr>
          <w:t>int</w:t>
        </w:r>
        <w:proofErr w:type="spellEnd"/>
        <w:proofErr w:type="gramEnd"/>
        <w:r>
          <w:rPr>
            <w:rFonts w:ascii="Consolas" w:hAnsi="Consolas"/>
            <w:color w:val="333333"/>
          </w:rPr>
          <w:t xml:space="preserve"> x = +2;</w:t>
        </w:r>
      </w:ins>
    </w:p>
    <w:p w:rsidR="007A7EEB" w:rsidRDefault="007A7EEB" w:rsidP="007A7EEB">
      <w:pPr>
        <w:pStyle w:val="NormalWeb"/>
        <w:shd w:val="clear" w:color="auto" w:fill="FFFFFF"/>
        <w:spacing w:before="0" w:beforeAutospacing="0" w:after="150" w:afterAutospacing="0"/>
        <w:jc w:val="both"/>
        <w:rPr>
          <w:ins w:id="470" w:author="Unknown"/>
          <w:rFonts w:ascii="Calibri" w:hAnsi="Calibri" w:cs="Calibri"/>
          <w:color w:val="555555"/>
          <w:sz w:val="26"/>
          <w:szCs w:val="26"/>
        </w:rPr>
      </w:pPr>
      <w:ins w:id="471" w:author="Unknown">
        <w:r>
          <w:rPr>
            <w:rFonts w:ascii="Calibri" w:hAnsi="Calibri" w:cs="Calibri"/>
            <w:color w:val="555555"/>
            <w:sz w:val="26"/>
            <w:szCs w:val="26"/>
          </w:rPr>
          <w:t>In the above example value of x integer is positive 2.</w:t>
        </w:r>
      </w:ins>
    </w:p>
    <w:p w:rsidR="007A7EEB" w:rsidRDefault="007A7EEB" w:rsidP="007A7EEB">
      <w:pPr>
        <w:pStyle w:val="NormalWeb"/>
        <w:shd w:val="clear" w:color="auto" w:fill="FFFFFF"/>
        <w:spacing w:before="0" w:beforeAutospacing="0" w:after="150" w:afterAutospacing="0"/>
        <w:jc w:val="both"/>
        <w:rPr>
          <w:ins w:id="472" w:author="Unknown"/>
          <w:rFonts w:ascii="Calibri" w:hAnsi="Calibri" w:cs="Calibri"/>
          <w:color w:val="555555"/>
          <w:sz w:val="26"/>
          <w:szCs w:val="26"/>
        </w:rPr>
      </w:pPr>
      <w:proofErr w:type="gramStart"/>
      <w:ins w:id="473" w:author="Unknown">
        <w:r>
          <w:rPr>
            <w:rStyle w:val="Strong"/>
            <w:rFonts w:ascii="Calibri" w:hAnsi="Calibri" w:cs="Calibri"/>
            <w:color w:val="993366"/>
            <w:sz w:val="26"/>
            <w:szCs w:val="26"/>
          </w:rPr>
          <w:t>-(</w:t>
        </w:r>
        <w:proofErr w:type="gramEnd"/>
        <w:r>
          <w:rPr>
            <w:rStyle w:val="Strong"/>
            <w:rFonts w:ascii="Calibri" w:hAnsi="Calibri" w:cs="Calibri"/>
            <w:color w:val="993366"/>
            <w:sz w:val="26"/>
            <w:szCs w:val="26"/>
          </w:rPr>
          <w:t xml:space="preserve"> Unary minus operator):</w:t>
        </w:r>
      </w:ins>
    </w:p>
    <w:p w:rsidR="007A7EEB" w:rsidRDefault="007A7EEB" w:rsidP="007A7EEB">
      <w:pPr>
        <w:pStyle w:val="NormalWeb"/>
        <w:shd w:val="clear" w:color="auto" w:fill="FFFFFF"/>
        <w:spacing w:before="0" w:beforeAutospacing="0" w:after="150" w:afterAutospacing="0"/>
        <w:jc w:val="both"/>
        <w:rPr>
          <w:ins w:id="474" w:author="Unknown"/>
          <w:rFonts w:ascii="Calibri" w:hAnsi="Calibri" w:cs="Calibri"/>
          <w:color w:val="555555"/>
          <w:sz w:val="26"/>
          <w:szCs w:val="26"/>
        </w:rPr>
      </w:pPr>
      <w:ins w:id="475" w:author="Unknown">
        <w:r>
          <w:rPr>
            <w:rFonts w:ascii="Calibri" w:hAnsi="Calibri" w:cs="Calibri"/>
            <w:color w:val="555555"/>
            <w:sz w:val="26"/>
            <w:szCs w:val="26"/>
          </w:rPr>
          <w:t>This operator negates an expression. Example of unary minus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76" w:author="Unknown"/>
          <w:rFonts w:ascii="Consolas" w:hAnsi="Consolas"/>
          <w:color w:val="333333"/>
        </w:rPr>
      </w:pPr>
      <w:proofErr w:type="spellStart"/>
      <w:proofErr w:type="gramStart"/>
      <w:ins w:id="477" w:author="Unknown">
        <w:r>
          <w:rPr>
            <w:rFonts w:ascii="Consolas" w:hAnsi="Consolas"/>
            <w:color w:val="333333"/>
          </w:rPr>
          <w:t>int</w:t>
        </w:r>
        <w:proofErr w:type="spellEnd"/>
        <w:proofErr w:type="gramEnd"/>
        <w:r>
          <w:rPr>
            <w:rFonts w:ascii="Consolas" w:hAnsi="Consolas"/>
            <w:color w:val="333333"/>
          </w:rPr>
          <w:t xml:space="preserve"> x = -5;</w:t>
        </w:r>
      </w:ins>
    </w:p>
    <w:p w:rsidR="007A7EEB" w:rsidRDefault="007A7EEB" w:rsidP="007A7EEB">
      <w:pPr>
        <w:pStyle w:val="NormalWeb"/>
        <w:shd w:val="clear" w:color="auto" w:fill="FFFFFF"/>
        <w:spacing w:before="0" w:beforeAutospacing="0" w:after="150" w:afterAutospacing="0"/>
        <w:jc w:val="both"/>
        <w:rPr>
          <w:ins w:id="478" w:author="Unknown"/>
          <w:rFonts w:ascii="Calibri" w:hAnsi="Calibri" w:cs="Calibri"/>
          <w:color w:val="555555"/>
          <w:sz w:val="26"/>
          <w:szCs w:val="26"/>
        </w:rPr>
      </w:pPr>
      <w:ins w:id="479" w:author="Unknown">
        <w:r>
          <w:rPr>
            <w:rFonts w:ascii="Calibri" w:hAnsi="Calibri" w:cs="Calibri"/>
            <w:color w:val="555555"/>
            <w:sz w:val="26"/>
            <w:szCs w:val="26"/>
          </w:rPr>
          <w:t>In the above example the value of x is minus 5.</w:t>
        </w:r>
      </w:ins>
    </w:p>
    <w:p w:rsidR="007A7EEB" w:rsidRDefault="007A7EEB" w:rsidP="007A7EEB">
      <w:pPr>
        <w:pStyle w:val="NormalWeb"/>
        <w:shd w:val="clear" w:color="auto" w:fill="FFFFFF"/>
        <w:spacing w:before="0" w:beforeAutospacing="0" w:after="150" w:afterAutospacing="0"/>
        <w:jc w:val="both"/>
        <w:rPr>
          <w:ins w:id="480" w:author="Unknown"/>
          <w:rFonts w:ascii="Calibri" w:hAnsi="Calibri" w:cs="Calibri"/>
          <w:color w:val="555555"/>
          <w:sz w:val="26"/>
          <w:szCs w:val="26"/>
        </w:rPr>
      </w:pPr>
      <w:ins w:id="481" w:author="Unknown">
        <w:r>
          <w:rPr>
            <w:rStyle w:val="Strong"/>
            <w:rFonts w:ascii="Calibri" w:hAnsi="Calibri" w:cs="Calibri"/>
            <w:color w:val="993366"/>
            <w:sz w:val="26"/>
            <w:szCs w:val="26"/>
          </w:rPr>
          <w:lastRenderedPageBreak/>
          <w:t>+</w:t>
        </w:r>
        <w:proofErr w:type="gramStart"/>
        <w:r>
          <w:rPr>
            <w:rStyle w:val="Strong"/>
            <w:rFonts w:ascii="Calibri" w:hAnsi="Calibri" w:cs="Calibri"/>
            <w:color w:val="993366"/>
            <w:sz w:val="26"/>
            <w:szCs w:val="26"/>
          </w:rPr>
          <w:t>+(</w:t>
        </w:r>
        <w:proofErr w:type="gramEnd"/>
        <w:r>
          <w:rPr>
            <w:rStyle w:val="Strong"/>
            <w:rFonts w:ascii="Calibri" w:hAnsi="Calibri" w:cs="Calibri"/>
            <w:color w:val="993366"/>
            <w:sz w:val="26"/>
            <w:szCs w:val="26"/>
          </w:rPr>
          <w:t xml:space="preserve"> Increment operator):</w:t>
        </w:r>
      </w:ins>
    </w:p>
    <w:p w:rsidR="007A7EEB" w:rsidRDefault="007A7EEB" w:rsidP="007A7EEB">
      <w:pPr>
        <w:pStyle w:val="NormalWeb"/>
        <w:shd w:val="clear" w:color="auto" w:fill="FFFFFF"/>
        <w:spacing w:before="0" w:beforeAutospacing="0" w:after="150" w:afterAutospacing="0"/>
        <w:jc w:val="both"/>
        <w:rPr>
          <w:ins w:id="482" w:author="Unknown"/>
          <w:rFonts w:ascii="Calibri" w:hAnsi="Calibri" w:cs="Calibri"/>
          <w:color w:val="555555"/>
          <w:sz w:val="26"/>
          <w:szCs w:val="26"/>
        </w:rPr>
      </w:pPr>
      <w:proofErr w:type="gramStart"/>
      <w:ins w:id="483" w:author="Unknown">
        <w:r>
          <w:rPr>
            <w:rFonts w:ascii="Calibri" w:hAnsi="Calibri" w:cs="Calibri"/>
            <w:color w:val="555555"/>
            <w:sz w:val="26"/>
            <w:szCs w:val="26"/>
          </w:rPr>
          <w:t>This operator</w:t>
        </w:r>
        <w:proofErr w:type="gramEnd"/>
        <w:r>
          <w:rPr>
            <w:rFonts w:ascii="Calibri" w:hAnsi="Calibri" w:cs="Calibri"/>
            <w:color w:val="555555"/>
            <w:sz w:val="26"/>
            <w:szCs w:val="26"/>
          </w:rPr>
          <w:t xml:space="preserve"> increment a value of operand by 1. Example of increment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84" w:author="Unknown"/>
          <w:rFonts w:ascii="Consolas" w:hAnsi="Consolas"/>
          <w:color w:val="333333"/>
        </w:rPr>
      </w:pPr>
      <w:proofErr w:type="spellStart"/>
      <w:proofErr w:type="gramStart"/>
      <w:ins w:id="485" w:author="Unknown">
        <w:r>
          <w:rPr>
            <w:rFonts w:ascii="Consolas" w:hAnsi="Consolas"/>
            <w:color w:val="333333"/>
          </w:rPr>
          <w:t>int</w:t>
        </w:r>
        <w:proofErr w:type="spellEnd"/>
        <w:proofErr w:type="gramEnd"/>
        <w:r>
          <w:rPr>
            <w:rFonts w:ascii="Consolas" w:hAnsi="Consolas"/>
            <w:color w:val="333333"/>
          </w:rPr>
          <w:t xml:space="preserve"> x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86" w:author="Unknown"/>
          <w:rFonts w:ascii="Consolas" w:hAnsi="Consolas"/>
          <w:color w:val="333333"/>
        </w:rPr>
      </w:pPr>
      <w:proofErr w:type="gramStart"/>
      <w:ins w:id="487" w:author="Unknown">
        <w:r>
          <w:rPr>
            <w:rFonts w:ascii="Consolas" w:hAnsi="Consolas"/>
            <w:color w:val="333333"/>
          </w:rPr>
          <w:t>x</w:t>
        </w:r>
        <w:proofErr w:type="gramEnd"/>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488" w:author="Unknown"/>
          <w:rFonts w:ascii="Calibri" w:hAnsi="Calibri" w:cs="Calibri"/>
          <w:color w:val="555555"/>
          <w:sz w:val="26"/>
          <w:szCs w:val="26"/>
        </w:rPr>
      </w:pPr>
      <w:ins w:id="489" w:author="Unknown">
        <w:r>
          <w:rPr>
            <w:rFonts w:ascii="Calibri" w:hAnsi="Calibri" w:cs="Calibri"/>
            <w:color w:val="555555"/>
            <w:sz w:val="26"/>
            <w:szCs w:val="26"/>
          </w:rPr>
          <w:t>In the above example the value of x is incremented by 1 using ++ operator.</w:t>
        </w:r>
      </w:ins>
    </w:p>
    <w:p w:rsidR="007A7EEB" w:rsidRDefault="007A7EEB" w:rsidP="007A7EEB">
      <w:pPr>
        <w:pStyle w:val="NormalWeb"/>
        <w:shd w:val="clear" w:color="auto" w:fill="FFFFFF"/>
        <w:spacing w:before="0" w:beforeAutospacing="0" w:after="150" w:afterAutospacing="0"/>
        <w:jc w:val="both"/>
        <w:rPr>
          <w:ins w:id="490" w:author="Unknown"/>
          <w:rFonts w:ascii="Calibri" w:hAnsi="Calibri" w:cs="Calibri"/>
          <w:color w:val="555555"/>
          <w:sz w:val="26"/>
          <w:szCs w:val="26"/>
        </w:rPr>
      </w:pPr>
      <w:proofErr w:type="gramStart"/>
      <w:ins w:id="491" w:author="Unknown">
        <w:r>
          <w:rPr>
            <w:rStyle w:val="Strong"/>
            <w:rFonts w:ascii="Calibri" w:hAnsi="Calibri" w:cs="Calibri"/>
            <w:color w:val="993366"/>
            <w:sz w:val="26"/>
            <w:szCs w:val="26"/>
          </w:rPr>
          <w:t>–(</w:t>
        </w:r>
        <w:proofErr w:type="gramEnd"/>
        <w:r>
          <w:rPr>
            <w:rStyle w:val="Strong"/>
            <w:rFonts w:ascii="Calibri" w:hAnsi="Calibri" w:cs="Calibri"/>
            <w:color w:val="993366"/>
            <w:sz w:val="26"/>
            <w:szCs w:val="26"/>
          </w:rPr>
          <w:t>Decrement Operator):</w:t>
        </w:r>
      </w:ins>
    </w:p>
    <w:p w:rsidR="007A7EEB" w:rsidRDefault="007A7EEB" w:rsidP="007A7EEB">
      <w:pPr>
        <w:pStyle w:val="NormalWeb"/>
        <w:shd w:val="clear" w:color="auto" w:fill="FFFFFF"/>
        <w:spacing w:before="0" w:beforeAutospacing="0" w:after="150" w:afterAutospacing="0"/>
        <w:jc w:val="both"/>
        <w:rPr>
          <w:ins w:id="492" w:author="Unknown"/>
          <w:rFonts w:ascii="Calibri" w:hAnsi="Calibri" w:cs="Calibri"/>
          <w:color w:val="555555"/>
          <w:sz w:val="26"/>
          <w:szCs w:val="26"/>
        </w:rPr>
      </w:pPr>
      <w:proofErr w:type="gramStart"/>
      <w:ins w:id="493" w:author="Unknown">
        <w:r>
          <w:rPr>
            <w:rFonts w:ascii="Calibri" w:hAnsi="Calibri" w:cs="Calibri"/>
            <w:color w:val="555555"/>
            <w:sz w:val="26"/>
            <w:szCs w:val="26"/>
          </w:rPr>
          <w:t>This operator</w:t>
        </w:r>
        <w:proofErr w:type="gramEnd"/>
        <w:r>
          <w:rPr>
            <w:rFonts w:ascii="Calibri" w:hAnsi="Calibri" w:cs="Calibri"/>
            <w:color w:val="555555"/>
            <w:sz w:val="26"/>
            <w:szCs w:val="26"/>
          </w:rPr>
          <w:t xml:space="preserve"> decrement the value of operand by 1. Example of decrement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94" w:author="Unknown"/>
          <w:rFonts w:ascii="Consolas" w:hAnsi="Consolas"/>
          <w:color w:val="333333"/>
        </w:rPr>
      </w:pPr>
      <w:proofErr w:type="spellStart"/>
      <w:proofErr w:type="gramStart"/>
      <w:ins w:id="495" w:author="Unknown">
        <w:r>
          <w:rPr>
            <w:rFonts w:ascii="Consolas" w:hAnsi="Consolas"/>
            <w:color w:val="333333"/>
          </w:rPr>
          <w:t>int</w:t>
        </w:r>
        <w:proofErr w:type="spellEnd"/>
        <w:proofErr w:type="gramEnd"/>
        <w:r>
          <w:rPr>
            <w:rFonts w:ascii="Consolas" w:hAnsi="Consolas"/>
            <w:color w:val="333333"/>
          </w:rPr>
          <w:t xml:space="preserve"> x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496" w:author="Unknown"/>
          <w:rFonts w:ascii="Consolas" w:hAnsi="Consolas"/>
          <w:color w:val="333333"/>
        </w:rPr>
      </w:pPr>
      <w:proofErr w:type="gramStart"/>
      <w:ins w:id="497" w:author="Unknown">
        <w:r>
          <w:rPr>
            <w:rFonts w:ascii="Consolas" w:hAnsi="Consolas"/>
            <w:color w:val="333333"/>
          </w:rPr>
          <w:t>x--</w:t>
        </w:r>
        <w:proofErr w:type="gramEnd"/>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498" w:author="Unknown"/>
          <w:rFonts w:ascii="Calibri" w:hAnsi="Calibri" w:cs="Calibri"/>
          <w:color w:val="555555"/>
          <w:sz w:val="26"/>
          <w:szCs w:val="26"/>
        </w:rPr>
      </w:pPr>
      <w:ins w:id="499" w:author="Unknown">
        <w:r>
          <w:rPr>
            <w:rFonts w:ascii="Calibri" w:hAnsi="Calibri" w:cs="Calibri"/>
            <w:color w:val="555555"/>
            <w:sz w:val="26"/>
            <w:szCs w:val="26"/>
          </w:rPr>
          <w:t>In the above example the value of x is decremented by 1 using — operator. The final value of x is 4.</w:t>
        </w:r>
      </w:ins>
    </w:p>
    <w:p w:rsidR="007A7EEB" w:rsidRDefault="007A7EEB" w:rsidP="007A7EEB">
      <w:pPr>
        <w:pStyle w:val="NormalWeb"/>
        <w:shd w:val="clear" w:color="auto" w:fill="FFFFFF"/>
        <w:spacing w:before="0" w:beforeAutospacing="0" w:after="150" w:afterAutospacing="0"/>
        <w:jc w:val="both"/>
        <w:rPr>
          <w:ins w:id="500" w:author="Unknown"/>
          <w:rFonts w:ascii="Calibri" w:hAnsi="Calibri" w:cs="Calibri"/>
          <w:color w:val="555555"/>
          <w:sz w:val="26"/>
          <w:szCs w:val="26"/>
        </w:rPr>
      </w:pPr>
      <w:proofErr w:type="gramStart"/>
      <w:ins w:id="501" w:author="Unknown">
        <w:r>
          <w:rPr>
            <w:rStyle w:val="Strong"/>
            <w:rFonts w:ascii="Calibri" w:hAnsi="Calibri" w:cs="Calibri"/>
            <w:color w:val="993366"/>
            <w:sz w:val="26"/>
            <w:szCs w:val="26"/>
          </w:rPr>
          <w:t>!(</w:t>
        </w:r>
        <w:proofErr w:type="gramEnd"/>
        <w:r>
          <w:rPr>
            <w:rStyle w:val="Strong"/>
            <w:rFonts w:ascii="Calibri" w:hAnsi="Calibri" w:cs="Calibri"/>
            <w:color w:val="993366"/>
            <w:sz w:val="26"/>
            <w:szCs w:val="26"/>
          </w:rPr>
          <w:t>Logical compliment Operator):</w:t>
        </w:r>
      </w:ins>
    </w:p>
    <w:p w:rsidR="007A7EEB" w:rsidRDefault="007A7EEB" w:rsidP="007A7EEB">
      <w:pPr>
        <w:pStyle w:val="NormalWeb"/>
        <w:shd w:val="clear" w:color="auto" w:fill="FFFFFF"/>
        <w:spacing w:before="0" w:beforeAutospacing="0" w:after="150" w:afterAutospacing="0"/>
        <w:jc w:val="both"/>
        <w:rPr>
          <w:ins w:id="502" w:author="Unknown"/>
          <w:rFonts w:ascii="Calibri" w:hAnsi="Calibri" w:cs="Calibri"/>
          <w:color w:val="555555"/>
          <w:sz w:val="26"/>
          <w:szCs w:val="26"/>
        </w:rPr>
      </w:pPr>
      <w:ins w:id="503" w:author="Unknown">
        <w:r>
          <w:rPr>
            <w:rFonts w:ascii="Calibri" w:hAnsi="Calibri" w:cs="Calibri"/>
            <w:color w:val="555555"/>
            <w:sz w:val="26"/>
            <w:szCs w:val="26"/>
          </w:rPr>
          <w:t>This operator inverts the value of a Boolean. Example of logical compliment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04" w:author="Unknown"/>
          <w:rFonts w:ascii="Consolas" w:hAnsi="Consolas"/>
          <w:color w:val="333333"/>
        </w:rPr>
      </w:pPr>
      <w:proofErr w:type="spellStart"/>
      <w:proofErr w:type="gramStart"/>
      <w:ins w:id="505" w:author="Unknown">
        <w:r>
          <w:rPr>
            <w:rFonts w:ascii="Consolas" w:hAnsi="Consolas"/>
            <w:color w:val="333333"/>
          </w:rPr>
          <w:t>bollean</w:t>
        </w:r>
        <w:proofErr w:type="spellEnd"/>
        <w:proofErr w:type="gramEnd"/>
        <w:r>
          <w:rPr>
            <w:rFonts w:ascii="Consolas" w:hAnsi="Consolas"/>
            <w:color w:val="333333"/>
          </w:rPr>
          <w:t xml:space="preserve"> </w:t>
        </w:r>
        <w:proofErr w:type="spellStart"/>
        <w:r>
          <w:rPr>
            <w:rFonts w:ascii="Consolas" w:hAnsi="Consolas"/>
            <w:color w:val="333333"/>
          </w:rPr>
          <w:t>learningJava</w:t>
        </w:r>
        <w:proofErr w:type="spellEnd"/>
        <w:r>
          <w:rPr>
            <w:rFonts w:ascii="Consolas" w:hAnsi="Consolas"/>
            <w:color w:val="333333"/>
          </w:rPr>
          <w:t xml:space="preserve"> = true;</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06" w:author="Unknown"/>
          <w:rFonts w:ascii="Consolas" w:hAnsi="Consolas"/>
          <w:color w:val="333333"/>
        </w:rPr>
      </w:pPr>
      <w:proofErr w:type="spellStart"/>
      <w:proofErr w:type="gramStart"/>
      <w:ins w:id="507"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w:t>
        </w:r>
        <w:proofErr w:type="spellStart"/>
        <w:r>
          <w:rPr>
            <w:rFonts w:ascii="Consolas" w:hAnsi="Consolas"/>
            <w:color w:val="333333"/>
          </w:rPr>
          <w:t>learningJava</w:t>
        </w:r>
        <w:proofErr w:type="spellEnd"/>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508" w:author="Unknown"/>
          <w:rFonts w:ascii="Calibri" w:hAnsi="Calibri" w:cs="Calibri"/>
          <w:color w:val="555555"/>
          <w:sz w:val="26"/>
          <w:szCs w:val="26"/>
        </w:rPr>
      </w:pPr>
      <w:ins w:id="509" w:author="Unknown">
        <w:r>
          <w:rPr>
            <w:rFonts w:ascii="Calibri" w:hAnsi="Calibri" w:cs="Calibri"/>
            <w:color w:val="555555"/>
            <w:sz w:val="26"/>
            <w:szCs w:val="26"/>
          </w:rPr>
          <w:t>In the above result output will be false because of using logical compliment operator.</w:t>
        </w:r>
      </w:ins>
    </w:p>
    <w:p w:rsidR="007A7EEB" w:rsidRDefault="007A7EEB" w:rsidP="007A7EEB">
      <w:pPr>
        <w:pStyle w:val="NormalWeb"/>
        <w:shd w:val="clear" w:color="auto" w:fill="FFFFFF"/>
        <w:spacing w:before="0" w:beforeAutospacing="0" w:after="150" w:afterAutospacing="0"/>
        <w:jc w:val="both"/>
        <w:rPr>
          <w:ins w:id="510" w:author="Unknown"/>
          <w:rFonts w:ascii="Calibri" w:hAnsi="Calibri" w:cs="Calibri"/>
          <w:color w:val="555555"/>
          <w:sz w:val="26"/>
          <w:szCs w:val="26"/>
        </w:rPr>
      </w:pPr>
      <w:ins w:id="511" w:author="Unknown">
        <w:r>
          <w:rPr>
            <w:rStyle w:val="Strong"/>
            <w:rFonts w:ascii="Calibri" w:hAnsi="Calibri" w:cs="Calibri"/>
            <w:color w:val="008000"/>
            <w:sz w:val="26"/>
            <w:szCs w:val="26"/>
            <w:u w:val="single"/>
          </w:rPr>
          <w:t>EQUALITY AND RELATIONAL OPERATOR:</w:t>
        </w:r>
      </w:ins>
    </w:p>
    <w:p w:rsidR="007A7EEB" w:rsidRDefault="007A7EEB" w:rsidP="007A7EEB">
      <w:pPr>
        <w:pStyle w:val="NormalWeb"/>
        <w:shd w:val="clear" w:color="auto" w:fill="FFFFFF"/>
        <w:spacing w:before="0" w:beforeAutospacing="0" w:after="150" w:afterAutospacing="0"/>
        <w:jc w:val="both"/>
        <w:rPr>
          <w:ins w:id="512" w:author="Unknown"/>
          <w:rFonts w:ascii="Calibri" w:hAnsi="Calibri" w:cs="Calibri"/>
          <w:color w:val="555555"/>
          <w:sz w:val="26"/>
          <w:szCs w:val="26"/>
        </w:rPr>
      </w:pPr>
      <w:ins w:id="513" w:author="Unknown">
        <w:r>
          <w:rPr>
            <w:rFonts w:ascii="Calibri" w:hAnsi="Calibri" w:cs="Calibri"/>
            <w:color w:val="555555"/>
            <w:sz w:val="26"/>
            <w:szCs w:val="26"/>
          </w:rPr>
          <w:t xml:space="preserve">Equality and relational can be considered as relationship operator because there work is to compare the first operand to the second operand testing the validity of the specified relationship between them. If the result is true then the result will be 1 otherwise for false result is 0. </w:t>
        </w:r>
        <w:proofErr w:type="gramStart"/>
        <w:r>
          <w:rPr>
            <w:rFonts w:ascii="Calibri" w:hAnsi="Calibri" w:cs="Calibri"/>
            <w:color w:val="555555"/>
            <w:sz w:val="26"/>
            <w:szCs w:val="26"/>
          </w:rPr>
          <w:t>This operator are</w:t>
        </w:r>
        <w:proofErr w:type="gramEnd"/>
        <w:r>
          <w:rPr>
            <w:rFonts w:ascii="Calibri" w:hAnsi="Calibri" w:cs="Calibri"/>
            <w:color w:val="555555"/>
            <w:sz w:val="26"/>
            <w:szCs w:val="26"/>
          </w:rPr>
          <w:t xml:space="preserve"> mostly used in conditions.</w:t>
        </w:r>
      </w:ins>
    </w:p>
    <w:p w:rsidR="007A7EEB" w:rsidRDefault="007A7EEB" w:rsidP="007A7EEB">
      <w:pPr>
        <w:pStyle w:val="NormalWeb"/>
        <w:shd w:val="clear" w:color="auto" w:fill="FFFFFF"/>
        <w:spacing w:before="0" w:beforeAutospacing="0" w:after="150" w:afterAutospacing="0"/>
        <w:jc w:val="both"/>
        <w:rPr>
          <w:ins w:id="514" w:author="Unknown"/>
          <w:rFonts w:ascii="Calibri" w:hAnsi="Calibri" w:cs="Calibri"/>
          <w:color w:val="555555"/>
          <w:sz w:val="26"/>
          <w:szCs w:val="26"/>
        </w:rPr>
      </w:pPr>
      <w:ins w:id="515" w:author="Unknown">
        <w:r>
          <w:rPr>
            <w:rFonts w:ascii="Calibri" w:hAnsi="Calibri" w:cs="Calibri"/>
            <w:color w:val="555555"/>
            <w:sz w:val="26"/>
            <w:szCs w:val="26"/>
          </w:rPr>
          <w:t>There are 6 types of equality and relational operator in JAVA namely =</w:t>
        </w:r>
        <w:proofErr w:type="gramStart"/>
        <w:r>
          <w:rPr>
            <w:rFonts w:ascii="Calibri" w:hAnsi="Calibri" w:cs="Calibri"/>
            <w:color w:val="555555"/>
            <w:sz w:val="26"/>
            <w:szCs w:val="26"/>
          </w:rPr>
          <w:t>=(</w:t>
        </w:r>
        <w:proofErr w:type="gramEnd"/>
        <w:r>
          <w:rPr>
            <w:rFonts w:ascii="Calibri" w:hAnsi="Calibri" w:cs="Calibri"/>
            <w:color w:val="555555"/>
            <w:sz w:val="26"/>
            <w:szCs w:val="26"/>
          </w:rPr>
          <w:t>Equal to), !=(not Equal to), &gt;(greater than), &lt; (less than), &gt;=(Greater than or equal to) and &lt;= (less than or equal to).</w:t>
        </w:r>
      </w:ins>
    </w:p>
    <w:p w:rsidR="007A7EEB" w:rsidRDefault="007A7EEB" w:rsidP="007A7EEB">
      <w:pPr>
        <w:shd w:val="clear" w:color="auto" w:fill="FFFFFF"/>
        <w:jc w:val="center"/>
        <w:rPr>
          <w:ins w:id="516" w:author="Unknown"/>
          <w:rFonts w:ascii="Calibri" w:hAnsi="Calibri" w:cs="Calibri"/>
          <w:color w:val="555555"/>
          <w:sz w:val="26"/>
          <w:szCs w:val="26"/>
        </w:rPr>
      </w:pPr>
      <w:r>
        <w:rPr>
          <w:rFonts w:ascii="Calibri" w:hAnsi="Calibri" w:cs="Calibri"/>
          <w:noProof/>
          <w:color w:val="555555"/>
          <w:sz w:val="26"/>
          <w:szCs w:val="26"/>
        </w:rPr>
        <w:lastRenderedPageBreak/>
        <w:drawing>
          <wp:inline distT="0" distB="0" distL="0" distR="0">
            <wp:extent cx="4895850" cy="2914650"/>
            <wp:effectExtent l="0" t="0" r="0" b="0"/>
            <wp:docPr id="4" name="Picture 4" descr="Equality And Relational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uality And Relational Operator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2914650"/>
                    </a:xfrm>
                    <a:prstGeom prst="rect">
                      <a:avLst/>
                    </a:prstGeom>
                    <a:noFill/>
                    <a:ln>
                      <a:noFill/>
                    </a:ln>
                  </pic:spPr>
                </pic:pic>
              </a:graphicData>
            </a:graphic>
          </wp:inline>
        </w:drawing>
      </w:r>
    </w:p>
    <w:p w:rsidR="007A7EEB" w:rsidRDefault="007A7EEB" w:rsidP="007A7EEB">
      <w:pPr>
        <w:shd w:val="clear" w:color="auto" w:fill="FFFFFF"/>
        <w:jc w:val="both"/>
        <w:rPr>
          <w:ins w:id="517" w:author="Unknown"/>
          <w:rFonts w:ascii="Calibri" w:hAnsi="Calibri" w:cs="Calibri"/>
          <w:color w:val="555555"/>
          <w:sz w:val="26"/>
          <w:szCs w:val="26"/>
        </w:rPr>
      </w:pPr>
      <w:ins w:id="518" w:author="Unknown">
        <w:r>
          <w:rPr>
            <w:rStyle w:val="Strong"/>
            <w:rFonts w:ascii="Calibri" w:hAnsi="Calibri" w:cs="Calibri"/>
            <w:color w:val="993366"/>
            <w:sz w:val="26"/>
            <w:szCs w:val="26"/>
          </w:rPr>
          <w:t>=</w:t>
        </w:r>
        <w:proofErr w:type="gramStart"/>
        <w:r>
          <w:rPr>
            <w:rStyle w:val="Strong"/>
            <w:rFonts w:ascii="Calibri" w:hAnsi="Calibri" w:cs="Calibri"/>
            <w:color w:val="993366"/>
            <w:sz w:val="26"/>
            <w:szCs w:val="26"/>
          </w:rPr>
          <w:t>=(</w:t>
        </w:r>
        <w:proofErr w:type="gramEnd"/>
        <w:r>
          <w:rPr>
            <w:rStyle w:val="Strong"/>
            <w:rFonts w:ascii="Calibri" w:hAnsi="Calibri" w:cs="Calibri"/>
            <w:color w:val="993366"/>
            <w:sz w:val="26"/>
            <w:szCs w:val="26"/>
          </w:rPr>
          <w:t>Equal to):</w:t>
        </w:r>
      </w:ins>
    </w:p>
    <w:p w:rsidR="007A7EEB" w:rsidRDefault="007A7EEB" w:rsidP="007A7EEB">
      <w:pPr>
        <w:pStyle w:val="NormalWeb"/>
        <w:shd w:val="clear" w:color="auto" w:fill="FFFFFF"/>
        <w:spacing w:before="0" w:beforeAutospacing="0" w:after="150" w:afterAutospacing="0"/>
        <w:jc w:val="both"/>
        <w:rPr>
          <w:ins w:id="519" w:author="Unknown"/>
          <w:rFonts w:ascii="Calibri" w:hAnsi="Calibri" w:cs="Calibri"/>
          <w:color w:val="555555"/>
          <w:sz w:val="26"/>
          <w:szCs w:val="26"/>
        </w:rPr>
      </w:pPr>
      <w:ins w:id="520" w:author="Unknown">
        <w:r>
          <w:rPr>
            <w:rFonts w:ascii="Calibri" w:hAnsi="Calibri" w:cs="Calibri"/>
            <w:color w:val="555555"/>
            <w:sz w:val="26"/>
            <w:szCs w:val="26"/>
          </w:rPr>
          <w:t>This operator checks the relationship of first operand is equal to second operand. Remember this operator is checking only if first operand is equal to second or not. It is not assigning value of second operand to first.</w:t>
        </w:r>
      </w:ins>
    </w:p>
    <w:p w:rsidR="007A7EEB" w:rsidRDefault="007A7EEB" w:rsidP="007A7EEB">
      <w:pPr>
        <w:pStyle w:val="NormalWeb"/>
        <w:shd w:val="clear" w:color="auto" w:fill="FFFFFF"/>
        <w:spacing w:before="0" w:beforeAutospacing="0" w:after="150" w:afterAutospacing="0"/>
        <w:jc w:val="both"/>
        <w:rPr>
          <w:ins w:id="521" w:author="Unknown"/>
          <w:rFonts w:ascii="Calibri" w:hAnsi="Calibri" w:cs="Calibri"/>
          <w:color w:val="555555"/>
          <w:sz w:val="26"/>
          <w:szCs w:val="26"/>
        </w:rPr>
      </w:pPr>
      <w:ins w:id="522" w:author="Unknown">
        <w:r>
          <w:rPr>
            <w:rStyle w:val="Strong"/>
            <w:rFonts w:ascii="Calibri" w:hAnsi="Calibri" w:cs="Calibri"/>
            <w:color w:val="FF0000"/>
            <w:sz w:val="26"/>
            <w:szCs w:val="26"/>
          </w:rPr>
          <w:t>Important Note:</w:t>
        </w:r>
        <w:r>
          <w:rPr>
            <w:rFonts w:ascii="Calibri" w:hAnsi="Calibri" w:cs="Calibri"/>
            <w:color w:val="555555"/>
            <w:sz w:val="26"/>
            <w:szCs w:val="26"/>
          </w:rPr>
          <w:t xml:space="preserve"> Before we share example of equality and relational operator it is recommended to learn basics of </w:t>
        </w:r>
        <w:proofErr w:type="spellStart"/>
        <w:r>
          <w:rPr>
            <w:rFonts w:ascii="Calibri" w:hAnsi="Calibri" w:cs="Calibri"/>
            <w:color w:val="555555"/>
            <w:sz w:val="26"/>
            <w:szCs w:val="26"/>
          </w:rPr>
          <w:t>if</w:t>
        </w:r>
        <w:proofErr w:type="spellEnd"/>
        <w:r>
          <w:rPr>
            <w:rFonts w:ascii="Calibri" w:hAnsi="Calibri" w:cs="Calibri"/>
            <w:color w:val="555555"/>
            <w:sz w:val="26"/>
            <w:szCs w:val="26"/>
          </w:rPr>
          <w:t xml:space="preserve"> and else. Here we are only sharing basic and full separate guide will be shared in control flow statement topic.</w:t>
        </w:r>
      </w:ins>
    </w:p>
    <w:p w:rsidR="007A7EEB" w:rsidRDefault="007A7EEB" w:rsidP="007A7EEB">
      <w:pPr>
        <w:pStyle w:val="NormalWeb"/>
        <w:shd w:val="clear" w:color="auto" w:fill="FFFFFF"/>
        <w:spacing w:before="0" w:beforeAutospacing="0" w:after="150" w:afterAutospacing="0"/>
        <w:jc w:val="both"/>
        <w:rPr>
          <w:ins w:id="523" w:author="Unknown"/>
          <w:rFonts w:ascii="Calibri" w:hAnsi="Calibri" w:cs="Calibri"/>
          <w:color w:val="555555"/>
          <w:sz w:val="26"/>
          <w:szCs w:val="26"/>
        </w:rPr>
      </w:pPr>
      <w:ins w:id="524" w:author="Unknown">
        <w:r>
          <w:rPr>
            <w:rFonts w:ascii="Calibri" w:hAnsi="Calibri" w:cs="Calibri"/>
            <w:color w:val="555555"/>
            <w:sz w:val="26"/>
            <w:szCs w:val="26"/>
          </w:rPr>
          <w:t>If and else is the most basic and easy to understand control flow statement which is why we are using them here. The function of “if” is to first check the particular test and if it is found to be true then only it allows the code inside it to execute otherwise skips it and moves to the else statement if present or move to code outside the if block. Also remember, if “if” statement is found to be true then it skips all else statement present just after it.</w:t>
        </w:r>
      </w:ins>
    </w:p>
    <w:p w:rsidR="007A7EEB" w:rsidRDefault="007A7EEB" w:rsidP="007A7EEB">
      <w:pPr>
        <w:pStyle w:val="NormalWeb"/>
        <w:shd w:val="clear" w:color="auto" w:fill="FFFFFF"/>
        <w:spacing w:before="0" w:beforeAutospacing="0" w:after="150" w:afterAutospacing="0"/>
        <w:jc w:val="both"/>
        <w:rPr>
          <w:ins w:id="525" w:author="Unknown"/>
          <w:rFonts w:ascii="Calibri" w:hAnsi="Calibri" w:cs="Calibri"/>
          <w:color w:val="555555"/>
          <w:sz w:val="26"/>
          <w:szCs w:val="26"/>
        </w:rPr>
      </w:pPr>
      <w:ins w:id="526" w:author="Unknown">
        <w:r>
          <w:rPr>
            <w:rFonts w:ascii="Calibri" w:hAnsi="Calibri" w:cs="Calibri"/>
            <w:color w:val="555555"/>
            <w:sz w:val="26"/>
            <w:szCs w:val="26"/>
          </w:rPr>
          <w:t>Let us now create a simple equal to program:</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27" w:author="Unknown"/>
          <w:rFonts w:ascii="Consolas" w:hAnsi="Consolas"/>
          <w:color w:val="333333"/>
        </w:rPr>
      </w:pPr>
      <w:proofErr w:type="spellStart"/>
      <w:proofErr w:type="gramStart"/>
      <w:ins w:id="528" w:author="Unknown">
        <w:r>
          <w:rPr>
            <w:rFonts w:ascii="Consolas" w:hAnsi="Consolas"/>
            <w:color w:val="333333"/>
          </w:rPr>
          <w:t>int</w:t>
        </w:r>
        <w:proofErr w:type="spellEnd"/>
        <w:proofErr w:type="gramEnd"/>
        <w:r>
          <w:rPr>
            <w:rFonts w:ascii="Consolas" w:hAnsi="Consolas"/>
            <w:color w:val="333333"/>
          </w:rPr>
          <w:t xml:space="preserve"> a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29" w:author="Unknown"/>
          <w:rFonts w:ascii="Consolas" w:hAnsi="Consolas"/>
          <w:color w:val="333333"/>
        </w:rPr>
      </w:pPr>
      <w:proofErr w:type="spellStart"/>
      <w:proofErr w:type="gramStart"/>
      <w:ins w:id="530" w:author="Unknown">
        <w:r>
          <w:rPr>
            <w:rFonts w:ascii="Consolas" w:hAnsi="Consolas"/>
            <w:color w:val="333333"/>
          </w:rPr>
          <w:t>int</w:t>
        </w:r>
        <w:proofErr w:type="spellEnd"/>
        <w:proofErr w:type="gramEnd"/>
        <w:r>
          <w:rPr>
            <w:rFonts w:ascii="Consolas" w:hAnsi="Consolas"/>
            <w:color w:val="333333"/>
          </w:rPr>
          <w:t xml:space="preserve"> b = 7;</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31" w:author="Unknown"/>
          <w:rFonts w:ascii="Consolas" w:hAnsi="Consolas"/>
          <w:color w:val="333333"/>
        </w:rPr>
      </w:pPr>
      <w:proofErr w:type="gramStart"/>
      <w:ins w:id="532" w:author="Unknown">
        <w:r>
          <w:rPr>
            <w:rFonts w:ascii="Consolas" w:hAnsi="Consolas"/>
            <w:color w:val="333333"/>
          </w:rPr>
          <w:t>if</w:t>
        </w:r>
        <w:proofErr w:type="gramEnd"/>
        <w:r>
          <w:rPr>
            <w:rFonts w:ascii="Consolas" w:hAnsi="Consolas"/>
            <w:color w:val="333333"/>
          </w:rPr>
          <w:t xml:space="preserve"> (a ==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33" w:author="Unknown"/>
          <w:rFonts w:ascii="Consolas" w:hAnsi="Consolas"/>
          <w:color w:val="333333"/>
        </w:rPr>
      </w:pPr>
      <w:proofErr w:type="spellStart"/>
      <w:proofErr w:type="gramStart"/>
      <w:ins w:id="534"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"a is equal to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35" w:author="Unknown"/>
          <w:rFonts w:ascii="Consolas" w:hAnsi="Consolas"/>
          <w:color w:val="333333"/>
        </w:rPr>
      </w:pPr>
      <w:ins w:id="536"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37" w:author="Unknown"/>
          <w:rFonts w:ascii="Consolas" w:hAnsi="Consolas"/>
          <w:color w:val="333333"/>
        </w:rPr>
      </w:pPr>
      <w:proofErr w:type="gramStart"/>
      <w:ins w:id="538" w:author="Unknown">
        <w:r>
          <w:rPr>
            <w:rFonts w:ascii="Consolas" w:hAnsi="Consolas"/>
            <w:color w:val="333333"/>
          </w:rPr>
          <w:t>else{</w:t>
        </w:r>
        <w:proofErr w:type="gramEnd"/>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39" w:author="Unknown"/>
          <w:rFonts w:ascii="Consolas" w:hAnsi="Consolas"/>
          <w:color w:val="333333"/>
        </w:rPr>
      </w:pPr>
      <w:proofErr w:type="spellStart"/>
      <w:proofErr w:type="gramStart"/>
      <w:ins w:id="540" w:author="Unknown">
        <w:r>
          <w:rPr>
            <w:rFonts w:ascii="Consolas" w:hAnsi="Consolas"/>
            <w:color w:val="333333"/>
          </w:rPr>
          <w:lastRenderedPageBreak/>
          <w:t>System.out.println</w:t>
        </w:r>
        <w:proofErr w:type="spellEnd"/>
        <w:r>
          <w:rPr>
            <w:rFonts w:ascii="Consolas" w:hAnsi="Consolas"/>
            <w:color w:val="333333"/>
          </w:rPr>
          <w:t>(</w:t>
        </w:r>
        <w:proofErr w:type="gramEnd"/>
        <w:r>
          <w:rPr>
            <w:rFonts w:ascii="Consolas" w:hAnsi="Consolas"/>
            <w:color w:val="333333"/>
          </w:rPr>
          <w:t>"a is not equal to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41" w:author="Unknown"/>
          <w:rFonts w:ascii="Consolas" w:hAnsi="Consolas"/>
          <w:color w:val="333333"/>
        </w:rPr>
      </w:pPr>
      <w:ins w:id="542"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543" w:author="Unknown"/>
          <w:rFonts w:ascii="Calibri" w:hAnsi="Calibri" w:cs="Calibri"/>
          <w:color w:val="555555"/>
          <w:sz w:val="26"/>
          <w:szCs w:val="26"/>
        </w:rPr>
      </w:pPr>
      <w:ins w:id="544" w:author="Unknown">
        <w:r>
          <w:rPr>
            <w:rFonts w:ascii="Calibri" w:hAnsi="Calibri" w:cs="Calibri"/>
            <w:color w:val="555555"/>
            <w:sz w:val="26"/>
            <w:szCs w:val="26"/>
          </w:rPr>
          <w:t xml:space="preserve">In the above case output will be “a is not equal to b” because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operand equality check with b comes out to be false. So statement/code inside </w:t>
        </w:r>
        <w:proofErr w:type="spellStart"/>
        <w:r>
          <w:rPr>
            <w:rFonts w:ascii="Calibri" w:hAnsi="Calibri" w:cs="Calibri"/>
            <w:color w:val="555555"/>
            <w:sz w:val="26"/>
            <w:szCs w:val="26"/>
          </w:rPr>
          <w:t>if</w:t>
        </w:r>
        <w:proofErr w:type="spellEnd"/>
        <w:r>
          <w:rPr>
            <w:rFonts w:ascii="Calibri" w:hAnsi="Calibri" w:cs="Calibri"/>
            <w:color w:val="555555"/>
            <w:sz w:val="26"/>
            <w:szCs w:val="26"/>
          </w:rPr>
          <w:t xml:space="preserve"> is not executed and code inside else statement gets executed.</w:t>
        </w:r>
      </w:ins>
    </w:p>
    <w:p w:rsidR="007A7EEB" w:rsidRDefault="007A7EEB" w:rsidP="007A7EEB">
      <w:pPr>
        <w:pStyle w:val="NormalWeb"/>
        <w:shd w:val="clear" w:color="auto" w:fill="FFFFFF"/>
        <w:spacing w:before="0" w:beforeAutospacing="0" w:after="150" w:afterAutospacing="0"/>
        <w:jc w:val="both"/>
        <w:rPr>
          <w:ins w:id="545" w:author="Unknown"/>
          <w:rFonts w:ascii="Calibri" w:hAnsi="Calibri" w:cs="Calibri"/>
          <w:color w:val="555555"/>
          <w:sz w:val="26"/>
          <w:szCs w:val="26"/>
        </w:rPr>
      </w:pPr>
      <w:ins w:id="546" w:author="Unknown">
        <w:r>
          <w:rPr>
            <w:rStyle w:val="Strong"/>
            <w:rFonts w:ascii="Calibri" w:hAnsi="Calibri" w:cs="Calibri"/>
            <w:color w:val="993366"/>
            <w:sz w:val="26"/>
            <w:szCs w:val="26"/>
          </w:rPr>
          <w:t>!</w:t>
        </w:r>
        <w:proofErr w:type="gramStart"/>
        <w:r>
          <w:rPr>
            <w:rStyle w:val="Strong"/>
            <w:rFonts w:ascii="Calibri" w:hAnsi="Calibri" w:cs="Calibri"/>
            <w:color w:val="993366"/>
            <w:sz w:val="26"/>
            <w:szCs w:val="26"/>
          </w:rPr>
          <w:t>=(</w:t>
        </w:r>
        <w:proofErr w:type="gramEnd"/>
        <w:r>
          <w:rPr>
            <w:rStyle w:val="Strong"/>
            <w:rFonts w:ascii="Calibri" w:hAnsi="Calibri" w:cs="Calibri"/>
            <w:color w:val="993366"/>
            <w:sz w:val="26"/>
            <w:szCs w:val="26"/>
          </w:rPr>
          <w:t>Not equal to):</w:t>
        </w:r>
      </w:ins>
    </w:p>
    <w:p w:rsidR="007A7EEB" w:rsidRDefault="007A7EEB" w:rsidP="007A7EEB">
      <w:pPr>
        <w:pStyle w:val="NormalWeb"/>
        <w:shd w:val="clear" w:color="auto" w:fill="FFFFFF"/>
        <w:spacing w:before="0" w:beforeAutospacing="0" w:after="150" w:afterAutospacing="0"/>
        <w:jc w:val="both"/>
        <w:rPr>
          <w:ins w:id="547" w:author="Unknown"/>
          <w:rFonts w:ascii="Calibri" w:hAnsi="Calibri" w:cs="Calibri"/>
          <w:color w:val="555555"/>
          <w:sz w:val="26"/>
          <w:szCs w:val="26"/>
        </w:rPr>
      </w:pPr>
      <w:ins w:id="548" w:author="Unknown">
        <w:r>
          <w:rPr>
            <w:rFonts w:ascii="Calibri" w:hAnsi="Calibri" w:cs="Calibri"/>
            <w:color w:val="555555"/>
            <w:sz w:val="26"/>
            <w:szCs w:val="26"/>
          </w:rPr>
          <w:t>This operator checks the relationship of first operand is not equal to second operand. Let us now create a simple not equal to program:</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49" w:author="Unknown"/>
          <w:rFonts w:ascii="Consolas" w:hAnsi="Consolas"/>
          <w:color w:val="333333"/>
        </w:rPr>
      </w:pPr>
      <w:proofErr w:type="spellStart"/>
      <w:proofErr w:type="gramStart"/>
      <w:ins w:id="550" w:author="Unknown">
        <w:r>
          <w:rPr>
            <w:rFonts w:ascii="Consolas" w:hAnsi="Consolas"/>
            <w:color w:val="333333"/>
          </w:rPr>
          <w:t>int</w:t>
        </w:r>
        <w:proofErr w:type="spellEnd"/>
        <w:proofErr w:type="gramEnd"/>
        <w:r>
          <w:rPr>
            <w:rFonts w:ascii="Consolas" w:hAnsi="Consolas"/>
            <w:color w:val="333333"/>
          </w:rPr>
          <w:t xml:space="preserve"> a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51" w:author="Unknown"/>
          <w:rFonts w:ascii="Consolas" w:hAnsi="Consolas"/>
          <w:color w:val="333333"/>
        </w:rPr>
      </w:pPr>
      <w:proofErr w:type="spellStart"/>
      <w:proofErr w:type="gramStart"/>
      <w:ins w:id="552" w:author="Unknown">
        <w:r>
          <w:rPr>
            <w:rFonts w:ascii="Consolas" w:hAnsi="Consolas"/>
            <w:color w:val="333333"/>
          </w:rPr>
          <w:t>int</w:t>
        </w:r>
        <w:proofErr w:type="spellEnd"/>
        <w:proofErr w:type="gramEnd"/>
        <w:r>
          <w:rPr>
            <w:rFonts w:ascii="Consolas" w:hAnsi="Consolas"/>
            <w:color w:val="333333"/>
          </w:rPr>
          <w:t xml:space="preserve"> b = 7;</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53" w:author="Unknown"/>
          <w:rFonts w:ascii="Consolas" w:hAnsi="Consolas"/>
          <w:color w:val="333333"/>
        </w:rPr>
      </w:pPr>
      <w:proofErr w:type="gramStart"/>
      <w:ins w:id="554" w:author="Unknown">
        <w:r>
          <w:rPr>
            <w:rFonts w:ascii="Consolas" w:hAnsi="Consolas"/>
            <w:color w:val="333333"/>
          </w:rPr>
          <w:t>if</w:t>
        </w:r>
        <w:proofErr w:type="gramEnd"/>
        <w:r>
          <w:rPr>
            <w:rFonts w:ascii="Consolas" w:hAnsi="Consolas"/>
            <w:color w:val="333333"/>
          </w:rPr>
          <w:t xml:space="preserve"> (a !=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55" w:author="Unknown"/>
          <w:rFonts w:ascii="Consolas" w:hAnsi="Consolas"/>
          <w:color w:val="333333"/>
        </w:rPr>
      </w:pPr>
      <w:proofErr w:type="spellStart"/>
      <w:proofErr w:type="gramStart"/>
      <w:ins w:id="556"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"a is not equal to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57" w:author="Unknown"/>
          <w:rFonts w:ascii="Consolas" w:hAnsi="Consolas"/>
          <w:color w:val="333333"/>
        </w:rPr>
      </w:pPr>
      <w:ins w:id="558"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59" w:author="Unknown"/>
          <w:rFonts w:ascii="Consolas" w:hAnsi="Consolas"/>
          <w:color w:val="333333"/>
        </w:rPr>
      </w:pPr>
      <w:proofErr w:type="gramStart"/>
      <w:ins w:id="560" w:author="Unknown">
        <w:r>
          <w:rPr>
            <w:rFonts w:ascii="Consolas" w:hAnsi="Consolas"/>
            <w:color w:val="333333"/>
          </w:rPr>
          <w:t>else{</w:t>
        </w:r>
        <w:proofErr w:type="gramEnd"/>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61" w:author="Unknown"/>
          <w:rFonts w:ascii="Consolas" w:hAnsi="Consolas"/>
          <w:color w:val="333333"/>
        </w:rPr>
      </w:pPr>
      <w:proofErr w:type="spellStart"/>
      <w:proofErr w:type="gramStart"/>
      <w:ins w:id="562"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"a is equal to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63" w:author="Unknown"/>
          <w:rFonts w:ascii="Consolas" w:hAnsi="Consolas"/>
          <w:color w:val="333333"/>
        </w:rPr>
      </w:pPr>
      <w:ins w:id="564"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565" w:author="Unknown"/>
          <w:rFonts w:ascii="Calibri" w:hAnsi="Calibri" w:cs="Calibri"/>
          <w:color w:val="555555"/>
          <w:sz w:val="26"/>
          <w:szCs w:val="26"/>
        </w:rPr>
      </w:pPr>
      <w:ins w:id="566" w:author="Unknown">
        <w:r>
          <w:rPr>
            <w:rFonts w:ascii="Calibri" w:hAnsi="Calibri" w:cs="Calibri"/>
            <w:color w:val="555555"/>
            <w:sz w:val="26"/>
            <w:szCs w:val="26"/>
          </w:rPr>
          <w:t xml:space="preserve">In the above case output will be “a is not equal to b” because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operand equality check with b comes out to be true. So statement/code inside if gets executed.</w:t>
        </w:r>
      </w:ins>
    </w:p>
    <w:p w:rsidR="007A7EEB" w:rsidRDefault="007A7EEB" w:rsidP="007A7EEB">
      <w:pPr>
        <w:pStyle w:val="NormalWeb"/>
        <w:shd w:val="clear" w:color="auto" w:fill="FFFFFF"/>
        <w:spacing w:before="0" w:beforeAutospacing="0" w:after="150" w:afterAutospacing="0"/>
        <w:jc w:val="both"/>
        <w:rPr>
          <w:ins w:id="567" w:author="Unknown"/>
          <w:rFonts w:ascii="Calibri" w:hAnsi="Calibri" w:cs="Calibri"/>
          <w:color w:val="555555"/>
          <w:sz w:val="26"/>
          <w:szCs w:val="26"/>
        </w:rPr>
      </w:pPr>
      <w:ins w:id="568" w:author="Unknown">
        <w:r>
          <w:rPr>
            <w:rStyle w:val="Strong"/>
            <w:rFonts w:ascii="Calibri" w:hAnsi="Calibri" w:cs="Calibri"/>
            <w:color w:val="993366"/>
            <w:sz w:val="26"/>
            <w:szCs w:val="26"/>
          </w:rPr>
          <w:t>&lt; (Less Than):</w:t>
        </w:r>
      </w:ins>
    </w:p>
    <w:p w:rsidR="007A7EEB" w:rsidRDefault="007A7EEB" w:rsidP="007A7EEB">
      <w:pPr>
        <w:pStyle w:val="NormalWeb"/>
        <w:shd w:val="clear" w:color="auto" w:fill="FFFFFF"/>
        <w:spacing w:before="0" w:beforeAutospacing="0" w:after="150" w:afterAutospacing="0"/>
        <w:jc w:val="both"/>
        <w:rPr>
          <w:ins w:id="569" w:author="Unknown"/>
          <w:rFonts w:ascii="Calibri" w:hAnsi="Calibri" w:cs="Calibri"/>
          <w:color w:val="555555"/>
          <w:sz w:val="26"/>
          <w:szCs w:val="26"/>
        </w:rPr>
      </w:pPr>
      <w:ins w:id="570" w:author="Unknown">
        <w:r>
          <w:rPr>
            <w:rFonts w:ascii="Calibri" w:hAnsi="Calibri" w:cs="Calibri"/>
            <w:color w:val="555555"/>
            <w:sz w:val="26"/>
            <w:szCs w:val="26"/>
          </w:rPr>
          <w:t>This operator checks first operand less than second operand. Example of less than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71" w:author="Unknown"/>
          <w:rFonts w:ascii="Consolas" w:hAnsi="Consolas"/>
          <w:color w:val="333333"/>
        </w:rPr>
      </w:pPr>
      <w:proofErr w:type="spellStart"/>
      <w:proofErr w:type="gramStart"/>
      <w:ins w:id="572" w:author="Unknown">
        <w:r>
          <w:rPr>
            <w:rFonts w:ascii="Consolas" w:hAnsi="Consolas"/>
            <w:color w:val="333333"/>
          </w:rPr>
          <w:t>int</w:t>
        </w:r>
        <w:proofErr w:type="spellEnd"/>
        <w:proofErr w:type="gramEnd"/>
        <w:r>
          <w:rPr>
            <w:rFonts w:ascii="Consolas" w:hAnsi="Consolas"/>
            <w:color w:val="333333"/>
          </w:rPr>
          <w:t xml:space="preserve"> a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73" w:author="Unknown"/>
          <w:rFonts w:ascii="Consolas" w:hAnsi="Consolas"/>
          <w:color w:val="333333"/>
        </w:rPr>
      </w:pPr>
      <w:proofErr w:type="spellStart"/>
      <w:proofErr w:type="gramStart"/>
      <w:ins w:id="574" w:author="Unknown">
        <w:r>
          <w:rPr>
            <w:rFonts w:ascii="Consolas" w:hAnsi="Consolas"/>
            <w:color w:val="333333"/>
          </w:rPr>
          <w:t>int</w:t>
        </w:r>
        <w:proofErr w:type="spellEnd"/>
        <w:proofErr w:type="gramEnd"/>
        <w:r>
          <w:rPr>
            <w:rFonts w:ascii="Consolas" w:hAnsi="Consolas"/>
            <w:color w:val="333333"/>
          </w:rPr>
          <w:t xml:space="preserve"> b = 7;</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75" w:author="Unknown"/>
          <w:rFonts w:ascii="Consolas" w:hAnsi="Consolas"/>
          <w:color w:val="333333"/>
        </w:rPr>
      </w:pPr>
      <w:proofErr w:type="gramStart"/>
      <w:ins w:id="576" w:author="Unknown">
        <w:r>
          <w:rPr>
            <w:rFonts w:ascii="Consolas" w:hAnsi="Consolas"/>
            <w:color w:val="333333"/>
          </w:rPr>
          <w:t>if</w:t>
        </w:r>
        <w:proofErr w:type="gramEnd"/>
        <w:r>
          <w:rPr>
            <w:rFonts w:ascii="Consolas" w:hAnsi="Consolas"/>
            <w:color w:val="333333"/>
          </w:rPr>
          <w:t xml:space="preserve"> (a &lt;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77" w:author="Unknown"/>
          <w:rFonts w:ascii="Consolas" w:hAnsi="Consolas"/>
          <w:color w:val="333333"/>
        </w:rPr>
      </w:pPr>
      <w:ins w:id="578" w:author="Unknown">
        <w:r>
          <w:rPr>
            <w:rFonts w:ascii="Consolas" w:hAnsi="Consolas"/>
            <w:color w:val="333333"/>
          </w:rPr>
          <w:t xml:space="preserve">{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79" w:author="Unknown"/>
          <w:rFonts w:ascii="Consolas" w:hAnsi="Consolas"/>
          <w:color w:val="333333"/>
        </w:rPr>
      </w:pPr>
      <w:ins w:id="580" w:author="Unknown">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 xml:space="preserve">"a is less than b");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81" w:author="Unknown"/>
          <w:rFonts w:ascii="Consolas" w:hAnsi="Consolas"/>
          <w:color w:val="333333"/>
        </w:rPr>
      </w:pPr>
      <w:ins w:id="582" w:author="Unknown">
        <w:r>
          <w:rPr>
            <w:rFonts w:ascii="Consolas" w:hAnsi="Consolas"/>
            <w:color w:val="333333"/>
          </w:rPr>
          <w:t>} else</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83" w:author="Unknown"/>
          <w:rFonts w:ascii="Consolas" w:hAnsi="Consolas"/>
          <w:color w:val="333333"/>
        </w:rPr>
      </w:pPr>
      <w:proofErr w:type="gramStart"/>
      <w:ins w:id="584" w:author="Unknown">
        <w:r>
          <w:rPr>
            <w:rFonts w:ascii="Consolas" w:hAnsi="Consolas"/>
            <w:color w:val="333333"/>
          </w:rPr>
          <w:t xml:space="preserve">{ </w:t>
        </w:r>
        <w:proofErr w:type="spellStart"/>
        <w:r>
          <w:rPr>
            <w:rFonts w:ascii="Consolas" w:hAnsi="Consolas"/>
            <w:color w:val="333333"/>
          </w:rPr>
          <w:t>System.out.println</w:t>
        </w:r>
        <w:proofErr w:type="spellEnd"/>
        <w:proofErr w:type="gramEnd"/>
        <w:r>
          <w:rPr>
            <w:rFonts w:ascii="Consolas" w:hAnsi="Consolas"/>
            <w:color w:val="333333"/>
          </w:rPr>
          <w:t xml:space="preserve">("a is greater than or equal to b");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85" w:author="Unknown"/>
          <w:rFonts w:ascii="Consolas" w:hAnsi="Consolas"/>
          <w:color w:val="333333"/>
        </w:rPr>
      </w:pPr>
      <w:ins w:id="586"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587" w:author="Unknown"/>
          <w:rFonts w:ascii="Calibri" w:hAnsi="Calibri" w:cs="Calibri"/>
          <w:color w:val="555555"/>
          <w:sz w:val="26"/>
          <w:szCs w:val="26"/>
        </w:rPr>
      </w:pPr>
      <w:ins w:id="588" w:author="Unknown">
        <w:r>
          <w:rPr>
            <w:rStyle w:val="Strong"/>
            <w:rFonts w:ascii="Calibri" w:hAnsi="Calibri" w:cs="Calibri"/>
            <w:color w:val="993366"/>
            <w:sz w:val="26"/>
            <w:szCs w:val="26"/>
          </w:rPr>
          <w:t>&gt; (Greater than):</w:t>
        </w:r>
      </w:ins>
    </w:p>
    <w:p w:rsidR="007A7EEB" w:rsidRDefault="007A7EEB" w:rsidP="007A7EEB">
      <w:pPr>
        <w:pStyle w:val="NormalWeb"/>
        <w:shd w:val="clear" w:color="auto" w:fill="FFFFFF"/>
        <w:spacing w:before="0" w:beforeAutospacing="0" w:after="150" w:afterAutospacing="0"/>
        <w:jc w:val="both"/>
        <w:rPr>
          <w:ins w:id="589" w:author="Unknown"/>
          <w:rFonts w:ascii="Calibri" w:hAnsi="Calibri" w:cs="Calibri"/>
          <w:color w:val="555555"/>
          <w:sz w:val="26"/>
          <w:szCs w:val="26"/>
        </w:rPr>
      </w:pPr>
      <w:ins w:id="590" w:author="Unknown">
        <w:r>
          <w:rPr>
            <w:rFonts w:ascii="Calibri" w:hAnsi="Calibri" w:cs="Calibri"/>
            <w:color w:val="555555"/>
            <w:sz w:val="26"/>
            <w:szCs w:val="26"/>
          </w:rPr>
          <w:lastRenderedPageBreak/>
          <w:t>This operator checks first operand is greater than second operand. Example of Greater than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91" w:author="Unknown"/>
          <w:rFonts w:ascii="Consolas" w:hAnsi="Consolas"/>
          <w:color w:val="333333"/>
        </w:rPr>
      </w:pPr>
      <w:proofErr w:type="spellStart"/>
      <w:proofErr w:type="gramStart"/>
      <w:ins w:id="592" w:author="Unknown">
        <w:r>
          <w:rPr>
            <w:rFonts w:ascii="Consolas" w:hAnsi="Consolas"/>
            <w:color w:val="333333"/>
          </w:rPr>
          <w:t>int</w:t>
        </w:r>
        <w:proofErr w:type="spellEnd"/>
        <w:proofErr w:type="gramEnd"/>
        <w:r>
          <w:rPr>
            <w:rFonts w:ascii="Consolas" w:hAnsi="Consolas"/>
            <w:color w:val="333333"/>
          </w:rPr>
          <w:t xml:space="preserve"> a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93" w:author="Unknown"/>
          <w:rFonts w:ascii="Consolas" w:hAnsi="Consolas"/>
          <w:color w:val="333333"/>
        </w:rPr>
      </w:pPr>
      <w:proofErr w:type="spellStart"/>
      <w:proofErr w:type="gramStart"/>
      <w:ins w:id="594" w:author="Unknown">
        <w:r>
          <w:rPr>
            <w:rFonts w:ascii="Consolas" w:hAnsi="Consolas"/>
            <w:color w:val="333333"/>
          </w:rPr>
          <w:t>int</w:t>
        </w:r>
        <w:proofErr w:type="spellEnd"/>
        <w:proofErr w:type="gramEnd"/>
        <w:r>
          <w:rPr>
            <w:rFonts w:ascii="Consolas" w:hAnsi="Consolas"/>
            <w:color w:val="333333"/>
          </w:rPr>
          <w:t xml:space="preserve"> b = 7;</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95" w:author="Unknown"/>
          <w:rFonts w:ascii="Consolas" w:hAnsi="Consolas"/>
          <w:color w:val="333333"/>
        </w:rPr>
      </w:pPr>
      <w:proofErr w:type="gramStart"/>
      <w:ins w:id="596" w:author="Unknown">
        <w:r>
          <w:rPr>
            <w:rFonts w:ascii="Consolas" w:hAnsi="Consolas"/>
            <w:color w:val="333333"/>
          </w:rPr>
          <w:t>if</w:t>
        </w:r>
        <w:proofErr w:type="gramEnd"/>
        <w:r>
          <w:rPr>
            <w:rFonts w:ascii="Consolas" w:hAnsi="Consolas"/>
            <w:color w:val="333333"/>
          </w:rPr>
          <w:t xml:space="preserve"> (a &gt;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97" w:author="Unknown"/>
          <w:rFonts w:ascii="Consolas" w:hAnsi="Consolas"/>
          <w:color w:val="333333"/>
        </w:rPr>
      </w:pPr>
      <w:proofErr w:type="spellStart"/>
      <w:proofErr w:type="gramStart"/>
      <w:ins w:id="598"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"a is greater than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599" w:author="Unknown"/>
          <w:rFonts w:ascii="Consolas" w:hAnsi="Consolas"/>
          <w:color w:val="333333"/>
        </w:rPr>
      </w:pPr>
      <w:ins w:id="600"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01" w:author="Unknown"/>
          <w:rFonts w:ascii="Consolas" w:hAnsi="Consolas"/>
          <w:color w:val="333333"/>
        </w:rPr>
      </w:pPr>
      <w:proofErr w:type="gramStart"/>
      <w:ins w:id="602" w:author="Unknown">
        <w:r>
          <w:rPr>
            <w:rFonts w:ascii="Consolas" w:hAnsi="Consolas"/>
            <w:color w:val="333333"/>
          </w:rPr>
          <w:t>else{</w:t>
        </w:r>
        <w:proofErr w:type="gramEnd"/>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03" w:author="Unknown"/>
          <w:rFonts w:ascii="Consolas" w:hAnsi="Consolas"/>
          <w:color w:val="333333"/>
        </w:rPr>
      </w:pPr>
      <w:proofErr w:type="spellStart"/>
      <w:proofErr w:type="gramStart"/>
      <w:ins w:id="604"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"a is less than or equal to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05" w:author="Unknown"/>
          <w:rFonts w:ascii="Consolas" w:hAnsi="Consolas"/>
          <w:color w:val="333333"/>
        </w:rPr>
      </w:pPr>
      <w:ins w:id="606"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607" w:author="Unknown"/>
          <w:rFonts w:ascii="Calibri" w:hAnsi="Calibri" w:cs="Calibri"/>
          <w:color w:val="555555"/>
          <w:sz w:val="26"/>
          <w:szCs w:val="26"/>
        </w:rPr>
      </w:pPr>
      <w:ins w:id="608" w:author="Unknown">
        <w:r>
          <w:rPr>
            <w:rFonts w:ascii="Calibri" w:hAnsi="Calibri" w:cs="Calibri"/>
            <w:color w:val="555555"/>
            <w:sz w:val="26"/>
            <w:szCs w:val="26"/>
          </w:rPr>
          <w:t xml:space="preserve">In the above case output will be “a is less than or equal to b” because the result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operand greater than operator checks with b comes out to be false. So statement/code inside if is skipped and else statement gets executed.</w:t>
        </w:r>
      </w:ins>
    </w:p>
    <w:p w:rsidR="007A7EEB" w:rsidRDefault="007A7EEB" w:rsidP="007A7EEB">
      <w:pPr>
        <w:pStyle w:val="NormalWeb"/>
        <w:shd w:val="clear" w:color="auto" w:fill="FFFFFF"/>
        <w:spacing w:before="0" w:beforeAutospacing="0" w:after="150" w:afterAutospacing="0"/>
        <w:jc w:val="both"/>
        <w:rPr>
          <w:ins w:id="609" w:author="Unknown"/>
          <w:rFonts w:ascii="Calibri" w:hAnsi="Calibri" w:cs="Calibri"/>
          <w:color w:val="555555"/>
          <w:sz w:val="26"/>
          <w:szCs w:val="26"/>
        </w:rPr>
      </w:pPr>
      <w:ins w:id="610" w:author="Unknown">
        <w:r>
          <w:rPr>
            <w:rStyle w:val="Strong"/>
            <w:rFonts w:ascii="Calibri" w:hAnsi="Calibri" w:cs="Calibri"/>
            <w:color w:val="993366"/>
            <w:sz w:val="26"/>
            <w:szCs w:val="26"/>
          </w:rPr>
          <w:t>&lt;= (Lesser than or equal to):</w:t>
        </w:r>
      </w:ins>
    </w:p>
    <w:p w:rsidR="007A7EEB" w:rsidRDefault="007A7EEB" w:rsidP="007A7EEB">
      <w:pPr>
        <w:pStyle w:val="NormalWeb"/>
        <w:shd w:val="clear" w:color="auto" w:fill="FFFFFF"/>
        <w:spacing w:before="0" w:beforeAutospacing="0" w:after="150" w:afterAutospacing="0"/>
        <w:jc w:val="both"/>
        <w:rPr>
          <w:ins w:id="611" w:author="Unknown"/>
          <w:rFonts w:ascii="Calibri" w:hAnsi="Calibri" w:cs="Calibri"/>
          <w:color w:val="555555"/>
          <w:sz w:val="26"/>
          <w:szCs w:val="26"/>
        </w:rPr>
      </w:pPr>
      <w:ins w:id="612" w:author="Unknown">
        <w:r>
          <w:rPr>
            <w:rFonts w:ascii="Calibri" w:hAnsi="Calibri" w:cs="Calibri"/>
            <w:color w:val="555555"/>
            <w:sz w:val="26"/>
            <w:szCs w:val="26"/>
          </w:rPr>
          <w:t>This operator checks first operand is lesser than or equal to the second operand. Example of lesser than or equal to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13" w:author="Unknown"/>
          <w:rFonts w:ascii="Consolas" w:hAnsi="Consolas"/>
          <w:color w:val="333333"/>
        </w:rPr>
      </w:pPr>
      <w:proofErr w:type="spellStart"/>
      <w:proofErr w:type="gramStart"/>
      <w:ins w:id="614" w:author="Unknown">
        <w:r>
          <w:rPr>
            <w:rFonts w:ascii="Consolas" w:hAnsi="Consolas"/>
            <w:color w:val="333333"/>
          </w:rPr>
          <w:t>int</w:t>
        </w:r>
        <w:proofErr w:type="spellEnd"/>
        <w:proofErr w:type="gramEnd"/>
        <w:r>
          <w:rPr>
            <w:rFonts w:ascii="Consolas" w:hAnsi="Consolas"/>
            <w:color w:val="333333"/>
          </w:rPr>
          <w:t xml:space="preserve"> a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15" w:author="Unknown"/>
          <w:rFonts w:ascii="Consolas" w:hAnsi="Consolas"/>
          <w:color w:val="333333"/>
        </w:rPr>
      </w:pPr>
      <w:proofErr w:type="spellStart"/>
      <w:proofErr w:type="gramStart"/>
      <w:ins w:id="616" w:author="Unknown">
        <w:r>
          <w:rPr>
            <w:rFonts w:ascii="Consolas" w:hAnsi="Consolas"/>
            <w:color w:val="333333"/>
          </w:rPr>
          <w:t>int</w:t>
        </w:r>
        <w:proofErr w:type="spellEnd"/>
        <w:proofErr w:type="gramEnd"/>
        <w:r>
          <w:rPr>
            <w:rFonts w:ascii="Consolas" w:hAnsi="Consolas"/>
            <w:color w:val="333333"/>
          </w:rPr>
          <w:t xml:space="preserve"> b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17" w:author="Unknown"/>
          <w:rFonts w:ascii="Consolas" w:hAnsi="Consolas"/>
          <w:color w:val="333333"/>
        </w:rPr>
      </w:pPr>
      <w:proofErr w:type="gramStart"/>
      <w:ins w:id="618" w:author="Unknown">
        <w:r>
          <w:rPr>
            <w:rFonts w:ascii="Consolas" w:hAnsi="Consolas"/>
            <w:color w:val="333333"/>
          </w:rPr>
          <w:t>if</w:t>
        </w:r>
        <w:proofErr w:type="gramEnd"/>
        <w:r>
          <w:rPr>
            <w:rFonts w:ascii="Consolas" w:hAnsi="Consolas"/>
            <w:color w:val="333333"/>
          </w:rPr>
          <w:t xml:space="preserve"> (a &lt;=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19" w:author="Unknown"/>
          <w:rFonts w:ascii="Consolas" w:hAnsi="Consolas"/>
          <w:color w:val="333333"/>
        </w:rPr>
      </w:pPr>
      <w:ins w:id="620"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21" w:author="Unknown"/>
          <w:rFonts w:ascii="Consolas" w:hAnsi="Consolas"/>
          <w:color w:val="333333"/>
        </w:rPr>
      </w:pPr>
      <w:proofErr w:type="spellStart"/>
      <w:proofErr w:type="gramStart"/>
      <w:ins w:id="622"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 xml:space="preserve">"a is either equal or lesser than b");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23" w:author="Unknown"/>
          <w:rFonts w:ascii="Consolas" w:hAnsi="Consolas"/>
          <w:color w:val="333333"/>
        </w:rPr>
      </w:pPr>
      <w:ins w:id="624" w:author="Unknown">
        <w:r>
          <w:rPr>
            <w:rFonts w:ascii="Consolas" w:hAnsi="Consolas"/>
            <w:color w:val="333333"/>
          </w:rPr>
          <w:t xml:space="preserve">} </w:t>
        </w:r>
        <w:proofErr w:type="gramStart"/>
        <w:r>
          <w:rPr>
            <w:rFonts w:ascii="Consolas" w:hAnsi="Consolas"/>
            <w:color w:val="333333"/>
          </w:rPr>
          <w:t>else{</w:t>
        </w:r>
        <w:proofErr w:type="gramEnd"/>
        <w:r>
          <w:rPr>
            <w:rFonts w:ascii="Consolas" w:hAnsi="Consolas"/>
            <w:color w:val="333333"/>
          </w:rPr>
          <w:t xml:space="preserve">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25" w:author="Unknown"/>
          <w:rFonts w:ascii="Consolas" w:hAnsi="Consolas"/>
          <w:color w:val="333333"/>
        </w:rPr>
      </w:pPr>
      <w:proofErr w:type="spellStart"/>
      <w:proofErr w:type="gramStart"/>
      <w:ins w:id="626"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 xml:space="preserve">"a is greater than b");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27" w:author="Unknown"/>
          <w:rFonts w:ascii="Consolas" w:hAnsi="Consolas"/>
          <w:color w:val="333333"/>
        </w:rPr>
      </w:pPr>
      <w:ins w:id="628"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629" w:author="Unknown"/>
          <w:rFonts w:ascii="Calibri" w:hAnsi="Calibri" w:cs="Calibri"/>
          <w:color w:val="555555"/>
          <w:sz w:val="26"/>
          <w:szCs w:val="26"/>
        </w:rPr>
      </w:pPr>
      <w:ins w:id="630" w:author="Unknown">
        <w:r>
          <w:rPr>
            <w:rFonts w:ascii="Calibri" w:hAnsi="Calibri" w:cs="Calibri"/>
            <w:color w:val="555555"/>
            <w:sz w:val="26"/>
            <w:szCs w:val="26"/>
          </w:rPr>
          <w:t xml:space="preserve">In the above case output will be “a is either equal or lesser than b” because the result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operand lesser than or equal to operator checks with b comes out to be true. So statement/code inside if is executed.</w:t>
        </w:r>
      </w:ins>
    </w:p>
    <w:p w:rsidR="007A7EEB" w:rsidRDefault="007A7EEB" w:rsidP="007A7EEB">
      <w:pPr>
        <w:pStyle w:val="NormalWeb"/>
        <w:shd w:val="clear" w:color="auto" w:fill="FFFFFF"/>
        <w:spacing w:before="0" w:beforeAutospacing="0" w:after="150" w:afterAutospacing="0"/>
        <w:jc w:val="both"/>
        <w:rPr>
          <w:ins w:id="631" w:author="Unknown"/>
          <w:rFonts w:ascii="Calibri" w:hAnsi="Calibri" w:cs="Calibri"/>
          <w:color w:val="555555"/>
          <w:sz w:val="26"/>
          <w:szCs w:val="26"/>
        </w:rPr>
      </w:pPr>
      <w:ins w:id="632" w:author="Unknown">
        <w:r>
          <w:rPr>
            <w:rStyle w:val="Strong"/>
            <w:rFonts w:ascii="Calibri" w:hAnsi="Calibri" w:cs="Calibri"/>
            <w:color w:val="993366"/>
            <w:sz w:val="26"/>
            <w:szCs w:val="26"/>
          </w:rPr>
          <w:t>&gt;= (Greater than or equal to):</w:t>
        </w:r>
      </w:ins>
    </w:p>
    <w:p w:rsidR="007A7EEB" w:rsidRDefault="007A7EEB" w:rsidP="007A7EEB">
      <w:pPr>
        <w:pStyle w:val="NormalWeb"/>
        <w:shd w:val="clear" w:color="auto" w:fill="FFFFFF"/>
        <w:spacing w:before="0" w:beforeAutospacing="0" w:after="150" w:afterAutospacing="0"/>
        <w:jc w:val="both"/>
        <w:rPr>
          <w:ins w:id="633" w:author="Unknown"/>
          <w:rFonts w:ascii="Calibri" w:hAnsi="Calibri" w:cs="Calibri"/>
          <w:color w:val="555555"/>
          <w:sz w:val="26"/>
          <w:szCs w:val="26"/>
        </w:rPr>
      </w:pPr>
      <w:ins w:id="634" w:author="Unknown">
        <w:r>
          <w:rPr>
            <w:rFonts w:ascii="Calibri" w:hAnsi="Calibri" w:cs="Calibri"/>
            <w:color w:val="555555"/>
            <w:sz w:val="26"/>
            <w:szCs w:val="26"/>
          </w:rPr>
          <w:t>This operator checks whether first operand is greater than or equal to the second operand. Example of greater than or equal to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35" w:author="Unknown"/>
          <w:rFonts w:ascii="Consolas" w:hAnsi="Consolas"/>
          <w:color w:val="333333"/>
        </w:rPr>
      </w:pPr>
      <w:proofErr w:type="spellStart"/>
      <w:proofErr w:type="gramStart"/>
      <w:ins w:id="636" w:author="Unknown">
        <w:r>
          <w:rPr>
            <w:rFonts w:ascii="Consolas" w:hAnsi="Consolas"/>
            <w:color w:val="333333"/>
          </w:rPr>
          <w:t>int</w:t>
        </w:r>
        <w:proofErr w:type="spellEnd"/>
        <w:proofErr w:type="gramEnd"/>
        <w:r>
          <w:rPr>
            <w:rFonts w:ascii="Consolas" w:hAnsi="Consolas"/>
            <w:color w:val="333333"/>
          </w:rPr>
          <w:t xml:space="preserve"> a = 7;</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37" w:author="Unknown"/>
          <w:rFonts w:ascii="Consolas" w:hAnsi="Consolas"/>
          <w:color w:val="333333"/>
        </w:rPr>
      </w:pPr>
      <w:proofErr w:type="spellStart"/>
      <w:proofErr w:type="gramStart"/>
      <w:ins w:id="638" w:author="Unknown">
        <w:r>
          <w:rPr>
            <w:rFonts w:ascii="Consolas" w:hAnsi="Consolas"/>
            <w:color w:val="333333"/>
          </w:rPr>
          <w:lastRenderedPageBreak/>
          <w:t>int</w:t>
        </w:r>
        <w:proofErr w:type="spellEnd"/>
        <w:proofErr w:type="gramEnd"/>
        <w:r>
          <w:rPr>
            <w:rFonts w:ascii="Consolas" w:hAnsi="Consolas"/>
            <w:color w:val="333333"/>
          </w:rPr>
          <w:t xml:space="preserve"> b = 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39" w:author="Unknown"/>
          <w:rFonts w:ascii="Consolas" w:hAnsi="Consolas"/>
          <w:color w:val="333333"/>
        </w:rPr>
      </w:pPr>
      <w:proofErr w:type="gramStart"/>
      <w:ins w:id="640" w:author="Unknown">
        <w:r>
          <w:rPr>
            <w:rFonts w:ascii="Consolas" w:hAnsi="Consolas"/>
            <w:color w:val="333333"/>
          </w:rPr>
          <w:t>if</w:t>
        </w:r>
        <w:proofErr w:type="gramEnd"/>
        <w:r>
          <w:rPr>
            <w:rFonts w:ascii="Consolas" w:hAnsi="Consolas"/>
            <w:color w:val="333333"/>
          </w:rPr>
          <w:t xml:space="preserve"> (a &gt;=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41" w:author="Unknown"/>
          <w:rFonts w:ascii="Consolas" w:hAnsi="Consolas"/>
          <w:color w:val="333333"/>
        </w:rPr>
      </w:pPr>
      <w:proofErr w:type="spellStart"/>
      <w:proofErr w:type="gramStart"/>
      <w:ins w:id="642"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"a is either equal or greater than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43" w:author="Unknown"/>
          <w:rFonts w:ascii="Consolas" w:hAnsi="Consolas"/>
          <w:color w:val="333333"/>
        </w:rPr>
      </w:pPr>
      <w:ins w:id="644"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45" w:author="Unknown"/>
          <w:rFonts w:ascii="Consolas" w:hAnsi="Consolas"/>
          <w:color w:val="333333"/>
        </w:rPr>
      </w:pPr>
      <w:proofErr w:type="gramStart"/>
      <w:ins w:id="646" w:author="Unknown">
        <w:r>
          <w:rPr>
            <w:rFonts w:ascii="Consolas" w:hAnsi="Consolas"/>
            <w:color w:val="333333"/>
          </w:rPr>
          <w:t>else{</w:t>
        </w:r>
        <w:proofErr w:type="gramEnd"/>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47" w:author="Unknown"/>
          <w:rFonts w:ascii="Consolas" w:hAnsi="Consolas"/>
          <w:color w:val="333333"/>
        </w:rPr>
      </w:pPr>
      <w:proofErr w:type="spellStart"/>
      <w:proofErr w:type="gramStart"/>
      <w:ins w:id="648"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"a is lesser than b");</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49" w:author="Unknown"/>
          <w:rFonts w:ascii="Consolas" w:hAnsi="Consolas"/>
          <w:color w:val="333333"/>
        </w:rPr>
      </w:pPr>
      <w:ins w:id="650"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651" w:author="Unknown"/>
          <w:rFonts w:ascii="Calibri" w:hAnsi="Calibri" w:cs="Calibri"/>
          <w:color w:val="555555"/>
          <w:sz w:val="26"/>
          <w:szCs w:val="26"/>
        </w:rPr>
      </w:pPr>
      <w:ins w:id="652" w:author="Unknown">
        <w:r>
          <w:rPr>
            <w:rFonts w:ascii="Calibri" w:hAnsi="Calibri" w:cs="Calibri"/>
            <w:color w:val="555555"/>
            <w:sz w:val="26"/>
            <w:szCs w:val="26"/>
          </w:rPr>
          <w:t xml:space="preserve">In the above case output will be “a is either equal or greater than b” because the result of </w:t>
        </w:r>
        <w:proofErr w:type="gramStart"/>
        <w:r>
          <w:rPr>
            <w:rFonts w:ascii="Calibri" w:hAnsi="Calibri" w:cs="Calibri"/>
            <w:color w:val="555555"/>
            <w:sz w:val="26"/>
            <w:szCs w:val="26"/>
          </w:rPr>
          <w:t>a</w:t>
        </w:r>
        <w:proofErr w:type="gramEnd"/>
        <w:r>
          <w:rPr>
            <w:rFonts w:ascii="Calibri" w:hAnsi="Calibri" w:cs="Calibri"/>
            <w:color w:val="555555"/>
            <w:sz w:val="26"/>
            <w:szCs w:val="26"/>
          </w:rPr>
          <w:t xml:space="preserve"> operand greater than or equal to operator checks with b comes out to be true. So statement/code inside if is executed.</w:t>
        </w:r>
      </w:ins>
    </w:p>
    <w:p w:rsidR="007A7EEB" w:rsidRDefault="007A7EEB" w:rsidP="007A7EEB">
      <w:pPr>
        <w:pStyle w:val="NormalWeb"/>
        <w:shd w:val="clear" w:color="auto" w:fill="FFFFFF"/>
        <w:spacing w:before="0" w:beforeAutospacing="0" w:after="150" w:afterAutospacing="0"/>
        <w:jc w:val="both"/>
        <w:rPr>
          <w:ins w:id="653" w:author="Unknown"/>
          <w:rFonts w:ascii="Calibri" w:hAnsi="Calibri" w:cs="Calibri"/>
          <w:color w:val="555555"/>
          <w:sz w:val="26"/>
          <w:szCs w:val="26"/>
        </w:rPr>
      </w:pPr>
      <w:ins w:id="654" w:author="Unknown">
        <w:r>
          <w:rPr>
            <w:rStyle w:val="Strong"/>
            <w:rFonts w:ascii="Calibri" w:hAnsi="Calibri" w:cs="Calibri"/>
            <w:color w:val="008000"/>
            <w:sz w:val="26"/>
            <w:szCs w:val="26"/>
            <w:u w:val="single"/>
          </w:rPr>
          <w:t>CONDITIONAL OPERATOR:</w:t>
        </w:r>
      </w:ins>
    </w:p>
    <w:p w:rsidR="007A7EEB" w:rsidRDefault="007A7EEB" w:rsidP="007A7EEB">
      <w:pPr>
        <w:pStyle w:val="NormalWeb"/>
        <w:shd w:val="clear" w:color="auto" w:fill="FFFFFF"/>
        <w:spacing w:before="0" w:beforeAutospacing="0" w:after="150" w:afterAutospacing="0"/>
        <w:jc w:val="both"/>
        <w:rPr>
          <w:ins w:id="655" w:author="Unknown"/>
          <w:rFonts w:ascii="Calibri" w:hAnsi="Calibri" w:cs="Calibri"/>
          <w:color w:val="555555"/>
          <w:sz w:val="26"/>
          <w:szCs w:val="26"/>
        </w:rPr>
      </w:pPr>
      <w:ins w:id="656" w:author="Unknown">
        <w:r>
          <w:rPr>
            <w:rFonts w:ascii="Calibri" w:hAnsi="Calibri" w:cs="Calibri"/>
            <w:color w:val="555555"/>
            <w:sz w:val="26"/>
            <w:szCs w:val="26"/>
          </w:rPr>
          <w:t xml:space="preserve">Conditional Operator gives result based on evaluating two or more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expressions. There are three types of conditional operator in JAVA: &amp;&amp; (Conditional-AND), || (Conditional-OR) </w:t>
        </w:r>
        <w:proofErr w:type="gramStart"/>
        <w:r>
          <w:rPr>
            <w:rFonts w:ascii="Calibri" w:hAnsi="Calibri" w:cs="Calibri"/>
            <w:color w:val="555555"/>
            <w:sz w:val="26"/>
            <w:szCs w:val="26"/>
          </w:rPr>
          <w:t>and ?</w:t>
        </w:r>
        <w:proofErr w:type="gramEnd"/>
        <w:r>
          <w:rPr>
            <w:rFonts w:ascii="Calibri" w:hAnsi="Calibri" w:cs="Calibri"/>
            <w:color w:val="555555"/>
            <w:sz w:val="26"/>
            <w:szCs w:val="26"/>
          </w:rPr>
          <w:t>: (Ternary). We will discuss all one by one:</w:t>
        </w:r>
      </w:ins>
    </w:p>
    <w:p w:rsidR="007A7EEB" w:rsidRDefault="007A7EEB" w:rsidP="007A7EEB">
      <w:pPr>
        <w:shd w:val="clear" w:color="auto" w:fill="FFFFFF"/>
        <w:jc w:val="center"/>
        <w:rPr>
          <w:ins w:id="657" w:author="Unknown"/>
          <w:rFonts w:ascii="Calibri" w:hAnsi="Calibri" w:cs="Calibri"/>
          <w:color w:val="555555"/>
          <w:sz w:val="26"/>
          <w:szCs w:val="26"/>
        </w:rPr>
      </w:pPr>
      <w:r>
        <w:rPr>
          <w:rFonts w:ascii="Calibri" w:hAnsi="Calibri" w:cs="Calibri"/>
          <w:noProof/>
          <w:color w:val="555555"/>
          <w:sz w:val="26"/>
          <w:szCs w:val="26"/>
        </w:rPr>
        <w:drawing>
          <wp:inline distT="0" distB="0" distL="0" distR="0">
            <wp:extent cx="4038600" cy="2171700"/>
            <wp:effectExtent l="0" t="0" r="0" b="0"/>
            <wp:docPr id="3" name="Picture 3" descr="Conditional Opera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ditional Operator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171700"/>
                    </a:xfrm>
                    <a:prstGeom prst="rect">
                      <a:avLst/>
                    </a:prstGeom>
                    <a:noFill/>
                    <a:ln>
                      <a:noFill/>
                    </a:ln>
                  </pic:spPr>
                </pic:pic>
              </a:graphicData>
            </a:graphic>
          </wp:inline>
        </w:drawing>
      </w:r>
    </w:p>
    <w:p w:rsidR="007A7EEB" w:rsidRDefault="007A7EEB" w:rsidP="007A7EEB">
      <w:pPr>
        <w:shd w:val="clear" w:color="auto" w:fill="FFFFFF"/>
        <w:jc w:val="both"/>
        <w:rPr>
          <w:ins w:id="658" w:author="Unknown"/>
          <w:rFonts w:ascii="Calibri" w:hAnsi="Calibri" w:cs="Calibri"/>
          <w:color w:val="555555"/>
          <w:sz w:val="26"/>
          <w:szCs w:val="26"/>
        </w:rPr>
      </w:pPr>
      <w:ins w:id="659" w:author="Unknown">
        <w:r>
          <w:rPr>
            <w:rStyle w:val="Strong"/>
            <w:rFonts w:ascii="Calibri" w:hAnsi="Calibri" w:cs="Calibri"/>
            <w:color w:val="993366"/>
            <w:sz w:val="26"/>
            <w:szCs w:val="26"/>
          </w:rPr>
          <w:t>&amp;&amp; (Conditional-AND) Operator:</w:t>
        </w:r>
      </w:ins>
    </w:p>
    <w:p w:rsidR="007A7EEB" w:rsidRDefault="007A7EEB" w:rsidP="007A7EEB">
      <w:pPr>
        <w:pStyle w:val="NormalWeb"/>
        <w:shd w:val="clear" w:color="auto" w:fill="FFFFFF"/>
        <w:spacing w:before="0" w:beforeAutospacing="0" w:after="150" w:afterAutospacing="0"/>
        <w:jc w:val="both"/>
        <w:rPr>
          <w:ins w:id="660" w:author="Unknown"/>
          <w:rFonts w:ascii="Calibri" w:hAnsi="Calibri" w:cs="Calibri"/>
          <w:color w:val="555555"/>
          <w:sz w:val="26"/>
          <w:szCs w:val="26"/>
        </w:rPr>
      </w:pPr>
      <w:ins w:id="661" w:author="Unknown">
        <w:r>
          <w:rPr>
            <w:rFonts w:ascii="Calibri" w:hAnsi="Calibri" w:cs="Calibri"/>
            <w:color w:val="555555"/>
            <w:sz w:val="26"/>
            <w:szCs w:val="26"/>
          </w:rPr>
          <w:t xml:space="preserve">Conditional AND operator takes two operands and both the operand has to be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(Expression whose output is either true or false). </w:t>
        </w:r>
        <w:proofErr w:type="gramStart"/>
        <w:r>
          <w:rPr>
            <w:rFonts w:ascii="Calibri" w:hAnsi="Calibri" w:cs="Calibri"/>
            <w:color w:val="555555"/>
            <w:sz w:val="26"/>
            <w:szCs w:val="26"/>
          </w:rPr>
          <w:t>The &amp;&amp; operator return true only if both the operands are true otherwise it return false.</w:t>
        </w:r>
        <w:proofErr w:type="gramEnd"/>
        <w:r>
          <w:rPr>
            <w:rFonts w:ascii="Calibri" w:hAnsi="Calibri" w:cs="Calibri"/>
            <w:color w:val="555555"/>
            <w:sz w:val="26"/>
            <w:szCs w:val="26"/>
          </w:rPr>
          <w:t xml:space="preserve"> In other words, if any one or both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is false, this operator will return false.</w:t>
        </w:r>
      </w:ins>
    </w:p>
    <w:p w:rsidR="007A7EEB" w:rsidRDefault="007A7EEB" w:rsidP="007A7EEB">
      <w:pPr>
        <w:pStyle w:val="NormalWeb"/>
        <w:shd w:val="clear" w:color="auto" w:fill="FFFFFF"/>
        <w:spacing w:before="0" w:beforeAutospacing="0" w:after="150" w:afterAutospacing="0"/>
        <w:jc w:val="both"/>
        <w:rPr>
          <w:ins w:id="662" w:author="Unknown"/>
          <w:rFonts w:ascii="Calibri" w:hAnsi="Calibri" w:cs="Calibri"/>
          <w:color w:val="555555"/>
          <w:sz w:val="26"/>
          <w:szCs w:val="26"/>
        </w:rPr>
      </w:pPr>
      <w:ins w:id="663" w:author="Unknown">
        <w:r>
          <w:rPr>
            <w:rFonts w:ascii="Calibri" w:hAnsi="Calibri" w:cs="Calibri"/>
            <w:color w:val="555555"/>
            <w:sz w:val="26"/>
            <w:szCs w:val="26"/>
          </w:rPr>
          <w:t>Example of Conditional AND operator:</w:t>
        </w:r>
      </w:ins>
    </w:p>
    <w:p w:rsidR="007A7EEB" w:rsidRDefault="007A7EEB" w:rsidP="007A7EEB">
      <w:pPr>
        <w:pStyle w:val="NormalWeb"/>
        <w:shd w:val="clear" w:color="auto" w:fill="FFFFFF"/>
        <w:spacing w:before="0" w:beforeAutospacing="0" w:after="150" w:afterAutospacing="0"/>
        <w:jc w:val="both"/>
        <w:rPr>
          <w:ins w:id="664" w:author="Unknown"/>
          <w:rFonts w:ascii="Calibri" w:hAnsi="Calibri" w:cs="Calibri"/>
          <w:color w:val="555555"/>
          <w:sz w:val="26"/>
          <w:szCs w:val="26"/>
        </w:rPr>
      </w:pPr>
      <w:proofErr w:type="spellStart"/>
      <w:ins w:id="665" w:author="Unknown">
        <w:r>
          <w:rPr>
            <w:rFonts w:ascii="Calibri" w:hAnsi="Calibri" w:cs="Calibri"/>
            <w:color w:val="555555"/>
            <w:sz w:val="26"/>
            <w:szCs w:val="26"/>
          </w:rPr>
          <w:t>Lets</w:t>
        </w:r>
        <w:proofErr w:type="spellEnd"/>
        <w:r>
          <w:rPr>
            <w:rFonts w:ascii="Calibri" w:hAnsi="Calibri" w:cs="Calibri"/>
            <w:color w:val="555555"/>
            <w:sz w:val="26"/>
            <w:szCs w:val="26"/>
          </w:rPr>
          <w:t xml:space="preserve"> suppose we want to create </w:t>
        </w:r>
        <w:proofErr w:type="gramStart"/>
        <w:r>
          <w:rPr>
            <w:rFonts w:ascii="Calibri" w:hAnsi="Calibri" w:cs="Calibri"/>
            <w:color w:val="555555"/>
            <w:sz w:val="26"/>
            <w:szCs w:val="26"/>
          </w:rPr>
          <w:t>a program which only accept</w:t>
        </w:r>
        <w:proofErr w:type="gramEnd"/>
        <w:r>
          <w:rPr>
            <w:rFonts w:ascii="Calibri" w:hAnsi="Calibri" w:cs="Calibri"/>
            <w:color w:val="555555"/>
            <w:sz w:val="26"/>
            <w:szCs w:val="26"/>
          </w:rPr>
          <w:t xml:space="preserve"> people of age between 18 and 28:</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66" w:author="Unknown"/>
          <w:rFonts w:ascii="Consolas" w:hAnsi="Consolas"/>
          <w:color w:val="333333"/>
        </w:rPr>
      </w:pPr>
      <w:proofErr w:type="spellStart"/>
      <w:proofErr w:type="gramStart"/>
      <w:ins w:id="667" w:author="Unknown">
        <w:r>
          <w:rPr>
            <w:rFonts w:ascii="Consolas" w:hAnsi="Consolas"/>
            <w:color w:val="333333"/>
          </w:rPr>
          <w:lastRenderedPageBreak/>
          <w:t>int</w:t>
        </w:r>
        <w:proofErr w:type="spellEnd"/>
        <w:proofErr w:type="gramEnd"/>
        <w:r>
          <w:rPr>
            <w:rFonts w:ascii="Consolas" w:hAnsi="Consolas"/>
            <w:color w:val="333333"/>
          </w:rPr>
          <w:t xml:space="preserve"> </w:t>
        </w:r>
        <w:proofErr w:type="spellStart"/>
        <w:r>
          <w:rPr>
            <w:rFonts w:ascii="Consolas" w:hAnsi="Consolas"/>
            <w:color w:val="333333"/>
          </w:rPr>
          <w:t>xAge</w:t>
        </w:r>
        <w:proofErr w:type="spellEnd"/>
        <w:r>
          <w:rPr>
            <w:rFonts w:ascii="Consolas" w:hAnsi="Consolas"/>
            <w:color w:val="333333"/>
          </w:rPr>
          <w:t xml:space="preserve"> = 25;</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68" w:author="Unknown"/>
          <w:rFonts w:ascii="Consolas" w:hAnsi="Consolas"/>
          <w:color w:val="333333"/>
        </w:rPr>
      </w:pPr>
      <w:proofErr w:type="gramStart"/>
      <w:ins w:id="669" w:author="Unknown">
        <w:r>
          <w:rPr>
            <w:rFonts w:ascii="Consolas" w:hAnsi="Consolas"/>
            <w:color w:val="333333"/>
          </w:rPr>
          <w:t>if(</w:t>
        </w:r>
        <w:proofErr w:type="spellStart"/>
        <w:proofErr w:type="gramEnd"/>
        <w:r>
          <w:rPr>
            <w:rFonts w:ascii="Consolas" w:hAnsi="Consolas"/>
            <w:color w:val="333333"/>
          </w:rPr>
          <w:t>xAge</w:t>
        </w:r>
        <w:proofErr w:type="spellEnd"/>
        <w:r>
          <w:rPr>
            <w:rFonts w:ascii="Consolas" w:hAnsi="Consolas"/>
            <w:color w:val="333333"/>
          </w:rPr>
          <w:t xml:space="preserve">&gt;=18 &amp;&amp; </w:t>
        </w:r>
        <w:proofErr w:type="spellStart"/>
        <w:r>
          <w:rPr>
            <w:rFonts w:ascii="Consolas" w:hAnsi="Consolas"/>
            <w:color w:val="333333"/>
          </w:rPr>
          <w:t>xAge</w:t>
        </w:r>
        <w:proofErr w:type="spellEnd"/>
        <w:r>
          <w:rPr>
            <w:rFonts w:ascii="Consolas" w:hAnsi="Consolas"/>
            <w:color w:val="333333"/>
          </w:rPr>
          <w:t xml:space="preserve"> &lt;= 28 ){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70" w:author="Unknown"/>
          <w:rFonts w:ascii="Consolas" w:hAnsi="Consolas"/>
          <w:color w:val="333333"/>
        </w:rPr>
      </w:pPr>
      <w:proofErr w:type="spellStart"/>
      <w:proofErr w:type="gramStart"/>
      <w:ins w:id="671"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"You are accepted");</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72" w:author="Unknown"/>
          <w:rFonts w:ascii="Consolas" w:hAnsi="Consolas"/>
          <w:color w:val="333333"/>
        </w:rPr>
      </w:pPr>
      <w:ins w:id="673"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74" w:author="Unknown"/>
          <w:rFonts w:ascii="Consolas" w:hAnsi="Consolas"/>
          <w:color w:val="333333"/>
        </w:rPr>
      </w:pPr>
      <w:proofErr w:type="gramStart"/>
      <w:ins w:id="675" w:author="Unknown">
        <w:r>
          <w:rPr>
            <w:rFonts w:ascii="Consolas" w:hAnsi="Consolas"/>
            <w:color w:val="333333"/>
          </w:rPr>
          <w:t>else{</w:t>
        </w:r>
        <w:proofErr w:type="gramEnd"/>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76" w:author="Unknown"/>
          <w:rFonts w:ascii="Consolas" w:hAnsi="Consolas"/>
          <w:color w:val="333333"/>
        </w:rPr>
      </w:pPr>
      <w:proofErr w:type="spellStart"/>
      <w:proofErr w:type="gramStart"/>
      <w:ins w:id="677"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"Not accepted");</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78" w:author="Unknown"/>
          <w:rFonts w:ascii="Consolas" w:hAnsi="Consolas"/>
          <w:color w:val="333333"/>
        </w:rPr>
      </w:pPr>
      <w:ins w:id="679"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680" w:author="Unknown"/>
          <w:rFonts w:ascii="Calibri" w:hAnsi="Calibri" w:cs="Calibri"/>
          <w:color w:val="555555"/>
          <w:sz w:val="26"/>
          <w:szCs w:val="26"/>
        </w:rPr>
      </w:pPr>
      <w:ins w:id="681" w:author="Unknown">
        <w:r>
          <w:rPr>
            <w:rFonts w:ascii="Calibri" w:hAnsi="Calibri" w:cs="Calibri"/>
            <w:color w:val="555555"/>
            <w:sz w:val="26"/>
            <w:szCs w:val="26"/>
          </w:rPr>
          <w:t xml:space="preserve">In the above example both the </w:t>
        </w:r>
        <w:proofErr w:type="spellStart"/>
        <w:r>
          <w:rPr>
            <w:rFonts w:ascii="Calibri" w:hAnsi="Calibri" w:cs="Calibri"/>
            <w:color w:val="555555"/>
            <w:sz w:val="26"/>
            <w:szCs w:val="26"/>
          </w:rPr>
          <w:t>boolean</w:t>
        </w:r>
        <w:proofErr w:type="spellEnd"/>
        <w:r>
          <w:rPr>
            <w:rFonts w:ascii="Calibri" w:hAnsi="Calibri" w:cs="Calibri"/>
            <w:color w:val="555555"/>
            <w:sz w:val="26"/>
            <w:szCs w:val="26"/>
          </w:rPr>
          <w:t xml:space="preserve"> expression are true so the logical </w:t>
        </w:r>
        <w:proofErr w:type="gramStart"/>
        <w:r>
          <w:rPr>
            <w:rFonts w:ascii="Calibri" w:hAnsi="Calibri" w:cs="Calibri"/>
            <w:color w:val="555555"/>
            <w:sz w:val="26"/>
            <w:szCs w:val="26"/>
          </w:rPr>
          <w:t>AND(</w:t>
        </w:r>
        <w:proofErr w:type="gramEnd"/>
        <w:r>
          <w:rPr>
            <w:rFonts w:ascii="Calibri" w:hAnsi="Calibri" w:cs="Calibri"/>
            <w:color w:val="555555"/>
            <w:sz w:val="26"/>
            <w:szCs w:val="26"/>
          </w:rPr>
          <w:t>&amp;&amp;) operator will return true and thus the output will be You are accepted.</w:t>
        </w:r>
      </w:ins>
    </w:p>
    <w:p w:rsidR="007A7EEB" w:rsidRDefault="007A7EEB" w:rsidP="007A7EEB">
      <w:pPr>
        <w:pStyle w:val="NormalWeb"/>
        <w:shd w:val="clear" w:color="auto" w:fill="FFFFFF"/>
        <w:spacing w:before="0" w:beforeAutospacing="0" w:after="150" w:afterAutospacing="0"/>
        <w:jc w:val="both"/>
        <w:rPr>
          <w:ins w:id="682" w:author="Unknown"/>
          <w:rFonts w:ascii="Calibri" w:hAnsi="Calibri" w:cs="Calibri"/>
          <w:color w:val="555555"/>
          <w:sz w:val="26"/>
          <w:szCs w:val="26"/>
        </w:rPr>
      </w:pPr>
      <w:ins w:id="683" w:author="Unknown">
        <w:r>
          <w:rPr>
            <w:rStyle w:val="Strong"/>
            <w:rFonts w:ascii="Calibri" w:hAnsi="Calibri" w:cs="Calibri"/>
            <w:color w:val="993366"/>
            <w:sz w:val="26"/>
            <w:szCs w:val="26"/>
          </w:rPr>
          <w:t>|| (Conditional-OR) Operator:</w:t>
        </w:r>
      </w:ins>
    </w:p>
    <w:p w:rsidR="007A7EEB" w:rsidRDefault="007A7EEB" w:rsidP="007A7EEB">
      <w:pPr>
        <w:pStyle w:val="NormalWeb"/>
        <w:shd w:val="clear" w:color="auto" w:fill="FFFFFF"/>
        <w:spacing w:before="0" w:beforeAutospacing="0" w:after="150" w:afterAutospacing="0"/>
        <w:jc w:val="both"/>
        <w:rPr>
          <w:ins w:id="684" w:author="Unknown"/>
          <w:rFonts w:ascii="Calibri" w:hAnsi="Calibri" w:cs="Calibri"/>
          <w:color w:val="555555"/>
          <w:sz w:val="26"/>
          <w:szCs w:val="26"/>
        </w:rPr>
      </w:pPr>
      <w:proofErr w:type="gramStart"/>
      <w:ins w:id="685" w:author="Unknown">
        <w:r>
          <w:rPr>
            <w:rFonts w:ascii="Calibri" w:hAnsi="Calibri" w:cs="Calibri"/>
            <w:color w:val="555555"/>
            <w:sz w:val="26"/>
            <w:szCs w:val="26"/>
          </w:rPr>
          <w:t>This operator also accept</w:t>
        </w:r>
        <w:proofErr w:type="gramEnd"/>
        <w:r>
          <w:rPr>
            <w:rFonts w:ascii="Calibri" w:hAnsi="Calibri" w:cs="Calibri"/>
            <w:color w:val="555555"/>
            <w:sz w:val="26"/>
            <w:szCs w:val="26"/>
          </w:rPr>
          <w:t xml:space="preserve"> two operands and both the operands are </w:t>
        </w:r>
        <w:proofErr w:type="spellStart"/>
        <w:r>
          <w:rPr>
            <w:rFonts w:ascii="Calibri" w:hAnsi="Calibri" w:cs="Calibri"/>
            <w:color w:val="555555"/>
            <w:sz w:val="26"/>
            <w:szCs w:val="26"/>
          </w:rPr>
          <w:t>boolean</w:t>
        </w:r>
        <w:proofErr w:type="spellEnd"/>
        <w:r>
          <w:rPr>
            <w:rFonts w:ascii="Calibri" w:hAnsi="Calibri" w:cs="Calibri"/>
            <w:color w:val="555555"/>
            <w:sz w:val="26"/>
            <w:szCs w:val="26"/>
          </w:rPr>
          <w:t xml:space="preserve"> expression. The operator returns false if both the operand are false otherwise it return true. In other words, if any one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is true out of two, this operator will return true.</w:t>
        </w:r>
      </w:ins>
    </w:p>
    <w:p w:rsidR="007A7EEB" w:rsidRDefault="007A7EEB" w:rsidP="007A7EEB">
      <w:pPr>
        <w:pStyle w:val="NormalWeb"/>
        <w:shd w:val="clear" w:color="auto" w:fill="FFFFFF"/>
        <w:spacing w:before="0" w:beforeAutospacing="0" w:after="150" w:afterAutospacing="0"/>
        <w:jc w:val="both"/>
        <w:rPr>
          <w:ins w:id="686" w:author="Unknown"/>
          <w:rFonts w:ascii="Calibri" w:hAnsi="Calibri" w:cs="Calibri"/>
          <w:color w:val="555555"/>
          <w:sz w:val="26"/>
          <w:szCs w:val="26"/>
        </w:rPr>
      </w:pPr>
      <w:ins w:id="687" w:author="Unknown">
        <w:r>
          <w:rPr>
            <w:rFonts w:ascii="Calibri" w:hAnsi="Calibri" w:cs="Calibri"/>
            <w:color w:val="555555"/>
            <w:sz w:val="26"/>
            <w:szCs w:val="26"/>
          </w:rPr>
          <w:t>Example of Conditional-OR Operator:</w:t>
        </w:r>
      </w:ins>
    </w:p>
    <w:p w:rsidR="007A7EEB" w:rsidRDefault="007A7EEB" w:rsidP="007A7EEB">
      <w:pPr>
        <w:pStyle w:val="NormalWeb"/>
        <w:shd w:val="clear" w:color="auto" w:fill="FFFFFF"/>
        <w:spacing w:before="0" w:beforeAutospacing="0" w:after="150" w:afterAutospacing="0"/>
        <w:jc w:val="both"/>
        <w:rPr>
          <w:ins w:id="688" w:author="Unknown"/>
          <w:rFonts w:ascii="Calibri" w:hAnsi="Calibri" w:cs="Calibri"/>
          <w:color w:val="555555"/>
          <w:sz w:val="26"/>
          <w:szCs w:val="26"/>
        </w:rPr>
      </w:pPr>
      <w:proofErr w:type="spellStart"/>
      <w:proofErr w:type="gramStart"/>
      <w:ins w:id="689" w:author="Unknown">
        <w:r>
          <w:rPr>
            <w:rFonts w:ascii="Calibri" w:hAnsi="Calibri" w:cs="Calibri"/>
            <w:color w:val="555555"/>
            <w:sz w:val="26"/>
            <w:szCs w:val="26"/>
          </w:rPr>
          <w:t>Lets</w:t>
        </w:r>
        <w:proofErr w:type="spellEnd"/>
        <w:proofErr w:type="gramEnd"/>
        <w:r>
          <w:rPr>
            <w:rFonts w:ascii="Calibri" w:hAnsi="Calibri" w:cs="Calibri"/>
            <w:color w:val="555555"/>
            <w:sz w:val="26"/>
            <w:szCs w:val="26"/>
          </w:rPr>
          <w:t xml:space="preserve"> create a simple program where two types of peoples are accepted. </w:t>
        </w:r>
        <w:proofErr w:type="gramStart"/>
        <w:r>
          <w:rPr>
            <w:rFonts w:ascii="Calibri" w:hAnsi="Calibri" w:cs="Calibri"/>
            <w:color w:val="555555"/>
            <w:sz w:val="26"/>
            <w:szCs w:val="26"/>
          </w:rPr>
          <w:t>Either whose</w:t>
        </w:r>
        <w:proofErr w:type="gramEnd"/>
        <w:r>
          <w:rPr>
            <w:rFonts w:ascii="Calibri" w:hAnsi="Calibri" w:cs="Calibri"/>
            <w:color w:val="555555"/>
            <w:sz w:val="26"/>
            <w:szCs w:val="26"/>
          </w:rPr>
          <w:t xml:space="preserve"> age is less than 18 or greater than 28.</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90" w:author="Unknown"/>
          <w:rFonts w:ascii="Consolas" w:hAnsi="Consolas"/>
          <w:color w:val="333333"/>
        </w:rPr>
      </w:pPr>
      <w:proofErr w:type="spellStart"/>
      <w:proofErr w:type="gramStart"/>
      <w:ins w:id="691" w:author="Unknown">
        <w:r>
          <w:rPr>
            <w:rFonts w:ascii="Consolas" w:hAnsi="Consolas"/>
            <w:color w:val="333333"/>
          </w:rPr>
          <w:t>int</w:t>
        </w:r>
        <w:proofErr w:type="spellEnd"/>
        <w:proofErr w:type="gramEnd"/>
        <w:r>
          <w:rPr>
            <w:rFonts w:ascii="Consolas" w:hAnsi="Consolas"/>
            <w:color w:val="333333"/>
          </w:rPr>
          <w:t xml:space="preserve"> </w:t>
        </w:r>
        <w:proofErr w:type="spellStart"/>
        <w:r>
          <w:rPr>
            <w:rFonts w:ascii="Consolas" w:hAnsi="Consolas"/>
            <w:color w:val="333333"/>
          </w:rPr>
          <w:t>xAge</w:t>
        </w:r>
        <w:proofErr w:type="spellEnd"/>
        <w:r>
          <w:rPr>
            <w:rFonts w:ascii="Consolas" w:hAnsi="Consolas"/>
            <w:color w:val="333333"/>
          </w:rPr>
          <w:t xml:space="preserve"> = 17;</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92" w:author="Unknown"/>
          <w:rFonts w:ascii="Consolas" w:hAnsi="Consolas"/>
          <w:color w:val="333333"/>
        </w:rPr>
      </w:pPr>
      <w:proofErr w:type="gramStart"/>
      <w:ins w:id="693" w:author="Unknown">
        <w:r>
          <w:rPr>
            <w:rFonts w:ascii="Consolas" w:hAnsi="Consolas"/>
            <w:color w:val="333333"/>
          </w:rPr>
          <w:t>if(</w:t>
        </w:r>
        <w:proofErr w:type="spellStart"/>
        <w:proofErr w:type="gramEnd"/>
        <w:r>
          <w:rPr>
            <w:rFonts w:ascii="Consolas" w:hAnsi="Consolas"/>
            <w:color w:val="333333"/>
          </w:rPr>
          <w:t>xAge</w:t>
        </w:r>
        <w:proofErr w:type="spellEnd"/>
        <w:r>
          <w:rPr>
            <w:rFonts w:ascii="Consolas" w:hAnsi="Consolas"/>
            <w:color w:val="333333"/>
          </w:rPr>
          <w:t xml:space="preserve"> &lt; 18 || </w:t>
        </w:r>
        <w:proofErr w:type="spellStart"/>
        <w:r>
          <w:rPr>
            <w:rFonts w:ascii="Consolas" w:hAnsi="Consolas"/>
            <w:color w:val="333333"/>
          </w:rPr>
          <w:t>xAge</w:t>
        </w:r>
        <w:proofErr w:type="spellEnd"/>
        <w:r>
          <w:rPr>
            <w:rFonts w:ascii="Consolas" w:hAnsi="Consolas"/>
            <w:color w:val="333333"/>
          </w:rPr>
          <w:t xml:space="preserve"> &gt; 28) {</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94" w:author="Unknown"/>
          <w:rFonts w:ascii="Consolas" w:hAnsi="Consolas"/>
          <w:color w:val="333333"/>
        </w:rPr>
      </w:pPr>
      <w:proofErr w:type="spellStart"/>
      <w:proofErr w:type="gramStart"/>
      <w:ins w:id="695"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"You are accepted");</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96" w:author="Unknown"/>
          <w:rFonts w:ascii="Consolas" w:hAnsi="Consolas"/>
          <w:color w:val="333333"/>
        </w:rPr>
      </w:pPr>
      <w:proofErr w:type="gramStart"/>
      <w:ins w:id="697" w:author="Unknown">
        <w:r>
          <w:rPr>
            <w:rFonts w:ascii="Consolas" w:hAnsi="Consolas"/>
            <w:color w:val="333333"/>
          </w:rPr>
          <w:t>}else</w:t>
        </w:r>
        <w:proofErr w:type="gramEnd"/>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698" w:author="Unknown"/>
          <w:rFonts w:ascii="Consolas" w:hAnsi="Consolas"/>
          <w:color w:val="333333"/>
        </w:rPr>
      </w:pPr>
      <w:ins w:id="699"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00" w:author="Unknown"/>
          <w:rFonts w:ascii="Consolas" w:hAnsi="Consolas"/>
          <w:color w:val="333333"/>
        </w:rPr>
      </w:pPr>
      <w:proofErr w:type="spellStart"/>
      <w:proofErr w:type="gramStart"/>
      <w:ins w:id="701"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"You are not accepted");</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02" w:author="Unknown"/>
          <w:rFonts w:ascii="Consolas" w:hAnsi="Consolas"/>
          <w:color w:val="333333"/>
        </w:rPr>
      </w:pPr>
      <w:ins w:id="703"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704" w:author="Unknown"/>
          <w:rFonts w:ascii="Calibri" w:hAnsi="Calibri" w:cs="Calibri"/>
          <w:color w:val="555555"/>
          <w:sz w:val="26"/>
          <w:szCs w:val="26"/>
        </w:rPr>
      </w:pPr>
      <w:ins w:id="705" w:author="Unknown">
        <w:r>
          <w:rPr>
            <w:rFonts w:ascii="Calibri" w:hAnsi="Calibri" w:cs="Calibri"/>
            <w:color w:val="555555"/>
            <w:sz w:val="26"/>
            <w:szCs w:val="26"/>
          </w:rPr>
          <w:t xml:space="preserve">In the above example, since first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is true and we know if any </w:t>
        </w:r>
        <w:proofErr w:type="spellStart"/>
        <w:r>
          <w:rPr>
            <w:rFonts w:ascii="Calibri" w:hAnsi="Calibri" w:cs="Calibri"/>
            <w:color w:val="555555"/>
            <w:sz w:val="26"/>
            <w:szCs w:val="26"/>
          </w:rPr>
          <w:t>boolean</w:t>
        </w:r>
        <w:proofErr w:type="spellEnd"/>
        <w:r>
          <w:rPr>
            <w:rFonts w:ascii="Calibri" w:hAnsi="Calibri" w:cs="Calibri"/>
            <w:color w:val="555555"/>
            <w:sz w:val="26"/>
            <w:szCs w:val="26"/>
          </w:rPr>
          <w:t xml:space="preserve"> expression is true the logical OR operator will return true. Thus, output will be </w:t>
        </w:r>
        <w:proofErr w:type="gramStart"/>
        <w:r>
          <w:rPr>
            <w:rFonts w:ascii="Calibri" w:hAnsi="Calibri" w:cs="Calibri"/>
            <w:color w:val="555555"/>
            <w:sz w:val="26"/>
            <w:szCs w:val="26"/>
          </w:rPr>
          <w:t>You</w:t>
        </w:r>
        <w:proofErr w:type="gramEnd"/>
        <w:r>
          <w:rPr>
            <w:rFonts w:ascii="Calibri" w:hAnsi="Calibri" w:cs="Calibri"/>
            <w:color w:val="555555"/>
            <w:sz w:val="26"/>
            <w:szCs w:val="26"/>
          </w:rPr>
          <w:t xml:space="preserve"> are accepted.</w:t>
        </w:r>
      </w:ins>
    </w:p>
    <w:p w:rsidR="007A7EEB" w:rsidRDefault="007A7EEB" w:rsidP="007A7EEB">
      <w:pPr>
        <w:pStyle w:val="NormalWeb"/>
        <w:shd w:val="clear" w:color="auto" w:fill="FFFFFF"/>
        <w:spacing w:before="0" w:beforeAutospacing="0" w:after="150" w:afterAutospacing="0"/>
        <w:jc w:val="both"/>
        <w:rPr>
          <w:ins w:id="706" w:author="Unknown"/>
          <w:rFonts w:ascii="Calibri" w:hAnsi="Calibri" w:cs="Calibri"/>
          <w:color w:val="555555"/>
          <w:sz w:val="26"/>
          <w:szCs w:val="26"/>
        </w:rPr>
      </w:pPr>
      <w:proofErr w:type="gramStart"/>
      <w:ins w:id="707" w:author="Unknown">
        <w:r>
          <w:rPr>
            <w:rStyle w:val="Strong"/>
            <w:rFonts w:ascii="Calibri" w:hAnsi="Calibri" w:cs="Calibri"/>
            <w:color w:val="993366"/>
            <w:sz w:val="26"/>
            <w:szCs w:val="26"/>
          </w:rPr>
          <w:t>?: (</w:t>
        </w:r>
        <w:proofErr w:type="gramEnd"/>
        <w:r>
          <w:rPr>
            <w:rStyle w:val="Strong"/>
            <w:rFonts w:ascii="Calibri" w:hAnsi="Calibri" w:cs="Calibri"/>
            <w:color w:val="993366"/>
            <w:sz w:val="26"/>
            <w:szCs w:val="26"/>
          </w:rPr>
          <w:t>Ternary Operator):</w:t>
        </w:r>
      </w:ins>
    </w:p>
    <w:p w:rsidR="007A7EEB" w:rsidRDefault="007A7EEB" w:rsidP="007A7EEB">
      <w:pPr>
        <w:pStyle w:val="NormalWeb"/>
        <w:shd w:val="clear" w:color="auto" w:fill="FFFFFF"/>
        <w:spacing w:before="0" w:beforeAutospacing="0" w:after="150" w:afterAutospacing="0"/>
        <w:jc w:val="both"/>
        <w:rPr>
          <w:ins w:id="708" w:author="Unknown"/>
          <w:rFonts w:ascii="Calibri" w:hAnsi="Calibri" w:cs="Calibri"/>
          <w:color w:val="555555"/>
          <w:sz w:val="26"/>
          <w:szCs w:val="26"/>
        </w:rPr>
      </w:pPr>
      <w:ins w:id="709" w:author="Unknown">
        <w:r>
          <w:rPr>
            <w:rFonts w:ascii="Calibri" w:hAnsi="Calibri" w:cs="Calibri"/>
            <w:color w:val="555555"/>
            <w:sz w:val="26"/>
            <w:szCs w:val="26"/>
          </w:rPr>
          <w:t xml:space="preserve">Ternary Operator takes three operand in which first one is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second and third operands are values. It is called ternary because it accepts three operands.</w:t>
        </w:r>
      </w:ins>
    </w:p>
    <w:p w:rsidR="007A7EEB" w:rsidRDefault="007A7EEB" w:rsidP="007A7EEB">
      <w:pPr>
        <w:pStyle w:val="NormalWeb"/>
        <w:shd w:val="clear" w:color="auto" w:fill="FFFFFF"/>
        <w:spacing w:before="0" w:beforeAutospacing="0" w:after="150" w:afterAutospacing="0"/>
        <w:jc w:val="both"/>
        <w:rPr>
          <w:ins w:id="710" w:author="Unknown"/>
          <w:rFonts w:ascii="Calibri" w:hAnsi="Calibri" w:cs="Calibri"/>
          <w:color w:val="555555"/>
          <w:sz w:val="26"/>
          <w:szCs w:val="26"/>
        </w:rPr>
      </w:pPr>
      <w:ins w:id="711" w:author="Unknown">
        <w:r>
          <w:rPr>
            <w:rFonts w:ascii="Calibri" w:hAnsi="Calibri" w:cs="Calibri"/>
            <w:color w:val="555555"/>
            <w:sz w:val="26"/>
            <w:szCs w:val="26"/>
          </w:rPr>
          <w:t xml:space="preserve">In Ternary Operator, if the first operand which is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is true, then the value of second operand is return otherwise value of third operand is return. In other </w:t>
        </w:r>
        <w:r>
          <w:rPr>
            <w:rFonts w:ascii="Calibri" w:hAnsi="Calibri" w:cs="Calibri"/>
            <w:color w:val="555555"/>
            <w:sz w:val="26"/>
            <w:szCs w:val="26"/>
          </w:rPr>
          <w:lastRenderedPageBreak/>
          <w:t xml:space="preserve">words, if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is false, the value of third operand will be return otherwise second operand will return.</w:t>
        </w:r>
      </w:ins>
    </w:p>
    <w:p w:rsidR="007A7EEB" w:rsidRDefault="007A7EEB" w:rsidP="007A7EEB">
      <w:pPr>
        <w:pStyle w:val="NormalWeb"/>
        <w:shd w:val="clear" w:color="auto" w:fill="FFFFFF"/>
        <w:spacing w:before="0" w:beforeAutospacing="0" w:after="150" w:afterAutospacing="0"/>
        <w:jc w:val="both"/>
        <w:rPr>
          <w:ins w:id="712" w:author="Unknown"/>
          <w:rFonts w:ascii="Calibri" w:hAnsi="Calibri" w:cs="Calibri"/>
          <w:color w:val="555555"/>
          <w:sz w:val="26"/>
          <w:szCs w:val="26"/>
        </w:rPr>
      </w:pPr>
      <w:ins w:id="713" w:author="Unknown">
        <w:r>
          <w:rPr>
            <w:rStyle w:val="Strong"/>
            <w:rFonts w:ascii="Calibri" w:hAnsi="Calibri" w:cs="Calibri"/>
            <w:color w:val="FF0000"/>
            <w:sz w:val="26"/>
            <w:szCs w:val="26"/>
          </w:rPr>
          <w:t>Important Note:</w:t>
        </w:r>
        <w:r>
          <w:rPr>
            <w:rFonts w:ascii="Calibri" w:hAnsi="Calibri" w:cs="Calibri"/>
            <w:color w:val="555555"/>
            <w:sz w:val="26"/>
            <w:szCs w:val="26"/>
          </w:rPr>
          <w:t xml:space="preserve"> Ternary operator is a shorter </w:t>
        </w:r>
        <w:proofErr w:type="spellStart"/>
        <w:r>
          <w:rPr>
            <w:rFonts w:ascii="Calibri" w:hAnsi="Calibri" w:cs="Calibri"/>
            <w:color w:val="555555"/>
            <w:sz w:val="26"/>
            <w:szCs w:val="26"/>
          </w:rPr>
          <w:t>sytax</w:t>
        </w:r>
        <w:proofErr w:type="spellEnd"/>
        <w:r>
          <w:rPr>
            <w:rFonts w:ascii="Calibri" w:hAnsi="Calibri" w:cs="Calibri"/>
            <w:color w:val="555555"/>
            <w:sz w:val="26"/>
            <w:szCs w:val="26"/>
          </w:rPr>
          <w:t xml:space="preserve"> of if then else.</w:t>
        </w:r>
      </w:ins>
    </w:p>
    <w:p w:rsidR="007A7EEB" w:rsidRDefault="007A7EEB" w:rsidP="007A7EEB">
      <w:pPr>
        <w:pStyle w:val="NormalWeb"/>
        <w:shd w:val="clear" w:color="auto" w:fill="FFFFFF"/>
        <w:spacing w:before="0" w:beforeAutospacing="0" w:after="150" w:afterAutospacing="0"/>
        <w:jc w:val="both"/>
        <w:rPr>
          <w:ins w:id="714" w:author="Unknown"/>
          <w:rFonts w:ascii="Calibri" w:hAnsi="Calibri" w:cs="Calibri"/>
          <w:color w:val="555555"/>
          <w:sz w:val="26"/>
          <w:szCs w:val="26"/>
        </w:rPr>
      </w:pPr>
      <w:ins w:id="715" w:author="Unknown">
        <w:r>
          <w:rPr>
            <w:rFonts w:ascii="Calibri" w:hAnsi="Calibri" w:cs="Calibri"/>
            <w:color w:val="555555"/>
            <w:sz w:val="26"/>
            <w:szCs w:val="26"/>
          </w:rPr>
          <w:t>Example of ternary operator</w:t>
        </w:r>
        <w:proofErr w:type="gramStart"/>
        <w:r>
          <w:rPr>
            <w:rFonts w:ascii="Calibri" w:hAnsi="Calibri" w:cs="Calibri"/>
            <w:color w:val="555555"/>
            <w:sz w:val="26"/>
            <w:szCs w:val="26"/>
          </w:rPr>
          <w:t>:</w:t>
        </w:r>
        <w:proofErr w:type="gramEnd"/>
        <w:r>
          <w:rPr>
            <w:rFonts w:ascii="Calibri" w:hAnsi="Calibri" w:cs="Calibri"/>
            <w:color w:val="555555"/>
            <w:sz w:val="26"/>
            <w:szCs w:val="26"/>
          </w:rPr>
          <w:br/>
          <w:t>Lets create a program to know whether the number is even:</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16" w:author="Unknown"/>
          <w:rFonts w:ascii="Consolas" w:hAnsi="Consolas"/>
          <w:color w:val="333333"/>
        </w:rPr>
      </w:pPr>
      <w:proofErr w:type="spellStart"/>
      <w:proofErr w:type="gramStart"/>
      <w:ins w:id="717" w:author="Unknown">
        <w:r>
          <w:rPr>
            <w:rFonts w:ascii="Consolas" w:hAnsi="Consolas"/>
            <w:color w:val="333333"/>
          </w:rPr>
          <w:t>int</w:t>
        </w:r>
        <w:proofErr w:type="spellEnd"/>
        <w:proofErr w:type="gramEnd"/>
        <w:r>
          <w:rPr>
            <w:rFonts w:ascii="Consolas" w:hAnsi="Consolas"/>
            <w:color w:val="333333"/>
          </w:rPr>
          <w:t xml:space="preserve"> x = 9;</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18" w:author="Unknown"/>
          <w:rFonts w:ascii="Consolas" w:hAnsi="Consolas"/>
          <w:color w:val="333333"/>
        </w:rPr>
      </w:pPr>
      <w:ins w:id="719" w:author="Unknown">
        <w:r>
          <w:rPr>
            <w:rFonts w:ascii="Consolas" w:hAnsi="Consolas"/>
            <w:color w:val="333333"/>
          </w:rPr>
          <w:t>String output = (x%2 ==0): "Even</w:t>
        </w:r>
        <w:proofErr w:type="gramStart"/>
        <w:r>
          <w:rPr>
            <w:rFonts w:ascii="Consolas" w:hAnsi="Consolas"/>
            <w:color w:val="333333"/>
          </w:rPr>
          <w:t>" :</w:t>
        </w:r>
        <w:proofErr w:type="gramEnd"/>
        <w:r>
          <w:rPr>
            <w:rFonts w:ascii="Consolas" w:hAnsi="Consolas"/>
            <w:color w:val="333333"/>
          </w:rPr>
          <w:t xml:space="preserve"> "Not even";</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20" w:author="Unknown"/>
          <w:rFonts w:ascii="Consolas" w:hAnsi="Consolas"/>
          <w:color w:val="333333"/>
        </w:rPr>
      </w:pPr>
      <w:proofErr w:type="spellStart"/>
      <w:proofErr w:type="gramStart"/>
      <w:ins w:id="721" w:author="Unknown">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output);</w:t>
        </w:r>
      </w:ins>
    </w:p>
    <w:p w:rsidR="007A7EEB" w:rsidRDefault="007A7EEB" w:rsidP="007A7EEB">
      <w:pPr>
        <w:pStyle w:val="NormalWeb"/>
        <w:shd w:val="clear" w:color="auto" w:fill="FFFFFF"/>
        <w:spacing w:before="0" w:beforeAutospacing="0" w:after="150" w:afterAutospacing="0"/>
        <w:jc w:val="both"/>
        <w:rPr>
          <w:ins w:id="722" w:author="Unknown"/>
          <w:rFonts w:ascii="Calibri" w:hAnsi="Calibri" w:cs="Calibri"/>
          <w:color w:val="555555"/>
          <w:sz w:val="26"/>
          <w:szCs w:val="26"/>
        </w:rPr>
      </w:pPr>
      <w:ins w:id="723" w:author="Unknown">
        <w:r>
          <w:rPr>
            <w:rFonts w:ascii="Calibri" w:hAnsi="Calibri" w:cs="Calibri"/>
            <w:color w:val="555555"/>
            <w:sz w:val="26"/>
            <w:szCs w:val="26"/>
          </w:rPr>
          <w:t xml:space="preserve">If we divide 9 by 2 the remainder is 1 which is not equal to 0. So in the above example the first operand which is </w:t>
        </w:r>
        <w:proofErr w:type="spellStart"/>
        <w:proofErr w:type="gramStart"/>
        <w:r>
          <w:rPr>
            <w:rFonts w:ascii="Calibri" w:hAnsi="Calibri" w:cs="Calibri"/>
            <w:color w:val="555555"/>
            <w:sz w:val="26"/>
            <w:szCs w:val="26"/>
          </w:rPr>
          <w:t>boolean</w:t>
        </w:r>
        <w:proofErr w:type="spellEnd"/>
        <w:proofErr w:type="gramEnd"/>
        <w:r>
          <w:rPr>
            <w:rFonts w:ascii="Calibri" w:hAnsi="Calibri" w:cs="Calibri"/>
            <w:color w:val="555555"/>
            <w:sz w:val="26"/>
            <w:szCs w:val="26"/>
          </w:rPr>
          <w:t xml:space="preserve"> expression is false. Thus the value of third operand is return and out is </w:t>
        </w:r>
        <w:proofErr w:type="gramStart"/>
        <w:r>
          <w:rPr>
            <w:rFonts w:ascii="Calibri" w:hAnsi="Calibri" w:cs="Calibri"/>
            <w:color w:val="555555"/>
            <w:sz w:val="26"/>
            <w:szCs w:val="26"/>
          </w:rPr>
          <w:t>Not</w:t>
        </w:r>
        <w:proofErr w:type="gramEnd"/>
        <w:r>
          <w:rPr>
            <w:rFonts w:ascii="Calibri" w:hAnsi="Calibri" w:cs="Calibri"/>
            <w:color w:val="555555"/>
            <w:sz w:val="26"/>
            <w:szCs w:val="26"/>
          </w:rPr>
          <w:t xml:space="preserve"> even.</w:t>
        </w:r>
      </w:ins>
    </w:p>
    <w:p w:rsidR="007A7EEB" w:rsidRDefault="007A7EEB" w:rsidP="007A7EEB">
      <w:pPr>
        <w:pStyle w:val="NormalWeb"/>
        <w:shd w:val="clear" w:color="auto" w:fill="FFFFFF"/>
        <w:spacing w:before="0" w:beforeAutospacing="0" w:after="150" w:afterAutospacing="0"/>
        <w:jc w:val="both"/>
        <w:rPr>
          <w:ins w:id="724" w:author="Unknown"/>
          <w:rFonts w:ascii="Calibri" w:hAnsi="Calibri" w:cs="Calibri"/>
          <w:color w:val="555555"/>
          <w:sz w:val="26"/>
          <w:szCs w:val="26"/>
        </w:rPr>
      </w:pPr>
      <w:ins w:id="725" w:author="Unknown">
        <w:r>
          <w:rPr>
            <w:rStyle w:val="Strong"/>
            <w:rFonts w:ascii="Calibri" w:hAnsi="Calibri" w:cs="Calibri"/>
            <w:color w:val="008000"/>
            <w:sz w:val="26"/>
            <w:szCs w:val="26"/>
            <w:u w:val="single"/>
          </w:rPr>
          <w:t>TYPE COMPARISON OPERATOR:</w:t>
        </w:r>
      </w:ins>
    </w:p>
    <w:p w:rsidR="007A7EEB" w:rsidRDefault="007A7EEB" w:rsidP="007A7EEB">
      <w:pPr>
        <w:pStyle w:val="NormalWeb"/>
        <w:shd w:val="clear" w:color="auto" w:fill="FFFFFF"/>
        <w:spacing w:before="0" w:beforeAutospacing="0" w:after="150" w:afterAutospacing="0"/>
        <w:jc w:val="both"/>
        <w:rPr>
          <w:ins w:id="726" w:author="Unknown"/>
          <w:rFonts w:ascii="Calibri" w:hAnsi="Calibri" w:cs="Calibri"/>
          <w:color w:val="555555"/>
          <w:sz w:val="26"/>
          <w:szCs w:val="26"/>
        </w:rPr>
      </w:pPr>
      <w:proofErr w:type="spellStart"/>
      <w:proofErr w:type="gramStart"/>
      <w:ins w:id="727" w:author="Unknown">
        <w:r>
          <w:rPr>
            <w:rStyle w:val="Strong"/>
            <w:rFonts w:ascii="Calibri" w:hAnsi="Calibri" w:cs="Calibri"/>
            <w:color w:val="993366"/>
            <w:sz w:val="26"/>
            <w:szCs w:val="26"/>
          </w:rPr>
          <w:t>instanceof</w:t>
        </w:r>
        <w:proofErr w:type="spellEnd"/>
        <w:proofErr w:type="gramEnd"/>
        <w:r>
          <w:rPr>
            <w:rStyle w:val="Strong"/>
            <w:rFonts w:ascii="Calibri" w:hAnsi="Calibri" w:cs="Calibri"/>
            <w:color w:val="993366"/>
            <w:sz w:val="26"/>
            <w:szCs w:val="26"/>
          </w:rPr>
          <w:t>:</w:t>
        </w:r>
      </w:ins>
    </w:p>
    <w:p w:rsidR="007A7EEB" w:rsidRDefault="007A7EEB" w:rsidP="007A7EEB">
      <w:pPr>
        <w:pStyle w:val="NormalWeb"/>
        <w:shd w:val="clear" w:color="auto" w:fill="FFFFFF"/>
        <w:spacing w:before="0" w:beforeAutospacing="0" w:after="150" w:afterAutospacing="0"/>
        <w:jc w:val="both"/>
        <w:rPr>
          <w:ins w:id="728" w:author="Unknown"/>
          <w:rFonts w:ascii="Calibri" w:hAnsi="Calibri" w:cs="Calibri"/>
          <w:color w:val="555555"/>
          <w:sz w:val="26"/>
          <w:szCs w:val="26"/>
        </w:rPr>
      </w:pPr>
      <w:proofErr w:type="spellStart"/>
      <w:proofErr w:type="gramStart"/>
      <w:ins w:id="729" w:author="Unknown">
        <w:r>
          <w:rPr>
            <w:rFonts w:ascii="Calibri" w:hAnsi="Calibri" w:cs="Calibri"/>
            <w:color w:val="555555"/>
            <w:sz w:val="26"/>
            <w:szCs w:val="26"/>
          </w:rPr>
          <w:t>instanceof</w:t>
        </w:r>
        <w:proofErr w:type="spellEnd"/>
        <w:proofErr w:type="gramEnd"/>
        <w:r>
          <w:rPr>
            <w:rFonts w:ascii="Calibri" w:hAnsi="Calibri" w:cs="Calibri"/>
            <w:color w:val="555555"/>
            <w:sz w:val="26"/>
            <w:szCs w:val="26"/>
          </w:rPr>
          <w:t xml:space="preserve"> is also called type comparison operator. It compares an object to a specified type.</w:t>
        </w:r>
      </w:ins>
    </w:p>
    <w:p w:rsidR="007A7EEB" w:rsidRDefault="007A7EEB" w:rsidP="007A7EEB">
      <w:pPr>
        <w:pStyle w:val="NormalWeb"/>
        <w:shd w:val="clear" w:color="auto" w:fill="FFFFFF"/>
        <w:spacing w:before="0" w:beforeAutospacing="0" w:after="150" w:afterAutospacing="0"/>
        <w:jc w:val="both"/>
        <w:rPr>
          <w:ins w:id="730" w:author="Unknown"/>
          <w:rFonts w:ascii="Calibri" w:hAnsi="Calibri" w:cs="Calibri"/>
          <w:color w:val="555555"/>
          <w:sz w:val="26"/>
          <w:szCs w:val="26"/>
        </w:rPr>
      </w:pPr>
      <w:ins w:id="731" w:author="Unknown">
        <w:r>
          <w:rPr>
            <w:rStyle w:val="Strong"/>
            <w:rFonts w:ascii="Calibri" w:hAnsi="Calibri" w:cs="Calibri"/>
            <w:color w:val="FF0000"/>
            <w:sz w:val="26"/>
            <w:szCs w:val="26"/>
          </w:rPr>
          <w:t>Important Note:</w:t>
        </w:r>
        <w:r>
          <w:rPr>
            <w:rFonts w:ascii="Calibri" w:hAnsi="Calibri" w:cs="Calibri"/>
            <w:color w:val="555555"/>
            <w:sz w:val="26"/>
            <w:szCs w:val="26"/>
          </w:rPr>
          <w:t xml:space="preserve"> Before you understand it, you must know </w:t>
        </w:r>
        <w:proofErr w:type="gramStart"/>
        <w:r>
          <w:rPr>
            <w:rFonts w:ascii="Calibri" w:hAnsi="Calibri" w:cs="Calibri"/>
            <w:color w:val="555555"/>
            <w:sz w:val="26"/>
            <w:szCs w:val="26"/>
          </w:rPr>
          <w:t>What</w:t>
        </w:r>
        <w:proofErr w:type="gramEnd"/>
        <w:r>
          <w:rPr>
            <w:rFonts w:ascii="Calibri" w:hAnsi="Calibri" w:cs="Calibri"/>
            <w:color w:val="555555"/>
            <w:sz w:val="26"/>
            <w:szCs w:val="26"/>
          </w:rPr>
          <w:t xml:space="preserve"> is Object, and Class in JAVA. Below </w:t>
        </w:r>
        <w:proofErr w:type="gramStart"/>
        <w:r>
          <w:rPr>
            <w:rFonts w:ascii="Calibri" w:hAnsi="Calibri" w:cs="Calibri"/>
            <w:color w:val="555555"/>
            <w:sz w:val="26"/>
            <w:szCs w:val="26"/>
          </w:rPr>
          <w:t>we sharing</w:t>
        </w:r>
        <w:proofErr w:type="gramEnd"/>
        <w:r>
          <w:rPr>
            <w:rFonts w:ascii="Calibri" w:hAnsi="Calibri" w:cs="Calibri"/>
            <w:color w:val="555555"/>
            <w:sz w:val="26"/>
            <w:szCs w:val="26"/>
          </w:rPr>
          <w:t xml:space="preserve"> only the basic of each topic:</w:t>
        </w:r>
      </w:ins>
    </w:p>
    <w:p w:rsidR="007A7EEB" w:rsidRDefault="007A7EEB" w:rsidP="007A7EEB">
      <w:pPr>
        <w:pStyle w:val="NormalWeb"/>
        <w:shd w:val="clear" w:color="auto" w:fill="FFFFFF"/>
        <w:spacing w:before="0" w:beforeAutospacing="0" w:after="150" w:afterAutospacing="0"/>
        <w:jc w:val="both"/>
        <w:rPr>
          <w:ins w:id="732" w:author="Unknown"/>
          <w:rFonts w:ascii="Calibri" w:hAnsi="Calibri" w:cs="Calibri"/>
          <w:color w:val="555555"/>
          <w:sz w:val="26"/>
          <w:szCs w:val="26"/>
        </w:rPr>
      </w:pPr>
      <w:ins w:id="733" w:author="Unknown">
        <w:r>
          <w:rPr>
            <w:rFonts w:ascii="Calibri" w:hAnsi="Calibri" w:cs="Calibri"/>
            <w:color w:val="555555"/>
            <w:sz w:val="26"/>
            <w:szCs w:val="26"/>
          </w:rPr>
          <w:t xml:space="preserve">Object is any entity that has state &amp; behavior and class is a group of objects that has common properties. In other words Class is a blueprint or template from which objects are created. So objects are </w:t>
        </w:r>
        <w:proofErr w:type="gramStart"/>
        <w:r>
          <w:rPr>
            <w:rFonts w:ascii="Calibri" w:hAnsi="Calibri" w:cs="Calibri"/>
            <w:color w:val="555555"/>
            <w:sz w:val="26"/>
            <w:szCs w:val="26"/>
          </w:rPr>
          <w:t>result(</w:t>
        </w:r>
        <w:proofErr w:type="gramEnd"/>
        <w:r>
          <w:rPr>
            <w:rFonts w:ascii="Calibri" w:hAnsi="Calibri" w:cs="Calibri"/>
            <w:color w:val="555555"/>
            <w:sz w:val="26"/>
            <w:szCs w:val="26"/>
          </w:rPr>
          <w:t>instance) of Class.</w:t>
        </w:r>
      </w:ins>
    </w:p>
    <w:p w:rsidR="007A7EEB" w:rsidRDefault="007A7EEB" w:rsidP="007A7EEB">
      <w:pPr>
        <w:pStyle w:val="NormalWeb"/>
        <w:shd w:val="clear" w:color="auto" w:fill="FFFFFF"/>
        <w:spacing w:before="0" w:beforeAutospacing="0" w:after="150" w:afterAutospacing="0"/>
        <w:jc w:val="both"/>
        <w:rPr>
          <w:ins w:id="734" w:author="Unknown"/>
          <w:rFonts w:ascii="Calibri" w:hAnsi="Calibri" w:cs="Calibri"/>
          <w:color w:val="555555"/>
          <w:sz w:val="26"/>
          <w:szCs w:val="26"/>
        </w:rPr>
      </w:pPr>
      <w:proofErr w:type="spellStart"/>
      <w:proofErr w:type="gramStart"/>
      <w:ins w:id="735" w:author="Unknown">
        <w:r>
          <w:rPr>
            <w:rFonts w:ascii="Calibri" w:hAnsi="Calibri" w:cs="Calibri"/>
            <w:color w:val="555555"/>
            <w:sz w:val="26"/>
            <w:szCs w:val="26"/>
          </w:rPr>
          <w:t>instanceof</w:t>
        </w:r>
        <w:proofErr w:type="spellEnd"/>
        <w:proofErr w:type="gramEnd"/>
        <w:r>
          <w:rPr>
            <w:rFonts w:ascii="Calibri" w:hAnsi="Calibri" w:cs="Calibri"/>
            <w:color w:val="555555"/>
            <w:sz w:val="26"/>
            <w:szCs w:val="26"/>
          </w:rPr>
          <w:t xml:space="preserve"> operator is used to check whether the object is of particular class, subclass or interface type. It returns value true or false. If an object after comparison is find to be a specified type then it returns true otherwise false.</w:t>
        </w:r>
      </w:ins>
    </w:p>
    <w:p w:rsidR="007A7EEB" w:rsidRDefault="007A7EEB" w:rsidP="007A7EEB">
      <w:pPr>
        <w:pStyle w:val="NormalWeb"/>
        <w:shd w:val="clear" w:color="auto" w:fill="FFFFFF"/>
        <w:spacing w:before="0" w:beforeAutospacing="0" w:after="150" w:afterAutospacing="0"/>
        <w:jc w:val="both"/>
        <w:rPr>
          <w:ins w:id="736" w:author="Unknown"/>
          <w:rFonts w:ascii="Calibri" w:hAnsi="Calibri" w:cs="Calibri"/>
          <w:color w:val="555555"/>
          <w:sz w:val="26"/>
          <w:szCs w:val="26"/>
        </w:rPr>
      </w:pPr>
      <w:proofErr w:type="spellStart"/>
      <w:proofErr w:type="gramStart"/>
      <w:ins w:id="737" w:author="Unknown">
        <w:r>
          <w:rPr>
            <w:rFonts w:ascii="Calibri" w:hAnsi="Calibri" w:cs="Calibri"/>
            <w:color w:val="555555"/>
            <w:sz w:val="26"/>
            <w:szCs w:val="26"/>
          </w:rPr>
          <w:t>instanceof</w:t>
        </w:r>
        <w:proofErr w:type="spellEnd"/>
        <w:proofErr w:type="gramEnd"/>
        <w:r>
          <w:rPr>
            <w:rFonts w:ascii="Calibri" w:hAnsi="Calibri" w:cs="Calibri"/>
            <w:color w:val="555555"/>
            <w:sz w:val="26"/>
            <w:szCs w:val="26"/>
          </w:rPr>
          <w:t xml:space="preserve"> work on IS~A principle. IS-A is a way of </w:t>
        </w:r>
        <w:proofErr w:type="gramStart"/>
        <w:r>
          <w:rPr>
            <w:rFonts w:ascii="Calibri" w:hAnsi="Calibri" w:cs="Calibri"/>
            <w:color w:val="555555"/>
            <w:sz w:val="26"/>
            <w:szCs w:val="26"/>
          </w:rPr>
          <w:t>saying,</w:t>
        </w:r>
        <w:proofErr w:type="gramEnd"/>
        <w:r>
          <w:rPr>
            <w:rFonts w:ascii="Calibri" w:hAnsi="Calibri" w:cs="Calibri"/>
            <w:color w:val="555555"/>
            <w:sz w:val="26"/>
            <w:szCs w:val="26"/>
          </w:rPr>
          <w:t xml:space="preserve"> “this object is a type of that class.”</w:t>
        </w:r>
      </w:ins>
    </w:p>
    <w:p w:rsidR="007A7EEB" w:rsidRDefault="007A7EEB" w:rsidP="007A7EEB">
      <w:pPr>
        <w:pStyle w:val="NormalWeb"/>
        <w:shd w:val="clear" w:color="auto" w:fill="FFFFFF"/>
        <w:spacing w:before="0" w:beforeAutospacing="0" w:after="150" w:afterAutospacing="0"/>
        <w:jc w:val="both"/>
        <w:rPr>
          <w:ins w:id="738" w:author="Unknown"/>
          <w:rFonts w:ascii="Calibri" w:hAnsi="Calibri" w:cs="Calibri"/>
          <w:color w:val="555555"/>
          <w:sz w:val="26"/>
          <w:szCs w:val="26"/>
        </w:rPr>
      </w:pPr>
      <w:ins w:id="739" w:author="Unknown">
        <w:r>
          <w:rPr>
            <w:rStyle w:val="Strong"/>
            <w:rFonts w:ascii="Calibri" w:hAnsi="Calibri" w:cs="Calibri"/>
            <w:color w:val="555555"/>
            <w:sz w:val="26"/>
            <w:szCs w:val="26"/>
          </w:rPr>
          <w:t xml:space="preserve">Syntax of </w:t>
        </w:r>
        <w:proofErr w:type="spellStart"/>
        <w:r>
          <w:rPr>
            <w:rStyle w:val="Strong"/>
            <w:rFonts w:ascii="Calibri" w:hAnsi="Calibri" w:cs="Calibri"/>
            <w:color w:val="555555"/>
            <w:sz w:val="26"/>
            <w:szCs w:val="26"/>
          </w:rPr>
          <w:t>instanceof</w:t>
        </w:r>
        <w:proofErr w:type="spellEnd"/>
        <w:r>
          <w:rPr>
            <w:rStyle w:val="Strong"/>
            <w:rFonts w:ascii="Calibri" w:hAnsi="Calibri" w:cs="Calibri"/>
            <w:color w:val="555555"/>
            <w:sz w:val="26"/>
            <w:szCs w:val="26"/>
          </w:rPr>
          <w:t xml:space="preserve">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40" w:author="Unknown"/>
          <w:rFonts w:ascii="Consolas" w:hAnsi="Consolas"/>
          <w:color w:val="333333"/>
        </w:rPr>
      </w:pPr>
      <w:proofErr w:type="gramStart"/>
      <w:ins w:id="741" w:author="Unknown">
        <w:r>
          <w:rPr>
            <w:rFonts w:ascii="Consolas" w:hAnsi="Consolas"/>
            <w:color w:val="333333"/>
          </w:rPr>
          <w:t>object</w:t>
        </w:r>
        <w:proofErr w:type="gramEnd"/>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type</w:t>
        </w:r>
      </w:ins>
    </w:p>
    <w:p w:rsidR="007A7EEB" w:rsidRDefault="007A7EEB" w:rsidP="007A7EEB">
      <w:pPr>
        <w:pStyle w:val="NormalWeb"/>
        <w:shd w:val="clear" w:color="auto" w:fill="FFFFFF"/>
        <w:spacing w:before="0" w:beforeAutospacing="0" w:after="150" w:afterAutospacing="0"/>
        <w:jc w:val="both"/>
        <w:rPr>
          <w:ins w:id="742" w:author="Unknown"/>
          <w:rFonts w:ascii="Calibri" w:hAnsi="Calibri" w:cs="Calibri"/>
          <w:color w:val="555555"/>
          <w:sz w:val="26"/>
          <w:szCs w:val="26"/>
        </w:rPr>
      </w:pPr>
      <w:ins w:id="743" w:author="Unknown">
        <w:r>
          <w:rPr>
            <w:rFonts w:ascii="Calibri" w:hAnsi="Calibri" w:cs="Calibri"/>
            <w:color w:val="555555"/>
            <w:sz w:val="26"/>
            <w:szCs w:val="26"/>
          </w:rPr>
          <w:t xml:space="preserve">It return true if object is of specified type as assigned on the right side. Example of </w:t>
        </w:r>
        <w:proofErr w:type="spellStart"/>
        <w:r>
          <w:rPr>
            <w:rFonts w:ascii="Calibri" w:hAnsi="Calibri" w:cs="Calibri"/>
            <w:color w:val="555555"/>
            <w:sz w:val="26"/>
            <w:szCs w:val="26"/>
          </w:rPr>
          <w:t>instanceof</w:t>
        </w:r>
        <w:proofErr w:type="spellEnd"/>
        <w:r>
          <w:rPr>
            <w:rFonts w:ascii="Calibri" w:hAnsi="Calibri" w:cs="Calibri"/>
            <w:color w:val="555555"/>
            <w:sz w:val="26"/>
            <w:szCs w:val="26"/>
          </w:rPr>
          <w:t xml:space="preserve"> Operator:</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44" w:author="Unknown"/>
          <w:rFonts w:ascii="Consolas" w:hAnsi="Consolas"/>
          <w:color w:val="333333"/>
        </w:rPr>
      </w:pPr>
      <w:proofErr w:type="gramStart"/>
      <w:ins w:id="745" w:author="Unknown">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Abhiandroid</w:t>
        </w:r>
        <w:proofErr w:type="spellEnd"/>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46" w:author="Unknown"/>
          <w:rFonts w:ascii="Consolas" w:hAnsi="Consolas"/>
          <w:color w:val="333333"/>
        </w:rPr>
      </w:pPr>
      <w:proofErr w:type="gramStart"/>
      <w:ins w:id="747" w:author="Unknown">
        <w:r>
          <w:rPr>
            <w:rFonts w:ascii="Consolas" w:hAnsi="Consolas"/>
            <w:color w:val="333333"/>
          </w:rPr>
          <w:lastRenderedPageBreak/>
          <w:t>public</w:t>
        </w:r>
        <w:proofErr w:type="gramEnd"/>
        <w:r>
          <w:rPr>
            <w:rFonts w:ascii="Consolas" w:hAnsi="Consolas"/>
            <w:color w:val="333333"/>
          </w:rPr>
          <w:t xml:space="preserve"> static void main(String </w:t>
        </w:r>
        <w:proofErr w:type="spellStart"/>
        <w:r>
          <w:rPr>
            <w:rFonts w:ascii="Consolas" w:hAnsi="Consolas"/>
            <w:color w:val="333333"/>
          </w:rPr>
          <w:t>args</w:t>
        </w:r>
        <w:proofErr w:type="spellEnd"/>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48" w:author="Unknown"/>
          <w:rFonts w:ascii="Consolas" w:hAnsi="Consolas"/>
          <w:color w:val="333333"/>
        </w:rPr>
      </w:pPr>
      <w:proofErr w:type="spellStart"/>
      <w:ins w:id="749" w:author="Unknown">
        <w:r>
          <w:rPr>
            <w:rFonts w:ascii="Consolas" w:hAnsi="Consolas"/>
            <w:color w:val="333333"/>
          </w:rPr>
          <w:t>Abhiandroid</w:t>
        </w:r>
        <w:proofErr w:type="spellEnd"/>
        <w:r>
          <w:rPr>
            <w:rFonts w:ascii="Consolas" w:hAnsi="Consolas"/>
            <w:color w:val="333333"/>
          </w:rPr>
          <w:t xml:space="preserve"> </w:t>
        </w:r>
        <w:proofErr w:type="spellStart"/>
        <w:r>
          <w:rPr>
            <w:rFonts w:ascii="Consolas" w:hAnsi="Consolas"/>
            <w:color w:val="333333"/>
          </w:rPr>
          <w:t>uidesign</w:t>
        </w:r>
        <w:proofErr w:type="spellEnd"/>
        <w:r>
          <w:rPr>
            <w:rFonts w:ascii="Consolas" w:hAnsi="Consolas"/>
            <w:color w:val="333333"/>
          </w:rPr>
          <w:t xml:space="preserve"> =new </w:t>
        </w:r>
        <w:proofErr w:type="spellStart"/>
        <w:proofErr w:type="gramStart"/>
        <w:r>
          <w:rPr>
            <w:rFonts w:ascii="Consolas" w:hAnsi="Consolas"/>
            <w:color w:val="333333"/>
          </w:rPr>
          <w:t>Abhiandroid</w:t>
        </w:r>
        <w:proofErr w:type="spellEnd"/>
        <w:r>
          <w:rPr>
            <w:rFonts w:ascii="Consolas" w:hAnsi="Consolas"/>
            <w:color w:val="333333"/>
          </w:rPr>
          <w:t>(</w:t>
        </w:r>
        <w:proofErr w:type="gramEnd"/>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50" w:author="Unknown"/>
          <w:rFonts w:ascii="Consolas" w:hAnsi="Consolas"/>
          <w:color w:val="333333"/>
        </w:rPr>
      </w:pPr>
      <w:proofErr w:type="spellStart"/>
      <w:proofErr w:type="gramStart"/>
      <w:ins w:id="751" w:author="Unknown">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uidesign</w:t>
        </w:r>
        <w:proofErr w:type="spellEnd"/>
        <w:r>
          <w:rPr>
            <w:rFonts w:ascii="Consolas" w:hAnsi="Consolas"/>
            <w:color w:val="333333"/>
          </w:rPr>
          <w:t xml:space="preserve"> </w:t>
        </w:r>
        <w:proofErr w:type="spellStart"/>
        <w:r>
          <w:rPr>
            <w:rFonts w:ascii="Consolas" w:hAnsi="Consolas"/>
            <w:color w:val="333333"/>
          </w:rPr>
          <w:t>instanceof</w:t>
        </w:r>
        <w:proofErr w:type="spellEnd"/>
        <w:r>
          <w:rPr>
            <w:rFonts w:ascii="Consolas" w:hAnsi="Consolas"/>
            <w:color w:val="333333"/>
          </w:rPr>
          <w:t xml:space="preserve"> </w:t>
        </w:r>
        <w:proofErr w:type="spellStart"/>
        <w:r>
          <w:rPr>
            <w:rFonts w:ascii="Consolas" w:hAnsi="Consolas"/>
            <w:color w:val="333333"/>
          </w:rPr>
          <w:t>Abhiandroid</w:t>
        </w:r>
        <w:proofErr w:type="spellEnd"/>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52" w:author="Unknown"/>
          <w:rFonts w:ascii="Consolas" w:hAnsi="Consolas"/>
          <w:color w:val="333333"/>
        </w:rPr>
      </w:pPr>
      <w:ins w:id="753" w:author="Unknown">
        <w:r>
          <w:rPr>
            <w:rFonts w:ascii="Consolas" w:hAnsi="Consolas"/>
            <w:color w:val="333333"/>
          </w:rPr>
          <w:t>}</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54" w:author="Unknown"/>
          <w:rFonts w:ascii="Consolas" w:hAnsi="Consolas"/>
          <w:color w:val="333333"/>
        </w:rPr>
      </w:pPr>
      <w:ins w:id="755" w:author="Unknown">
        <w:r>
          <w:rPr>
            <w:rFonts w:ascii="Consolas" w:hAnsi="Consolas"/>
            <w:color w:val="333333"/>
          </w:rPr>
          <w:t>}</w:t>
        </w:r>
      </w:ins>
    </w:p>
    <w:p w:rsidR="007A7EEB" w:rsidRDefault="007A7EEB" w:rsidP="007A7EEB">
      <w:pPr>
        <w:pStyle w:val="NormalWeb"/>
        <w:shd w:val="clear" w:color="auto" w:fill="FFFFFF"/>
        <w:spacing w:before="0" w:beforeAutospacing="0" w:after="150" w:afterAutospacing="0"/>
        <w:jc w:val="both"/>
        <w:rPr>
          <w:ins w:id="756" w:author="Unknown"/>
          <w:rFonts w:ascii="Calibri" w:hAnsi="Calibri" w:cs="Calibri"/>
          <w:color w:val="555555"/>
          <w:sz w:val="26"/>
          <w:szCs w:val="26"/>
        </w:rPr>
      </w:pPr>
      <w:ins w:id="757" w:author="Unknown">
        <w:r>
          <w:rPr>
            <w:rFonts w:ascii="Calibri" w:hAnsi="Calibri" w:cs="Calibri"/>
            <w:color w:val="555555"/>
            <w:sz w:val="26"/>
            <w:szCs w:val="26"/>
          </w:rPr>
          <w:t xml:space="preserve">In the above example the output will be true since object </w:t>
        </w:r>
        <w:proofErr w:type="spellStart"/>
        <w:r>
          <w:rPr>
            <w:rFonts w:ascii="Calibri" w:hAnsi="Calibri" w:cs="Calibri"/>
            <w:color w:val="555555"/>
            <w:sz w:val="26"/>
            <w:szCs w:val="26"/>
          </w:rPr>
          <w:t>uidesign</w:t>
        </w:r>
        <w:proofErr w:type="spellEnd"/>
        <w:r>
          <w:rPr>
            <w:rFonts w:ascii="Calibri" w:hAnsi="Calibri" w:cs="Calibri"/>
            <w:color w:val="555555"/>
            <w:sz w:val="26"/>
            <w:szCs w:val="26"/>
          </w:rPr>
          <w:t xml:space="preserve"> is of </w:t>
        </w:r>
        <w:proofErr w:type="spellStart"/>
        <w:r>
          <w:rPr>
            <w:rFonts w:ascii="Calibri" w:hAnsi="Calibri" w:cs="Calibri"/>
            <w:color w:val="555555"/>
            <w:sz w:val="26"/>
            <w:szCs w:val="26"/>
          </w:rPr>
          <w:t>Abhiandroid</w:t>
        </w:r>
        <w:proofErr w:type="spellEnd"/>
        <w:r>
          <w:rPr>
            <w:rFonts w:ascii="Calibri" w:hAnsi="Calibri" w:cs="Calibri"/>
            <w:color w:val="555555"/>
            <w:sz w:val="26"/>
            <w:szCs w:val="26"/>
          </w:rPr>
          <w:t xml:space="preserve"> class type.</w:t>
        </w:r>
      </w:ins>
    </w:p>
    <w:p w:rsidR="007A7EEB" w:rsidRDefault="007A7EEB" w:rsidP="007A7EEB">
      <w:pPr>
        <w:pStyle w:val="NormalWeb"/>
        <w:shd w:val="clear" w:color="auto" w:fill="FFFFFF"/>
        <w:spacing w:before="0" w:beforeAutospacing="0" w:after="150" w:afterAutospacing="0"/>
        <w:jc w:val="both"/>
        <w:rPr>
          <w:ins w:id="758" w:author="Unknown"/>
          <w:rFonts w:ascii="Calibri" w:hAnsi="Calibri" w:cs="Calibri"/>
          <w:color w:val="555555"/>
          <w:sz w:val="26"/>
          <w:szCs w:val="26"/>
        </w:rPr>
      </w:pPr>
      <w:ins w:id="759" w:author="Unknown">
        <w:r>
          <w:rPr>
            <w:rStyle w:val="Strong"/>
            <w:rFonts w:ascii="Calibri" w:hAnsi="Calibri" w:cs="Calibri"/>
            <w:color w:val="FF0000"/>
            <w:sz w:val="26"/>
            <w:szCs w:val="26"/>
          </w:rPr>
          <w:t>Important Note:</w:t>
        </w:r>
        <w:r>
          <w:rPr>
            <w:rFonts w:ascii="Calibri" w:hAnsi="Calibri" w:cs="Calibri"/>
            <w:color w:val="555555"/>
            <w:sz w:val="26"/>
            <w:szCs w:val="26"/>
          </w:rPr>
          <w:t xml:space="preserve"> If you found this </w:t>
        </w:r>
        <w:proofErr w:type="spellStart"/>
        <w:r>
          <w:rPr>
            <w:rFonts w:ascii="Calibri" w:hAnsi="Calibri" w:cs="Calibri"/>
            <w:color w:val="555555"/>
            <w:sz w:val="26"/>
            <w:szCs w:val="26"/>
          </w:rPr>
          <w:t>instanceof</w:t>
        </w:r>
        <w:proofErr w:type="spellEnd"/>
        <w:r>
          <w:rPr>
            <w:rFonts w:ascii="Calibri" w:hAnsi="Calibri" w:cs="Calibri"/>
            <w:color w:val="555555"/>
            <w:sz w:val="26"/>
            <w:szCs w:val="26"/>
          </w:rPr>
          <w:t xml:space="preserve"> operator confusing, we recommend you first understand the concept of class, object, </w:t>
        </w:r>
        <w:proofErr w:type="gramStart"/>
        <w:r>
          <w:rPr>
            <w:rFonts w:ascii="Calibri" w:hAnsi="Calibri" w:cs="Calibri"/>
            <w:color w:val="555555"/>
            <w:sz w:val="26"/>
            <w:szCs w:val="26"/>
          </w:rPr>
          <w:t>OOPs</w:t>
        </w:r>
        <w:proofErr w:type="gramEnd"/>
        <w:r>
          <w:rPr>
            <w:rFonts w:ascii="Calibri" w:hAnsi="Calibri" w:cs="Calibri"/>
            <w:color w:val="555555"/>
            <w:sz w:val="26"/>
            <w:szCs w:val="26"/>
          </w:rPr>
          <w:t xml:space="preserve"> concept, create few complex programs and comeback to this topic again. Then you will understand it more deeply and clearly.</w:t>
        </w:r>
      </w:ins>
    </w:p>
    <w:p w:rsidR="007A7EEB" w:rsidRDefault="007A7EEB" w:rsidP="007A7EEB">
      <w:pPr>
        <w:pStyle w:val="NormalWeb"/>
        <w:shd w:val="clear" w:color="auto" w:fill="FFFFFF"/>
        <w:spacing w:before="0" w:beforeAutospacing="0" w:after="150" w:afterAutospacing="0"/>
        <w:jc w:val="both"/>
        <w:rPr>
          <w:ins w:id="760" w:author="Unknown"/>
          <w:rFonts w:ascii="Calibri" w:hAnsi="Calibri" w:cs="Calibri"/>
          <w:color w:val="555555"/>
          <w:sz w:val="26"/>
          <w:szCs w:val="26"/>
        </w:rPr>
      </w:pPr>
      <w:ins w:id="761" w:author="Unknown">
        <w:r>
          <w:rPr>
            <w:rStyle w:val="Strong"/>
            <w:rFonts w:ascii="Calibri" w:hAnsi="Calibri" w:cs="Calibri"/>
            <w:color w:val="008000"/>
            <w:sz w:val="26"/>
            <w:szCs w:val="26"/>
            <w:u w:val="single"/>
          </w:rPr>
          <w:t>BITWISE AND BIT SHIFT OPERATOR:</w:t>
        </w:r>
      </w:ins>
    </w:p>
    <w:p w:rsidR="007A7EEB" w:rsidRDefault="007A7EEB" w:rsidP="007A7EEB">
      <w:pPr>
        <w:pStyle w:val="entry-title"/>
        <w:shd w:val="clear" w:color="auto" w:fill="FFFFFF"/>
        <w:spacing w:before="0" w:beforeAutospacing="0" w:after="150" w:afterAutospacing="0"/>
        <w:jc w:val="both"/>
        <w:rPr>
          <w:ins w:id="762" w:author="Unknown"/>
          <w:rFonts w:ascii="Calibri" w:hAnsi="Calibri" w:cs="Calibri"/>
          <w:color w:val="555555"/>
          <w:sz w:val="26"/>
          <w:szCs w:val="26"/>
        </w:rPr>
      </w:pPr>
      <w:ins w:id="763" w:author="Unknown">
        <w:r>
          <w:rPr>
            <w:rStyle w:val="Strong"/>
            <w:rFonts w:ascii="Calibri" w:hAnsi="Calibri" w:cs="Calibri"/>
            <w:color w:val="993366"/>
            <w:sz w:val="26"/>
            <w:szCs w:val="26"/>
          </w:rPr>
          <w:t>Bitwise Operator</w:t>
        </w:r>
      </w:ins>
    </w:p>
    <w:p w:rsidR="007A7EEB" w:rsidRDefault="007A7EEB" w:rsidP="007A7EEB">
      <w:pPr>
        <w:pStyle w:val="NormalWeb"/>
        <w:shd w:val="clear" w:color="auto" w:fill="FFFFFF"/>
        <w:spacing w:before="0" w:beforeAutospacing="0" w:after="150" w:afterAutospacing="0"/>
        <w:jc w:val="both"/>
        <w:rPr>
          <w:ins w:id="764" w:author="Unknown"/>
          <w:rFonts w:ascii="Calibri" w:hAnsi="Calibri" w:cs="Calibri"/>
          <w:color w:val="555555"/>
          <w:sz w:val="26"/>
          <w:szCs w:val="26"/>
        </w:rPr>
      </w:pPr>
      <w:ins w:id="765" w:author="Unknown">
        <w:r>
          <w:rPr>
            <w:rStyle w:val="Strong"/>
            <w:rFonts w:ascii="Calibri" w:hAnsi="Calibri" w:cs="Calibri"/>
            <w:color w:val="FF0000"/>
            <w:sz w:val="26"/>
            <w:szCs w:val="26"/>
          </w:rPr>
          <w:t>Important Note:</w:t>
        </w:r>
        <w:r>
          <w:rPr>
            <w:rFonts w:ascii="Calibri" w:hAnsi="Calibri" w:cs="Calibri"/>
            <w:color w:val="555555"/>
            <w:sz w:val="26"/>
            <w:szCs w:val="26"/>
          </w:rPr>
          <w:t> Bitwise and Bit Shift Operator are hardly used in JAVA and very rarely used in Android. So you can ignore this operator.</w:t>
        </w:r>
      </w:ins>
    </w:p>
    <w:p w:rsidR="007A7EEB" w:rsidRDefault="007A7EEB" w:rsidP="007A7EEB">
      <w:pPr>
        <w:pStyle w:val="NormalWeb"/>
        <w:shd w:val="clear" w:color="auto" w:fill="FFFFFF"/>
        <w:spacing w:before="0" w:beforeAutospacing="0" w:after="150" w:afterAutospacing="0"/>
        <w:jc w:val="both"/>
        <w:rPr>
          <w:ins w:id="766" w:author="Unknown"/>
          <w:rFonts w:ascii="Calibri" w:hAnsi="Calibri" w:cs="Calibri"/>
          <w:color w:val="555555"/>
          <w:sz w:val="26"/>
          <w:szCs w:val="26"/>
        </w:rPr>
      </w:pPr>
      <w:ins w:id="767" w:author="Unknown">
        <w:r>
          <w:rPr>
            <w:rFonts w:ascii="Calibri" w:hAnsi="Calibri" w:cs="Calibri"/>
            <w:color w:val="555555"/>
            <w:sz w:val="26"/>
            <w:szCs w:val="26"/>
          </w:rPr>
          <w:t>As from the name Bitwise sound these operator performs the operation on bit value. And also you must have heard bit is smallest unit of memory. </w:t>
        </w:r>
        <w:r>
          <w:rPr>
            <w:rStyle w:val="Emphasis"/>
            <w:rFonts w:ascii="Calibri" w:hAnsi="Calibri" w:cs="Calibri"/>
            <w:color w:val="555555"/>
            <w:sz w:val="26"/>
            <w:szCs w:val="26"/>
          </w:rPr>
          <w:t>This is represented by either 0 or 1 which means you have only one option to mark your answer</w:t>
        </w:r>
        <w:r>
          <w:rPr>
            <w:rFonts w:ascii="Calibri" w:hAnsi="Calibri" w:cs="Calibri"/>
            <w:color w:val="555555"/>
            <w:sz w:val="26"/>
            <w:szCs w:val="26"/>
          </w:rPr>
          <w:t>. Also you can understand this concept by an electrical switch which is connected with a bulb. There can only be two conditions, one is bulb can be ON and second is it can be OFF. This is exact representation of a single bit. The combination of 4 bits is called as nibble. </w:t>
        </w:r>
        <w:r>
          <w:rPr>
            <w:rStyle w:val="Strong"/>
            <w:rFonts w:ascii="Calibri" w:hAnsi="Calibri" w:cs="Calibri"/>
            <w:color w:val="555555"/>
            <w:sz w:val="26"/>
            <w:szCs w:val="26"/>
          </w:rPr>
          <w:t xml:space="preserve">Bitwise common Operator are: Bitwise AND (&amp;), Bitwise </w:t>
        </w:r>
        <w:proofErr w:type="gramStart"/>
        <w:r>
          <w:rPr>
            <w:rStyle w:val="Strong"/>
            <w:rFonts w:ascii="Calibri" w:hAnsi="Calibri" w:cs="Calibri"/>
            <w:color w:val="555555"/>
            <w:sz w:val="26"/>
            <w:szCs w:val="26"/>
          </w:rPr>
          <w:t>OR(</w:t>
        </w:r>
        <w:proofErr w:type="gramEnd"/>
        <w:r>
          <w:rPr>
            <w:rStyle w:val="Strong"/>
            <w:rFonts w:ascii="Calibri" w:hAnsi="Calibri" w:cs="Calibri"/>
            <w:color w:val="555555"/>
            <w:sz w:val="26"/>
            <w:szCs w:val="26"/>
          </w:rPr>
          <w:t>|) and Bitwise exclusive OR(^):</w:t>
        </w:r>
      </w:ins>
    </w:p>
    <w:p w:rsidR="007A7EEB" w:rsidRDefault="007A7EEB" w:rsidP="007A7EEB">
      <w:pPr>
        <w:pStyle w:val="NormalWeb"/>
        <w:shd w:val="clear" w:color="auto" w:fill="FFFFFF"/>
        <w:spacing w:before="0" w:beforeAutospacing="0" w:after="150" w:afterAutospacing="0"/>
        <w:jc w:val="both"/>
        <w:rPr>
          <w:ins w:id="768" w:author="Unknown"/>
          <w:rFonts w:ascii="Calibri" w:hAnsi="Calibri" w:cs="Calibri"/>
          <w:color w:val="555555"/>
          <w:sz w:val="26"/>
          <w:szCs w:val="26"/>
        </w:rPr>
      </w:pPr>
      <w:ins w:id="769" w:author="Unknown">
        <w:r>
          <w:rPr>
            <w:rFonts w:ascii="Calibri" w:hAnsi="Calibri" w:cs="Calibri"/>
            <w:color w:val="555555"/>
            <w:sz w:val="26"/>
            <w:szCs w:val="26"/>
          </w:rPr>
          <w:t>For complete information read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"https://abhiandroid.com/java/bitwise-operator-java-example.html" </w:instrText>
        </w:r>
        <w:r>
          <w:rPr>
            <w:rFonts w:ascii="Calibri" w:hAnsi="Calibri" w:cs="Calibri"/>
            <w:color w:val="555555"/>
            <w:sz w:val="26"/>
            <w:szCs w:val="26"/>
          </w:rPr>
          <w:fldChar w:fldCharType="separate"/>
        </w:r>
        <w:r>
          <w:rPr>
            <w:rStyle w:val="Hyperlink"/>
            <w:rFonts w:ascii="Calibri" w:hAnsi="Calibri" w:cs="Calibri"/>
            <w:color w:val="337AB7"/>
            <w:sz w:val="26"/>
            <w:szCs w:val="26"/>
            <w:u w:val="none"/>
          </w:rPr>
          <w:t>Bitwise Tutorial with example</w:t>
        </w:r>
        <w:r>
          <w:rPr>
            <w:rFonts w:ascii="Calibri" w:hAnsi="Calibri" w:cs="Calibri"/>
            <w:color w:val="555555"/>
            <w:sz w:val="26"/>
            <w:szCs w:val="26"/>
          </w:rPr>
          <w:fldChar w:fldCharType="end"/>
        </w:r>
        <w:r>
          <w:rPr>
            <w:rFonts w:ascii="Calibri" w:hAnsi="Calibri" w:cs="Calibri"/>
            <w:color w:val="555555"/>
            <w:sz w:val="26"/>
            <w:szCs w:val="26"/>
          </w:rPr>
          <w:t>.</w:t>
        </w:r>
      </w:ins>
    </w:p>
    <w:p w:rsidR="007A7EEB" w:rsidRDefault="007A7EEB" w:rsidP="007A7EEB">
      <w:pPr>
        <w:pStyle w:val="entry-title"/>
        <w:shd w:val="clear" w:color="auto" w:fill="FFFFFF"/>
        <w:spacing w:before="0" w:beforeAutospacing="0" w:after="150" w:afterAutospacing="0"/>
        <w:jc w:val="both"/>
        <w:rPr>
          <w:ins w:id="770" w:author="Unknown"/>
          <w:rFonts w:ascii="Calibri" w:hAnsi="Calibri" w:cs="Calibri"/>
          <w:color w:val="555555"/>
          <w:sz w:val="26"/>
          <w:szCs w:val="26"/>
        </w:rPr>
      </w:pPr>
      <w:ins w:id="771" w:author="Unknown">
        <w:r>
          <w:rPr>
            <w:rStyle w:val="Strong"/>
            <w:rFonts w:ascii="Calibri" w:hAnsi="Calibri" w:cs="Calibri"/>
            <w:color w:val="993366"/>
            <w:sz w:val="26"/>
            <w:szCs w:val="26"/>
          </w:rPr>
          <w:t xml:space="preserve">Shift: </w:t>
        </w:r>
        <w:proofErr w:type="spellStart"/>
        <w:r>
          <w:rPr>
            <w:rStyle w:val="Strong"/>
            <w:rFonts w:ascii="Calibri" w:hAnsi="Calibri" w:cs="Calibri"/>
            <w:color w:val="993366"/>
            <w:sz w:val="26"/>
            <w:szCs w:val="26"/>
          </w:rPr>
          <w:t>LeftShift</w:t>
        </w:r>
        <w:proofErr w:type="spellEnd"/>
        <w:r>
          <w:rPr>
            <w:rStyle w:val="Strong"/>
            <w:rFonts w:ascii="Calibri" w:hAnsi="Calibri" w:cs="Calibri"/>
            <w:color w:val="993366"/>
            <w:sz w:val="26"/>
            <w:szCs w:val="26"/>
          </w:rPr>
          <w:t xml:space="preserve"> </w:t>
        </w:r>
        <w:proofErr w:type="gramStart"/>
        <w:r>
          <w:rPr>
            <w:rStyle w:val="Strong"/>
            <w:rFonts w:ascii="Calibri" w:hAnsi="Calibri" w:cs="Calibri"/>
            <w:color w:val="993366"/>
            <w:sz w:val="26"/>
            <w:szCs w:val="26"/>
          </w:rPr>
          <w:t>And</w:t>
        </w:r>
        <w:proofErr w:type="gramEnd"/>
        <w:r>
          <w:rPr>
            <w:rStyle w:val="Strong"/>
            <w:rFonts w:ascii="Calibri" w:hAnsi="Calibri" w:cs="Calibri"/>
            <w:color w:val="993366"/>
            <w:sz w:val="26"/>
            <w:szCs w:val="26"/>
          </w:rPr>
          <w:t xml:space="preserve"> </w:t>
        </w:r>
        <w:proofErr w:type="spellStart"/>
        <w:r>
          <w:rPr>
            <w:rStyle w:val="Strong"/>
            <w:rFonts w:ascii="Calibri" w:hAnsi="Calibri" w:cs="Calibri"/>
            <w:color w:val="993366"/>
            <w:sz w:val="26"/>
            <w:szCs w:val="26"/>
          </w:rPr>
          <w:t>Rightshift</w:t>
        </w:r>
        <w:proofErr w:type="spellEnd"/>
        <w:r>
          <w:rPr>
            <w:rStyle w:val="Strong"/>
            <w:rFonts w:ascii="Calibri" w:hAnsi="Calibri" w:cs="Calibri"/>
            <w:color w:val="993366"/>
            <w:sz w:val="26"/>
            <w:szCs w:val="26"/>
          </w:rPr>
          <w:t xml:space="preserve"> Operator</w:t>
        </w:r>
      </w:ins>
    </w:p>
    <w:p w:rsidR="007A7EEB" w:rsidRDefault="007A7EEB" w:rsidP="007A7EEB">
      <w:pPr>
        <w:pStyle w:val="NormalWeb"/>
        <w:shd w:val="clear" w:color="auto" w:fill="FFFFFF"/>
        <w:spacing w:before="0" w:beforeAutospacing="0" w:after="150" w:afterAutospacing="0"/>
        <w:jc w:val="both"/>
        <w:rPr>
          <w:ins w:id="772" w:author="Unknown"/>
          <w:rFonts w:ascii="Calibri" w:hAnsi="Calibri" w:cs="Calibri"/>
          <w:color w:val="555555"/>
          <w:sz w:val="26"/>
          <w:szCs w:val="26"/>
        </w:rPr>
      </w:pPr>
      <w:ins w:id="773" w:author="Unknown">
        <w:r>
          <w:rPr>
            <w:rFonts w:ascii="Calibri" w:hAnsi="Calibri" w:cs="Calibri"/>
            <w:color w:val="555555"/>
            <w:sz w:val="26"/>
            <w:szCs w:val="26"/>
          </w:rPr>
          <w:t xml:space="preserve">Shift Operator is of two types Bitwise Left Shift </w:t>
        </w:r>
        <w:proofErr w:type="gramStart"/>
        <w:r>
          <w:rPr>
            <w:rFonts w:ascii="Calibri" w:hAnsi="Calibri" w:cs="Calibri"/>
            <w:color w:val="555555"/>
            <w:sz w:val="26"/>
            <w:szCs w:val="26"/>
          </w:rPr>
          <w:t>And</w:t>
        </w:r>
        <w:proofErr w:type="gramEnd"/>
        <w:r>
          <w:rPr>
            <w:rFonts w:ascii="Calibri" w:hAnsi="Calibri" w:cs="Calibri"/>
            <w:color w:val="555555"/>
            <w:sz w:val="26"/>
            <w:szCs w:val="26"/>
          </w:rPr>
          <w:t xml:space="preserve"> Right Shift operator. In the Bitwise shift operator, the result comes applying </w:t>
        </w:r>
        <w:proofErr w:type="gramStart"/>
        <w:r>
          <w:rPr>
            <w:rFonts w:ascii="Calibri" w:hAnsi="Calibri" w:cs="Calibri"/>
            <w:color w:val="555555"/>
            <w:sz w:val="26"/>
            <w:szCs w:val="26"/>
          </w:rPr>
          <w:t>these operator</w:t>
        </w:r>
        <w:proofErr w:type="gramEnd"/>
        <w:r>
          <w:rPr>
            <w:rFonts w:ascii="Calibri" w:hAnsi="Calibri" w:cs="Calibri"/>
            <w:color w:val="555555"/>
            <w:sz w:val="26"/>
            <w:szCs w:val="26"/>
          </w:rPr>
          <w:t xml:space="preserve"> on the bit values.</w:t>
        </w:r>
      </w:ins>
    </w:p>
    <w:p w:rsidR="007A7EEB" w:rsidRDefault="007A7EEB" w:rsidP="007A7EEB">
      <w:pPr>
        <w:pStyle w:val="NormalWeb"/>
        <w:shd w:val="clear" w:color="auto" w:fill="FFFFFF"/>
        <w:spacing w:before="0" w:beforeAutospacing="0" w:after="150" w:afterAutospacing="0"/>
        <w:jc w:val="both"/>
        <w:rPr>
          <w:ins w:id="774" w:author="Unknown"/>
          <w:rFonts w:ascii="Calibri" w:hAnsi="Calibri" w:cs="Calibri"/>
          <w:color w:val="555555"/>
          <w:sz w:val="26"/>
          <w:szCs w:val="26"/>
        </w:rPr>
      </w:pPr>
      <w:ins w:id="775" w:author="Unknown">
        <w:r>
          <w:rPr>
            <w:rFonts w:ascii="Calibri" w:hAnsi="Calibri" w:cs="Calibri"/>
            <w:color w:val="555555"/>
            <w:sz w:val="26"/>
            <w:szCs w:val="26"/>
          </w:rPr>
          <w:t>For complete information read </w:t>
        </w:r>
        <w:r>
          <w:rPr>
            <w:rFonts w:ascii="Calibri" w:hAnsi="Calibri" w:cs="Calibri"/>
            <w:color w:val="555555"/>
            <w:sz w:val="26"/>
            <w:szCs w:val="26"/>
          </w:rPr>
          <w:fldChar w:fldCharType="begin"/>
        </w:r>
        <w:r>
          <w:rPr>
            <w:rFonts w:ascii="Calibri" w:hAnsi="Calibri" w:cs="Calibri"/>
            <w:color w:val="555555"/>
            <w:sz w:val="26"/>
            <w:szCs w:val="26"/>
          </w:rPr>
          <w:instrText xml:space="preserve"> HYPERLINK "https://abhiandroid.com/java/shift-leftshift-and-rightshift-operator-in-java.html" </w:instrText>
        </w:r>
        <w:r>
          <w:rPr>
            <w:rFonts w:ascii="Calibri" w:hAnsi="Calibri" w:cs="Calibri"/>
            <w:color w:val="555555"/>
            <w:sz w:val="26"/>
            <w:szCs w:val="26"/>
          </w:rPr>
          <w:fldChar w:fldCharType="separate"/>
        </w:r>
        <w:r>
          <w:rPr>
            <w:rStyle w:val="Hyperlink"/>
            <w:rFonts w:ascii="Calibri" w:hAnsi="Calibri" w:cs="Calibri"/>
            <w:color w:val="337AB7"/>
            <w:sz w:val="26"/>
            <w:szCs w:val="26"/>
            <w:u w:val="none"/>
          </w:rPr>
          <w:t xml:space="preserve">Shift: </w:t>
        </w:r>
        <w:proofErr w:type="spellStart"/>
        <w:r>
          <w:rPr>
            <w:rStyle w:val="Hyperlink"/>
            <w:rFonts w:ascii="Calibri" w:hAnsi="Calibri" w:cs="Calibri"/>
            <w:color w:val="337AB7"/>
            <w:sz w:val="26"/>
            <w:szCs w:val="26"/>
            <w:u w:val="none"/>
          </w:rPr>
          <w:t>LeftShift</w:t>
        </w:r>
        <w:proofErr w:type="spellEnd"/>
        <w:r>
          <w:rPr>
            <w:rStyle w:val="Hyperlink"/>
            <w:rFonts w:ascii="Calibri" w:hAnsi="Calibri" w:cs="Calibri"/>
            <w:color w:val="337AB7"/>
            <w:sz w:val="26"/>
            <w:szCs w:val="26"/>
            <w:u w:val="none"/>
          </w:rPr>
          <w:t xml:space="preserve"> </w:t>
        </w:r>
        <w:proofErr w:type="gramStart"/>
        <w:r>
          <w:rPr>
            <w:rStyle w:val="Hyperlink"/>
            <w:rFonts w:ascii="Calibri" w:hAnsi="Calibri" w:cs="Calibri"/>
            <w:color w:val="337AB7"/>
            <w:sz w:val="26"/>
            <w:szCs w:val="26"/>
            <w:u w:val="none"/>
          </w:rPr>
          <w:t>And</w:t>
        </w:r>
        <w:proofErr w:type="gramEnd"/>
        <w:r>
          <w:rPr>
            <w:rStyle w:val="Hyperlink"/>
            <w:rFonts w:ascii="Calibri" w:hAnsi="Calibri" w:cs="Calibri"/>
            <w:color w:val="337AB7"/>
            <w:sz w:val="26"/>
            <w:szCs w:val="26"/>
            <w:u w:val="none"/>
          </w:rPr>
          <w:t xml:space="preserve"> </w:t>
        </w:r>
        <w:proofErr w:type="spellStart"/>
        <w:r>
          <w:rPr>
            <w:rStyle w:val="Hyperlink"/>
            <w:rFonts w:ascii="Calibri" w:hAnsi="Calibri" w:cs="Calibri"/>
            <w:color w:val="337AB7"/>
            <w:sz w:val="26"/>
            <w:szCs w:val="26"/>
            <w:u w:val="none"/>
          </w:rPr>
          <w:t>RightShift</w:t>
        </w:r>
        <w:proofErr w:type="spellEnd"/>
        <w:r>
          <w:rPr>
            <w:rStyle w:val="Hyperlink"/>
            <w:rFonts w:ascii="Calibri" w:hAnsi="Calibri" w:cs="Calibri"/>
            <w:color w:val="337AB7"/>
            <w:sz w:val="26"/>
            <w:szCs w:val="26"/>
            <w:u w:val="none"/>
          </w:rPr>
          <w:t xml:space="preserve"> Tutorial with example</w:t>
        </w:r>
        <w:r>
          <w:rPr>
            <w:rFonts w:ascii="Calibri" w:hAnsi="Calibri" w:cs="Calibri"/>
            <w:color w:val="555555"/>
            <w:sz w:val="26"/>
            <w:szCs w:val="26"/>
          </w:rPr>
          <w:fldChar w:fldCharType="end"/>
        </w:r>
        <w:r>
          <w:rPr>
            <w:rFonts w:ascii="Calibri" w:hAnsi="Calibri" w:cs="Calibri"/>
            <w:color w:val="555555"/>
            <w:sz w:val="26"/>
            <w:szCs w:val="26"/>
          </w:rPr>
          <w:t>.</w:t>
        </w:r>
      </w:ins>
    </w:p>
    <w:p w:rsidR="007A7EEB" w:rsidRDefault="007A7EEB" w:rsidP="007A7EEB">
      <w:pPr>
        <w:shd w:val="clear" w:color="auto" w:fill="FFFFFF"/>
        <w:spacing w:before="300" w:after="300"/>
        <w:jc w:val="both"/>
        <w:rPr>
          <w:ins w:id="776" w:author="Unknown"/>
          <w:rFonts w:ascii="Calibri" w:hAnsi="Calibri" w:cs="Calibri"/>
          <w:color w:val="555555"/>
          <w:sz w:val="26"/>
          <w:szCs w:val="26"/>
        </w:rPr>
      </w:pPr>
      <w:ins w:id="777" w:author="Unknown">
        <w:r>
          <w:rPr>
            <w:rFonts w:ascii="Calibri" w:hAnsi="Calibri" w:cs="Calibri"/>
            <w:color w:val="555555"/>
            <w:sz w:val="26"/>
            <w:szCs w:val="26"/>
          </w:rPr>
          <w:pict>
            <v:rect id="_x0000_i1056" style="width:0;height:0" o:hralign="center" o:hrstd="t" o:hr="t" fillcolor="#a0a0a0" stroked="f"/>
          </w:pict>
        </w:r>
      </w:ins>
    </w:p>
    <w:p w:rsidR="007A7EEB" w:rsidRDefault="007A7EEB" w:rsidP="007A7EEB">
      <w:pPr>
        <w:pStyle w:val="Heading4"/>
        <w:shd w:val="clear" w:color="auto" w:fill="F1F1F1"/>
        <w:spacing w:before="150" w:beforeAutospacing="0" w:after="150" w:afterAutospacing="0"/>
        <w:jc w:val="both"/>
        <w:rPr>
          <w:ins w:id="778" w:author="Unknown"/>
          <w:rFonts w:ascii="inherit" w:hAnsi="inherit" w:cs="Calibri"/>
          <w:b w:val="0"/>
          <w:bCs w:val="0"/>
          <w:color w:val="339600"/>
          <w:sz w:val="27"/>
          <w:szCs w:val="27"/>
        </w:rPr>
      </w:pPr>
      <w:ins w:id="779" w:author="Unknown">
        <w:r>
          <w:rPr>
            <w:rStyle w:val="Strong"/>
            <w:rFonts w:ascii="inherit" w:hAnsi="inherit" w:cs="Calibri"/>
            <w:b/>
            <w:bCs/>
            <w:color w:val="339600"/>
            <w:sz w:val="27"/>
            <w:szCs w:val="27"/>
          </w:rPr>
          <w:t>Operator Precedence:</w:t>
        </w:r>
      </w:ins>
    </w:p>
    <w:p w:rsidR="007A7EEB" w:rsidRDefault="007A7EEB" w:rsidP="007A7EEB">
      <w:pPr>
        <w:pStyle w:val="NormalWeb"/>
        <w:shd w:val="clear" w:color="auto" w:fill="FFFFFF"/>
        <w:spacing w:before="0" w:beforeAutospacing="0" w:after="150" w:afterAutospacing="0"/>
        <w:jc w:val="both"/>
        <w:rPr>
          <w:ins w:id="780" w:author="Unknown"/>
          <w:rFonts w:ascii="Calibri" w:hAnsi="Calibri" w:cs="Calibri"/>
          <w:color w:val="555555"/>
          <w:sz w:val="26"/>
          <w:szCs w:val="26"/>
        </w:rPr>
      </w:pPr>
      <w:ins w:id="781" w:author="Unknown">
        <w:r>
          <w:rPr>
            <w:rFonts w:ascii="Calibri" w:hAnsi="Calibri" w:cs="Calibri"/>
            <w:color w:val="555555"/>
            <w:sz w:val="26"/>
            <w:szCs w:val="26"/>
          </w:rPr>
          <w:t xml:space="preserve">So now you have learned all types of operator in JAVA. You now also know </w:t>
        </w:r>
        <w:proofErr w:type="gramStart"/>
        <w:r>
          <w:rPr>
            <w:rFonts w:ascii="Calibri" w:hAnsi="Calibri" w:cs="Calibri"/>
            <w:color w:val="555555"/>
            <w:sz w:val="26"/>
            <w:szCs w:val="26"/>
          </w:rPr>
          <w:t>operator are</w:t>
        </w:r>
        <w:proofErr w:type="gramEnd"/>
        <w:r>
          <w:rPr>
            <w:rFonts w:ascii="Calibri" w:hAnsi="Calibri" w:cs="Calibri"/>
            <w:color w:val="555555"/>
            <w:sz w:val="26"/>
            <w:szCs w:val="26"/>
          </w:rPr>
          <w:t xml:space="preserve"> special symbols in JAVA which perform specific operation to give specific result on operand which can be one, two or three. You now also know how to use this operand.</w:t>
        </w:r>
      </w:ins>
    </w:p>
    <w:p w:rsidR="007A7EEB" w:rsidRDefault="007A7EEB" w:rsidP="007A7EEB">
      <w:pPr>
        <w:pStyle w:val="NormalWeb"/>
        <w:shd w:val="clear" w:color="auto" w:fill="FFFFFF"/>
        <w:spacing w:before="0" w:beforeAutospacing="0" w:after="150" w:afterAutospacing="0"/>
        <w:jc w:val="both"/>
        <w:rPr>
          <w:ins w:id="782" w:author="Unknown"/>
          <w:rFonts w:ascii="Calibri" w:hAnsi="Calibri" w:cs="Calibri"/>
          <w:color w:val="555555"/>
          <w:sz w:val="26"/>
          <w:szCs w:val="26"/>
        </w:rPr>
      </w:pPr>
      <w:ins w:id="783" w:author="Unknown">
        <w:r>
          <w:rPr>
            <w:rFonts w:ascii="Calibri" w:hAnsi="Calibri" w:cs="Calibri"/>
            <w:color w:val="555555"/>
            <w:sz w:val="26"/>
            <w:szCs w:val="26"/>
          </w:rPr>
          <w:lastRenderedPageBreak/>
          <w:t xml:space="preserve">But before you start using operator in JAVA you must also know one more concept called Operator Precedence. This operator precedence has all operator listed according to precedence order. </w:t>
        </w:r>
        <w:proofErr w:type="gramStart"/>
        <w:r>
          <w:rPr>
            <w:rFonts w:ascii="Calibri" w:hAnsi="Calibri" w:cs="Calibri"/>
            <w:color w:val="555555"/>
            <w:sz w:val="26"/>
            <w:szCs w:val="26"/>
          </w:rPr>
          <w:t>Operator with higher precedence are</w:t>
        </w:r>
        <w:proofErr w:type="gramEnd"/>
        <w:r>
          <w:rPr>
            <w:rFonts w:ascii="Calibri" w:hAnsi="Calibri" w:cs="Calibri"/>
            <w:color w:val="555555"/>
            <w:sz w:val="26"/>
            <w:szCs w:val="26"/>
          </w:rPr>
          <w:t xml:space="preserve"> executed first relative to the lower precedence operator.</w:t>
        </w:r>
      </w:ins>
    </w:p>
    <w:p w:rsidR="007A7EEB" w:rsidRDefault="007A7EEB" w:rsidP="007A7EEB">
      <w:pPr>
        <w:pStyle w:val="NormalWeb"/>
        <w:shd w:val="clear" w:color="auto" w:fill="FFFFFF"/>
        <w:spacing w:before="0" w:beforeAutospacing="0" w:after="150" w:afterAutospacing="0"/>
        <w:jc w:val="both"/>
        <w:rPr>
          <w:ins w:id="784" w:author="Unknown"/>
          <w:rFonts w:ascii="Calibri" w:hAnsi="Calibri" w:cs="Calibri"/>
          <w:color w:val="555555"/>
          <w:sz w:val="26"/>
          <w:szCs w:val="26"/>
        </w:rPr>
      </w:pPr>
      <w:ins w:id="785" w:author="Unknown">
        <w:r>
          <w:rPr>
            <w:rFonts w:ascii="Calibri" w:hAnsi="Calibri" w:cs="Calibri"/>
            <w:color w:val="555555"/>
            <w:sz w:val="26"/>
            <w:szCs w:val="26"/>
          </w:rPr>
          <w:t>For example, suppose we are using two operator multiplication and addition, then according to operator precedence multiply will be evaluated first and then addition.</w:t>
        </w:r>
      </w:ins>
    </w:p>
    <w:p w:rsidR="007A7EEB" w:rsidRDefault="007A7EEB" w:rsidP="007A7E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ins w:id="786" w:author="Unknown"/>
          <w:rFonts w:ascii="Consolas" w:hAnsi="Consolas"/>
          <w:color w:val="333333"/>
        </w:rPr>
      </w:pPr>
      <w:proofErr w:type="spellStart"/>
      <w:proofErr w:type="gramStart"/>
      <w:ins w:id="787" w:author="Unknown">
        <w:r>
          <w:rPr>
            <w:rFonts w:ascii="Consolas" w:hAnsi="Consolas"/>
            <w:color w:val="333333"/>
          </w:rPr>
          <w:t>int</w:t>
        </w:r>
        <w:proofErr w:type="spellEnd"/>
        <w:proofErr w:type="gramEnd"/>
        <w:r>
          <w:rPr>
            <w:rFonts w:ascii="Consolas" w:hAnsi="Consolas"/>
            <w:color w:val="333333"/>
          </w:rPr>
          <w:t xml:space="preserve"> x = 5*8+5;</w:t>
        </w:r>
      </w:ins>
    </w:p>
    <w:p w:rsidR="007A7EEB" w:rsidRDefault="007A7EEB" w:rsidP="007A7EEB">
      <w:pPr>
        <w:pStyle w:val="NormalWeb"/>
        <w:shd w:val="clear" w:color="auto" w:fill="FFFFFF"/>
        <w:spacing w:before="0" w:beforeAutospacing="0" w:after="150" w:afterAutospacing="0"/>
        <w:jc w:val="both"/>
        <w:rPr>
          <w:ins w:id="788" w:author="Unknown"/>
          <w:rFonts w:ascii="Calibri" w:hAnsi="Calibri" w:cs="Calibri"/>
          <w:color w:val="555555"/>
          <w:sz w:val="26"/>
          <w:szCs w:val="26"/>
        </w:rPr>
      </w:pPr>
      <w:ins w:id="789" w:author="Unknown">
        <w:r>
          <w:rPr>
            <w:rFonts w:ascii="Calibri" w:hAnsi="Calibri" w:cs="Calibri"/>
            <w:color w:val="555555"/>
            <w:sz w:val="26"/>
            <w:szCs w:val="26"/>
          </w:rPr>
          <w:t xml:space="preserve">Output will be 45 and not 65 because multiply </w:t>
        </w:r>
        <w:proofErr w:type="gramStart"/>
        <w:r>
          <w:rPr>
            <w:rFonts w:ascii="Calibri" w:hAnsi="Calibri" w:cs="Calibri"/>
            <w:color w:val="555555"/>
            <w:sz w:val="26"/>
            <w:szCs w:val="26"/>
          </w:rPr>
          <w:t>operator(</w:t>
        </w:r>
        <w:proofErr w:type="gramEnd"/>
        <w:r>
          <w:rPr>
            <w:rFonts w:ascii="Calibri" w:hAnsi="Calibri" w:cs="Calibri"/>
            <w:color w:val="555555"/>
            <w:sz w:val="26"/>
            <w:szCs w:val="26"/>
          </w:rPr>
          <w:t>*) will be executed first relative to addition(+) operator.</w:t>
        </w:r>
      </w:ins>
    </w:p>
    <w:p w:rsidR="007A7EEB" w:rsidRDefault="007A7EEB" w:rsidP="007A7EEB">
      <w:pPr>
        <w:pStyle w:val="NormalWeb"/>
        <w:shd w:val="clear" w:color="auto" w:fill="FFFFFF"/>
        <w:spacing w:before="0" w:beforeAutospacing="0" w:after="150" w:afterAutospacing="0"/>
        <w:jc w:val="both"/>
        <w:rPr>
          <w:ins w:id="790" w:author="Unknown"/>
          <w:rFonts w:ascii="Calibri" w:hAnsi="Calibri" w:cs="Calibri"/>
          <w:color w:val="555555"/>
          <w:sz w:val="26"/>
          <w:szCs w:val="26"/>
        </w:rPr>
      </w:pPr>
      <w:ins w:id="791" w:author="Unknown">
        <w:r>
          <w:rPr>
            <w:rStyle w:val="Strong"/>
            <w:rFonts w:ascii="Calibri" w:hAnsi="Calibri" w:cs="Calibri"/>
            <w:color w:val="555555"/>
            <w:sz w:val="26"/>
            <w:szCs w:val="26"/>
          </w:rPr>
          <w:t>Below is Operator Precedence Table:</w:t>
        </w:r>
      </w:ins>
    </w:p>
    <w:tbl>
      <w:tblPr>
        <w:tblW w:w="94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9"/>
        <w:gridCol w:w="6571"/>
      </w:tblGrid>
      <w:tr w:rsidR="007A7EEB" w:rsidTr="007A7EEB">
        <w:tc>
          <w:tcPr>
            <w:tcW w:w="0" w:type="auto"/>
            <w:gridSpan w:val="2"/>
            <w:tcBorders>
              <w:top w:val="nil"/>
              <w:left w:val="nil"/>
              <w:bottom w:val="nil"/>
              <w:right w:val="nil"/>
            </w:tcBorders>
            <w:shd w:val="clear" w:color="auto" w:fill="auto"/>
            <w:tcMar>
              <w:top w:w="0" w:type="dxa"/>
              <w:left w:w="0" w:type="dxa"/>
              <w:bottom w:w="0" w:type="dxa"/>
              <w:right w:w="0" w:type="dxa"/>
            </w:tcMar>
            <w:vAlign w:val="center"/>
            <w:hideMark/>
          </w:tcPr>
          <w:p w:rsidR="007A7EEB" w:rsidRDefault="007A7EEB">
            <w:pPr>
              <w:rPr>
                <w:color w:val="777777"/>
                <w:sz w:val="24"/>
                <w:szCs w:val="24"/>
              </w:rPr>
            </w:pPr>
            <w:r>
              <w:rPr>
                <w:color w:val="777777"/>
              </w:rPr>
              <w:t>Operator Precedence</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b/>
                <w:bCs/>
                <w:sz w:val="24"/>
                <w:szCs w:val="24"/>
              </w:rPr>
            </w:pPr>
            <w:r>
              <w:rPr>
                <w:b/>
                <w:bCs/>
              </w:rPr>
              <w:t>Operator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b/>
                <w:bCs/>
                <w:sz w:val="24"/>
                <w:szCs w:val="24"/>
              </w:rPr>
            </w:pPr>
            <w:r>
              <w:rPr>
                <w:b/>
                <w:bCs/>
              </w:rPr>
              <w:t>Precedence</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postfix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proofErr w:type="spellStart"/>
            <w:r>
              <w:t>expr</w:t>
            </w:r>
            <w:proofErr w:type="spellEnd"/>
            <w:r>
              <w:t xml:space="preserve">++, </w:t>
            </w:r>
            <w:proofErr w:type="spellStart"/>
            <w:r>
              <w:t>expr</w:t>
            </w:r>
            <w:proofErr w:type="spellEnd"/>
            <w:r>
              <w:t>–</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unary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w:t>
            </w:r>
            <w:proofErr w:type="spellStart"/>
            <w:r>
              <w:t>expr</w:t>
            </w:r>
            <w:proofErr w:type="spellEnd"/>
            <w:r>
              <w:t>, –</w:t>
            </w:r>
            <w:proofErr w:type="spellStart"/>
            <w:r>
              <w:t>expr</w:t>
            </w:r>
            <w:proofErr w:type="spellEnd"/>
            <w:r>
              <w:t>, +</w:t>
            </w:r>
            <w:proofErr w:type="spellStart"/>
            <w:r>
              <w:t>expr</w:t>
            </w:r>
            <w:proofErr w:type="spellEnd"/>
            <w:r>
              <w:t>, -</w:t>
            </w:r>
            <w:proofErr w:type="spellStart"/>
            <w:r>
              <w:t>expr</w:t>
            </w:r>
            <w:proofErr w:type="spellEnd"/>
            <w:r>
              <w:t>, ~</w:t>
            </w:r>
            <w:proofErr w:type="gramStart"/>
            <w:r>
              <w:t>, !</w:t>
            </w:r>
            <w:proofErr w:type="gramEnd"/>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multiplicative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 /, %</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additive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 –</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shift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&lt;&lt;, &gt;&gt;, &gt;&gt;&gt;</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relational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 xml:space="preserve">&lt;, &gt;, &lt;=, &gt;=, </w:t>
            </w:r>
            <w:proofErr w:type="spellStart"/>
            <w:r>
              <w:t>instanceof</w:t>
            </w:r>
            <w:proofErr w:type="spellEnd"/>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equality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 !=</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bitwise 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&amp;</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bitwise exclusive 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bitwise inclusive 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logical AND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&amp;&amp;</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logical 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ternary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 :</w:t>
            </w:r>
          </w:p>
        </w:tc>
      </w:tr>
      <w:tr w:rsidR="007A7EEB" w:rsidTr="007A7EEB">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assignment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A7EEB" w:rsidRDefault="007A7EEB">
            <w:pPr>
              <w:rPr>
                <w:sz w:val="24"/>
                <w:szCs w:val="24"/>
              </w:rPr>
            </w:pPr>
            <w:r>
              <w:t>=, +=, -=, *=, /=, %=, &amp;=, ^=, |=, &lt;&lt;=, &gt;&gt;=, &gt;&gt;&gt;=</w:t>
            </w:r>
          </w:p>
        </w:tc>
      </w:tr>
    </w:tbl>
    <w:p w:rsidR="007A7EEB" w:rsidRDefault="007A7EEB" w:rsidP="007A7EEB">
      <w:pPr>
        <w:pStyle w:val="NormalWeb"/>
        <w:shd w:val="clear" w:color="auto" w:fill="FFFFFF"/>
        <w:spacing w:before="0" w:beforeAutospacing="0" w:after="150" w:afterAutospacing="0"/>
        <w:jc w:val="both"/>
        <w:rPr>
          <w:ins w:id="792" w:author="Unknown"/>
          <w:rFonts w:ascii="Calibri" w:hAnsi="Calibri" w:cs="Calibri"/>
          <w:color w:val="555555"/>
          <w:sz w:val="26"/>
          <w:szCs w:val="26"/>
        </w:rPr>
      </w:pPr>
      <w:ins w:id="793" w:author="Unknown">
        <w:r>
          <w:rPr>
            <w:rFonts w:ascii="Calibri" w:hAnsi="Calibri" w:cs="Calibri"/>
            <w:color w:val="555555"/>
            <w:sz w:val="26"/>
            <w:szCs w:val="26"/>
          </w:rPr>
          <w:lastRenderedPageBreak/>
          <w:t xml:space="preserve">Operator at the top are have higher precedence and Operator on the same line have equal precedence. When </w:t>
        </w:r>
        <w:proofErr w:type="gramStart"/>
        <w:r>
          <w:rPr>
            <w:rFonts w:ascii="Calibri" w:hAnsi="Calibri" w:cs="Calibri"/>
            <w:color w:val="555555"/>
            <w:sz w:val="26"/>
            <w:szCs w:val="26"/>
          </w:rPr>
          <w:t>operator of equal precedence appear</w:t>
        </w:r>
        <w:proofErr w:type="gramEnd"/>
        <w:r>
          <w:rPr>
            <w:rFonts w:ascii="Calibri" w:hAnsi="Calibri" w:cs="Calibri"/>
            <w:color w:val="555555"/>
            <w:sz w:val="26"/>
            <w:szCs w:val="26"/>
          </w:rPr>
          <w:t xml:space="preserve"> in the same expression, a rule must govern which is evaluated first. All binary </w:t>
        </w:r>
        <w:proofErr w:type="gramStart"/>
        <w:r>
          <w:rPr>
            <w:rFonts w:ascii="Calibri" w:hAnsi="Calibri" w:cs="Calibri"/>
            <w:color w:val="555555"/>
            <w:sz w:val="26"/>
            <w:szCs w:val="26"/>
          </w:rPr>
          <w:t>operator</w:t>
        </w:r>
        <w:proofErr w:type="gramEnd"/>
        <w:r>
          <w:rPr>
            <w:rFonts w:ascii="Calibri" w:hAnsi="Calibri" w:cs="Calibri"/>
            <w:color w:val="555555"/>
            <w:sz w:val="26"/>
            <w:szCs w:val="26"/>
          </w:rPr>
          <w:t xml:space="preserve"> except for the assignment operator are evaluated from left to right; assignment operator are evaluated right to left.</w:t>
        </w:r>
      </w:ins>
    </w:p>
    <w:p w:rsidR="007A7EEB" w:rsidRDefault="007A7EEB" w:rsidP="007A7EEB">
      <w:pPr>
        <w:pStyle w:val="comment-form-comment"/>
        <w:shd w:val="clear" w:color="auto" w:fill="FFFFFF"/>
        <w:spacing w:before="0" w:beforeAutospacing="0" w:after="150" w:afterAutospacing="0"/>
        <w:rPr>
          <w:rFonts w:ascii="Calibri" w:hAnsi="Calibri" w:cs="Calibri"/>
          <w:color w:val="555555"/>
          <w:sz w:val="21"/>
          <w:szCs w:val="21"/>
        </w:rPr>
      </w:pPr>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Keywords </w:t>
      </w:r>
      <w:proofErr w:type="gramStart"/>
      <w:r w:rsidRPr="007A7EEB">
        <w:rPr>
          <w:rFonts w:ascii="Calibri" w:eastAsia="Times New Roman" w:hAnsi="Calibri" w:cs="Calibri"/>
          <w:color w:val="555555"/>
          <w:sz w:val="45"/>
          <w:szCs w:val="45"/>
        </w:rPr>
        <w:t>In</w:t>
      </w:r>
      <w:proofErr w:type="gramEnd"/>
      <w:r w:rsidRPr="007A7EEB">
        <w:rPr>
          <w:rFonts w:ascii="Calibri" w:eastAsia="Times New Roman" w:hAnsi="Calibri" w:cs="Calibri"/>
          <w:color w:val="555555"/>
          <w:sz w:val="45"/>
          <w:szCs w:val="45"/>
        </w:rPr>
        <w:t xml:space="preserve"> JAVA With Examples</w:t>
      </w:r>
    </w:p>
    <w:p w:rsidR="007A7EEB" w:rsidRPr="007A7EEB" w:rsidRDefault="007A7EEB" w:rsidP="007A7EEB">
      <w:pPr>
        <w:shd w:val="clear" w:color="auto" w:fill="FFFFFF"/>
        <w:spacing w:after="150" w:line="240" w:lineRule="auto"/>
        <w:jc w:val="both"/>
        <w:rPr>
          <w:ins w:id="794" w:author="Unknown"/>
          <w:rFonts w:ascii="Calibri" w:eastAsia="Times New Roman" w:hAnsi="Calibri" w:cs="Calibri"/>
          <w:color w:val="555555"/>
          <w:sz w:val="26"/>
          <w:szCs w:val="26"/>
        </w:rPr>
      </w:pPr>
      <w:ins w:id="795" w:author="Unknown">
        <w:r w:rsidRPr="007A7EEB">
          <w:rPr>
            <w:rFonts w:ascii="Calibri" w:eastAsia="Times New Roman" w:hAnsi="Calibri" w:cs="Calibri"/>
            <w:color w:val="555555"/>
            <w:sz w:val="26"/>
            <w:szCs w:val="26"/>
          </w:rPr>
          <w:t>Keywords in JAVA are predefined list of keywords which has a specific meaning and cannot be used in the Java programming language as an identifier, such as the name of a variable, method, class, function, or label. JAVA has total of 50 such keywords.</w:t>
        </w:r>
      </w:ins>
    </w:p>
    <w:p w:rsidR="007A7EEB" w:rsidRPr="007A7EEB" w:rsidRDefault="007A7EEB" w:rsidP="007A7EEB">
      <w:pPr>
        <w:spacing w:before="300" w:after="300" w:line="240" w:lineRule="auto"/>
        <w:rPr>
          <w:ins w:id="796" w:author="Unknown"/>
          <w:rFonts w:ascii="Times New Roman" w:eastAsia="Times New Roman" w:hAnsi="Times New Roman" w:cs="Times New Roman"/>
          <w:sz w:val="24"/>
          <w:szCs w:val="24"/>
        </w:rPr>
      </w:pPr>
      <w:ins w:id="797" w:author="Unknown">
        <w:r w:rsidRPr="007A7EEB">
          <w:rPr>
            <w:rFonts w:ascii="Times New Roman" w:eastAsia="Times New Roman" w:hAnsi="Times New Roman" w:cs="Times New Roman"/>
            <w:sz w:val="24"/>
            <w:szCs w:val="24"/>
          </w:rPr>
          <w:pict>
            <v:rect id="_x0000_i1076" style="width:0;height:0" o:hralign="left" o:hrstd="t" o:hrnoshade="t" o:hr="t" fillcolor="#555" stroked="f"/>
          </w:pict>
        </w:r>
      </w:ins>
    </w:p>
    <w:p w:rsidR="007A7EEB" w:rsidRPr="007A7EEB" w:rsidRDefault="007A7EEB" w:rsidP="007A7EEB">
      <w:pPr>
        <w:shd w:val="clear" w:color="auto" w:fill="F9F9F9"/>
        <w:spacing w:after="0" w:line="240" w:lineRule="auto"/>
        <w:jc w:val="both"/>
        <w:rPr>
          <w:ins w:id="798" w:author="Unknown"/>
          <w:rFonts w:ascii="Calibri" w:eastAsia="Times New Roman" w:hAnsi="Calibri" w:cs="Calibri"/>
          <w:b/>
          <w:bCs/>
          <w:color w:val="555555"/>
          <w:sz w:val="24"/>
          <w:szCs w:val="24"/>
        </w:rPr>
      </w:pPr>
      <w:ins w:id="799"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"https://abhiandroid.com/java/keywords-in-java-with-examples"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12"/>
        </w:numPr>
        <w:shd w:val="clear" w:color="auto" w:fill="F9F9F9"/>
        <w:spacing w:after="0" w:line="240" w:lineRule="auto"/>
        <w:ind w:left="0"/>
        <w:jc w:val="both"/>
        <w:rPr>
          <w:ins w:id="800" w:author="Unknown"/>
          <w:rFonts w:ascii="Calibri" w:eastAsia="Times New Roman" w:hAnsi="Calibri" w:cs="Calibri"/>
          <w:color w:val="555555"/>
          <w:sz w:val="24"/>
          <w:szCs w:val="24"/>
        </w:rPr>
      </w:pPr>
      <w:ins w:id="801"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"https://abhiandroid.com/java/keywords-in-java-with-examples" \l "List_of_Keywords_In_JAVA"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List of Keywords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2"/>
        </w:numPr>
        <w:shd w:val="clear" w:color="auto" w:fill="F9F9F9"/>
        <w:spacing w:line="240" w:lineRule="auto"/>
        <w:ind w:left="0"/>
        <w:jc w:val="both"/>
        <w:rPr>
          <w:ins w:id="802" w:author="Unknown"/>
          <w:rFonts w:ascii="Calibri" w:eastAsia="Times New Roman" w:hAnsi="Calibri" w:cs="Calibri"/>
          <w:color w:val="555555"/>
          <w:sz w:val="24"/>
          <w:szCs w:val="24"/>
        </w:rPr>
      </w:pPr>
      <w:ins w:id="803"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"https://abhiandroid.com/java/keywords-in-java-with-examples" \l "Keywords_Explanation_With_Examples"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Keywords Explanation With Examples:</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804" w:author="Unknown"/>
          <w:rFonts w:ascii="Calibri" w:eastAsia="Times New Roman" w:hAnsi="Calibri" w:cs="Calibri"/>
          <w:color w:val="339600"/>
          <w:sz w:val="27"/>
          <w:szCs w:val="27"/>
        </w:rPr>
      </w:pPr>
      <w:ins w:id="805" w:author="Unknown">
        <w:r w:rsidRPr="007A7EEB">
          <w:rPr>
            <w:rFonts w:ascii="Calibri" w:eastAsia="Times New Roman" w:hAnsi="Calibri" w:cs="Calibri"/>
            <w:b/>
            <w:bCs/>
            <w:color w:val="339600"/>
            <w:sz w:val="27"/>
            <w:szCs w:val="27"/>
          </w:rPr>
          <w:t xml:space="preserve">List of Keywords </w:t>
        </w:r>
        <w:proofErr w:type="gramStart"/>
        <w:r w:rsidRPr="007A7EEB">
          <w:rPr>
            <w:rFonts w:ascii="Calibri" w:eastAsia="Times New Roman" w:hAnsi="Calibri" w:cs="Calibri"/>
            <w:b/>
            <w:bCs/>
            <w:color w:val="339600"/>
            <w:sz w:val="27"/>
            <w:szCs w:val="27"/>
          </w:rPr>
          <w:t>In</w:t>
        </w:r>
        <w:proofErr w:type="gramEnd"/>
        <w:r w:rsidRPr="007A7EEB">
          <w:rPr>
            <w:rFonts w:ascii="Calibri" w:eastAsia="Times New Roman" w:hAnsi="Calibri" w:cs="Calibri"/>
            <w:b/>
            <w:bCs/>
            <w:color w:val="339600"/>
            <w:sz w:val="27"/>
            <w:szCs w:val="27"/>
          </w:rPr>
          <w:t xml:space="preserve"> JAVA:</w:t>
        </w:r>
      </w:ins>
    </w:p>
    <w:p w:rsidR="007A7EEB" w:rsidRPr="007A7EEB" w:rsidRDefault="007A7EEB" w:rsidP="007A7EEB">
      <w:pPr>
        <w:shd w:val="clear" w:color="auto" w:fill="FFFFFF"/>
        <w:spacing w:after="150" w:line="240" w:lineRule="auto"/>
        <w:jc w:val="both"/>
        <w:rPr>
          <w:ins w:id="806" w:author="Unknown"/>
          <w:rFonts w:ascii="Calibri" w:eastAsia="Times New Roman" w:hAnsi="Calibri" w:cs="Calibri"/>
          <w:color w:val="555555"/>
          <w:sz w:val="26"/>
          <w:szCs w:val="26"/>
        </w:rPr>
      </w:pPr>
      <w:ins w:id="807" w:author="Unknown">
        <w:r w:rsidRPr="007A7EEB">
          <w:rPr>
            <w:rFonts w:ascii="Calibri" w:eastAsia="Times New Roman" w:hAnsi="Calibri" w:cs="Calibri"/>
            <w:color w:val="555555"/>
            <w:sz w:val="26"/>
            <w:szCs w:val="26"/>
          </w:rPr>
          <w:t xml:space="preserve">Abstract, Continue, For, New, switch, assert, default, </w:t>
        </w:r>
        <w:proofErr w:type="spellStart"/>
        <w:r w:rsidRPr="007A7EEB">
          <w:rPr>
            <w:rFonts w:ascii="Calibri" w:eastAsia="Times New Roman" w:hAnsi="Calibri" w:cs="Calibri"/>
            <w:color w:val="555555"/>
            <w:sz w:val="26"/>
            <w:szCs w:val="26"/>
          </w:rPr>
          <w:t>goto</w:t>
        </w:r>
        <w:proofErr w:type="spellEnd"/>
        <w:r w:rsidRPr="007A7EEB">
          <w:rPr>
            <w:rFonts w:ascii="Calibri" w:eastAsia="Times New Roman" w:hAnsi="Calibri" w:cs="Calibri"/>
            <w:color w:val="555555"/>
            <w:sz w:val="26"/>
            <w:szCs w:val="26"/>
          </w:rPr>
          <w:t xml:space="preserve">, package, synchronized, </w:t>
        </w:r>
        <w:proofErr w:type="spellStart"/>
        <w:r w:rsidRPr="007A7EEB">
          <w:rPr>
            <w:rFonts w:ascii="Calibri" w:eastAsia="Times New Roman" w:hAnsi="Calibri" w:cs="Calibri"/>
            <w:color w:val="555555"/>
            <w:sz w:val="26"/>
            <w:szCs w:val="26"/>
          </w:rPr>
          <w:t>boolean</w:t>
        </w:r>
        <w:proofErr w:type="spellEnd"/>
        <w:r w:rsidRPr="007A7EEB">
          <w:rPr>
            <w:rFonts w:ascii="Calibri" w:eastAsia="Times New Roman" w:hAnsi="Calibri" w:cs="Calibri"/>
            <w:color w:val="555555"/>
            <w:sz w:val="26"/>
            <w:szCs w:val="26"/>
          </w:rPr>
          <w:t xml:space="preserve">, do, if, private, this, break, double, implements, protected, throw, byte, else, import, public, throws, case, </w:t>
        </w:r>
        <w:proofErr w:type="spellStart"/>
        <w:r w:rsidRPr="007A7EEB">
          <w:rPr>
            <w:rFonts w:ascii="Calibri" w:eastAsia="Times New Roman" w:hAnsi="Calibri" w:cs="Calibri"/>
            <w:color w:val="555555"/>
            <w:sz w:val="26"/>
            <w:szCs w:val="26"/>
          </w:rPr>
          <w:t>enum</w:t>
        </w:r>
        <w:proofErr w:type="spellEnd"/>
        <w:r w:rsidRPr="007A7EEB">
          <w:rPr>
            <w:rFonts w:ascii="Calibri" w:eastAsia="Times New Roman" w:hAnsi="Calibri" w:cs="Calibri"/>
            <w:color w:val="555555"/>
            <w:sz w:val="26"/>
            <w:szCs w:val="26"/>
          </w:rPr>
          <w:t xml:space="preserve">****, </w:t>
        </w:r>
        <w:proofErr w:type="spellStart"/>
        <w:r w:rsidRPr="007A7EEB">
          <w:rPr>
            <w:rFonts w:ascii="Calibri" w:eastAsia="Times New Roman" w:hAnsi="Calibri" w:cs="Calibri"/>
            <w:color w:val="555555"/>
            <w:sz w:val="26"/>
            <w:szCs w:val="26"/>
          </w:rPr>
          <w:t>instanceof</w:t>
        </w:r>
        <w:proofErr w:type="spellEnd"/>
        <w:r w:rsidRPr="007A7EEB">
          <w:rPr>
            <w:rFonts w:ascii="Calibri" w:eastAsia="Times New Roman" w:hAnsi="Calibri" w:cs="Calibri"/>
            <w:color w:val="555555"/>
            <w:sz w:val="26"/>
            <w:szCs w:val="26"/>
          </w:rPr>
          <w:t xml:space="preserve">, return, transient, catch extends,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short, try, char, final, interface, static, void, class, finally, long, </w:t>
        </w:r>
        <w:proofErr w:type="spellStart"/>
        <w:r w:rsidRPr="007A7EEB">
          <w:rPr>
            <w:rFonts w:ascii="Calibri" w:eastAsia="Times New Roman" w:hAnsi="Calibri" w:cs="Calibri"/>
            <w:color w:val="555555"/>
            <w:sz w:val="26"/>
            <w:szCs w:val="26"/>
          </w:rPr>
          <w:t>strictfp</w:t>
        </w:r>
        <w:proofErr w:type="spellEnd"/>
        <w:r w:rsidRPr="007A7EEB">
          <w:rPr>
            <w:rFonts w:ascii="Calibri" w:eastAsia="Times New Roman" w:hAnsi="Calibri" w:cs="Calibri"/>
            <w:color w:val="555555"/>
            <w:sz w:val="26"/>
            <w:szCs w:val="26"/>
          </w:rPr>
          <w:t xml:space="preserve">**, volatile, </w:t>
        </w:r>
        <w:proofErr w:type="spellStart"/>
        <w:r w:rsidRPr="007A7EEB">
          <w:rPr>
            <w:rFonts w:ascii="Calibri" w:eastAsia="Times New Roman" w:hAnsi="Calibri" w:cs="Calibri"/>
            <w:color w:val="555555"/>
            <w:sz w:val="26"/>
            <w:szCs w:val="26"/>
          </w:rPr>
          <w:t>const</w:t>
        </w:r>
        <w:proofErr w:type="spellEnd"/>
        <w:r w:rsidRPr="007A7EEB">
          <w:rPr>
            <w:rFonts w:ascii="Calibri" w:eastAsia="Times New Roman" w:hAnsi="Calibri" w:cs="Calibri"/>
            <w:color w:val="555555"/>
            <w:sz w:val="26"/>
            <w:szCs w:val="26"/>
          </w:rPr>
          <w:t>*, float, native, super and while</w:t>
        </w:r>
      </w:ins>
    </w:p>
    <w:p w:rsidR="007A7EEB" w:rsidRPr="007A7EEB" w:rsidRDefault="007A7EEB" w:rsidP="007A7EEB">
      <w:pPr>
        <w:spacing w:before="300" w:after="300" w:line="240" w:lineRule="auto"/>
        <w:rPr>
          <w:ins w:id="808" w:author="Unknown"/>
          <w:rFonts w:ascii="Times New Roman" w:eastAsia="Times New Roman" w:hAnsi="Times New Roman" w:cs="Times New Roman"/>
          <w:sz w:val="24"/>
          <w:szCs w:val="24"/>
        </w:rPr>
      </w:pPr>
      <w:ins w:id="809" w:author="Unknown">
        <w:r w:rsidRPr="007A7EEB">
          <w:rPr>
            <w:rFonts w:ascii="Times New Roman" w:eastAsia="Times New Roman" w:hAnsi="Times New Roman" w:cs="Times New Roman"/>
            <w:sz w:val="24"/>
            <w:szCs w:val="24"/>
          </w:rPr>
          <w:pict>
            <v:rect id="_x0000_i1077"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810" w:author="Unknown"/>
          <w:rFonts w:ascii="Calibri" w:eastAsia="Times New Roman" w:hAnsi="Calibri" w:cs="Calibri"/>
          <w:color w:val="339600"/>
          <w:sz w:val="27"/>
          <w:szCs w:val="27"/>
        </w:rPr>
      </w:pPr>
      <w:ins w:id="811" w:author="Unknown">
        <w:r w:rsidRPr="007A7EEB">
          <w:rPr>
            <w:rFonts w:ascii="Calibri" w:eastAsia="Times New Roman" w:hAnsi="Calibri" w:cs="Calibri"/>
            <w:b/>
            <w:bCs/>
            <w:color w:val="339600"/>
            <w:sz w:val="27"/>
            <w:szCs w:val="27"/>
          </w:rPr>
          <w:t xml:space="preserve">Keywords Explanation </w:t>
        </w:r>
        <w:proofErr w:type="gramStart"/>
        <w:r w:rsidRPr="007A7EEB">
          <w:rPr>
            <w:rFonts w:ascii="Calibri" w:eastAsia="Times New Roman" w:hAnsi="Calibri" w:cs="Calibri"/>
            <w:b/>
            <w:bCs/>
            <w:color w:val="339600"/>
            <w:sz w:val="27"/>
            <w:szCs w:val="27"/>
          </w:rPr>
          <w:t>With</w:t>
        </w:r>
        <w:proofErr w:type="gramEnd"/>
        <w:r w:rsidRPr="007A7EEB">
          <w:rPr>
            <w:rFonts w:ascii="Calibri" w:eastAsia="Times New Roman" w:hAnsi="Calibri" w:cs="Calibri"/>
            <w:b/>
            <w:bCs/>
            <w:color w:val="339600"/>
            <w:sz w:val="27"/>
            <w:szCs w:val="27"/>
          </w:rPr>
          <w:t xml:space="preserve"> Examples:</w:t>
        </w:r>
      </w:ins>
    </w:p>
    <w:p w:rsidR="007A7EEB" w:rsidRPr="007A7EEB" w:rsidRDefault="007A7EEB" w:rsidP="007A7EEB">
      <w:pPr>
        <w:shd w:val="clear" w:color="auto" w:fill="FFFFFF"/>
        <w:spacing w:after="150" w:line="240" w:lineRule="auto"/>
        <w:jc w:val="both"/>
        <w:rPr>
          <w:ins w:id="812" w:author="Unknown"/>
          <w:rFonts w:ascii="Calibri" w:eastAsia="Times New Roman" w:hAnsi="Calibri" w:cs="Calibri"/>
          <w:color w:val="555555"/>
          <w:sz w:val="26"/>
          <w:szCs w:val="26"/>
        </w:rPr>
      </w:pPr>
      <w:ins w:id="813" w:author="Unknown">
        <w:r w:rsidRPr="007A7EEB">
          <w:rPr>
            <w:rFonts w:ascii="Calibri" w:eastAsia="Times New Roman" w:hAnsi="Calibri" w:cs="Calibri"/>
            <w:color w:val="555555"/>
            <w:sz w:val="26"/>
            <w:szCs w:val="26"/>
          </w:rPr>
          <w:t xml:space="preserve">As we said predefined keywords cannot be used in the JAVA language as an identifier. </w:t>
        </w:r>
        <w:proofErr w:type="spellStart"/>
        <w:proofErr w:type="gramStart"/>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try to create a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"https://abhiandroid.com/java/variables-with-examples"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variable</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name while: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14" w:author="Unknown"/>
          <w:rFonts w:ascii="Consolas" w:eastAsia="Times New Roman" w:hAnsi="Consolas" w:cs="Courier New"/>
          <w:color w:val="333333"/>
          <w:sz w:val="20"/>
          <w:szCs w:val="20"/>
        </w:rPr>
      </w:pPr>
      <w:proofErr w:type="spellStart"/>
      <w:proofErr w:type="gramStart"/>
      <w:ins w:id="815"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while;</w:t>
        </w:r>
      </w:ins>
    </w:p>
    <w:p w:rsidR="007A7EEB" w:rsidRPr="007A7EEB" w:rsidRDefault="007A7EEB" w:rsidP="007A7EEB">
      <w:pPr>
        <w:shd w:val="clear" w:color="auto" w:fill="FFFFFF"/>
        <w:spacing w:after="150" w:line="240" w:lineRule="auto"/>
        <w:jc w:val="both"/>
        <w:rPr>
          <w:ins w:id="816" w:author="Unknown"/>
          <w:rFonts w:ascii="Calibri" w:eastAsia="Times New Roman" w:hAnsi="Calibri" w:cs="Calibri"/>
          <w:color w:val="555555"/>
          <w:sz w:val="26"/>
          <w:szCs w:val="26"/>
        </w:rPr>
      </w:pPr>
      <w:ins w:id="817" w:author="Unknown">
        <w:r w:rsidRPr="007A7EEB">
          <w:rPr>
            <w:rFonts w:ascii="Calibri" w:eastAsia="Times New Roman" w:hAnsi="Calibri" w:cs="Calibri"/>
            <w:color w:val="555555"/>
            <w:sz w:val="26"/>
            <w:szCs w:val="26"/>
          </w:rPr>
          <w:t xml:space="preserve">You will get </w:t>
        </w:r>
        <w:proofErr w:type="spellStart"/>
        <w:r w:rsidRPr="007A7EEB">
          <w:rPr>
            <w:rFonts w:ascii="Calibri" w:eastAsia="Times New Roman" w:hAnsi="Calibri" w:cs="Calibri"/>
            <w:color w:val="555555"/>
            <w:sz w:val="26"/>
            <w:szCs w:val="26"/>
          </w:rPr>
          <w:t>Sytax</w:t>
        </w:r>
        <w:proofErr w:type="spellEnd"/>
        <w:r w:rsidRPr="007A7EEB">
          <w:rPr>
            <w:rFonts w:ascii="Calibri" w:eastAsia="Times New Roman" w:hAnsi="Calibri" w:cs="Calibri"/>
            <w:color w:val="555555"/>
            <w:sz w:val="26"/>
            <w:szCs w:val="26"/>
          </w:rPr>
          <w:t xml:space="preserve"> error “while”, invalid </w:t>
        </w:r>
        <w:proofErr w:type="spellStart"/>
        <w:r w:rsidRPr="007A7EEB">
          <w:rPr>
            <w:rFonts w:ascii="Calibri" w:eastAsia="Times New Roman" w:hAnsi="Calibri" w:cs="Calibri"/>
            <w:color w:val="555555"/>
            <w:sz w:val="26"/>
            <w:szCs w:val="26"/>
          </w:rPr>
          <w:t>VariableDeclarator</w:t>
        </w:r>
        <w:proofErr w:type="spellEnd"/>
        <w:r w:rsidRPr="007A7EEB">
          <w:rPr>
            <w:rFonts w:ascii="Calibri" w:eastAsia="Times New Roman" w:hAnsi="Calibri" w:cs="Calibri"/>
            <w:color w:val="555555"/>
            <w:sz w:val="26"/>
            <w:szCs w:val="26"/>
          </w:rPr>
          <w:t>. So above keywords cannot be used as an identifier and that is also the reason why they are also called as </w:t>
        </w:r>
        <w:r w:rsidRPr="007A7EEB">
          <w:rPr>
            <w:rFonts w:ascii="Calibri" w:eastAsia="Times New Roman" w:hAnsi="Calibri" w:cs="Calibri"/>
            <w:b/>
            <w:bCs/>
            <w:color w:val="555555"/>
            <w:sz w:val="26"/>
            <w:szCs w:val="26"/>
          </w:rPr>
          <w:t>reserved word or reserved identifier</w:t>
        </w:r>
        <w:r w:rsidRPr="007A7EEB">
          <w:rPr>
            <w:rFonts w:ascii="Calibri" w:eastAsia="Times New Roman" w:hAnsi="Calibri" w:cs="Calibri"/>
            <w:color w:val="555555"/>
            <w:sz w:val="26"/>
            <w:szCs w:val="26"/>
          </w:rPr>
          <w:t>.</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Class </w:t>
      </w:r>
      <w:proofErr w:type="gramStart"/>
      <w:r w:rsidRPr="007A7EEB">
        <w:rPr>
          <w:rFonts w:ascii="Calibri" w:eastAsia="Times New Roman" w:hAnsi="Calibri" w:cs="Calibri"/>
          <w:color w:val="555555"/>
          <w:sz w:val="45"/>
          <w:szCs w:val="45"/>
        </w:rPr>
        <w:t>And</w:t>
      </w:r>
      <w:proofErr w:type="gramEnd"/>
      <w:r w:rsidRPr="007A7EEB">
        <w:rPr>
          <w:rFonts w:ascii="Calibri" w:eastAsia="Times New Roman" w:hAnsi="Calibri" w:cs="Calibri"/>
          <w:color w:val="555555"/>
          <w:sz w:val="45"/>
          <w:szCs w:val="45"/>
        </w:rPr>
        <w:t xml:space="preserve"> Object In JAVA With Examples – Tutorial</w:t>
      </w:r>
    </w:p>
    <w:p w:rsidR="007A7EEB" w:rsidRPr="007A7EEB" w:rsidRDefault="007A7EEB" w:rsidP="007A7EEB">
      <w:pPr>
        <w:shd w:val="clear" w:color="auto" w:fill="FFFFFF"/>
        <w:spacing w:after="150" w:line="240" w:lineRule="auto"/>
        <w:jc w:val="both"/>
        <w:rPr>
          <w:ins w:id="818" w:author="Unknown"/>
          <w:rFonts w:ascii="Calibri" w:eastAsia="Times New Roman" w:hAnsi="Calibri" w:cs="Calibri"/>
          <w:color w:val="555555"/>
          <w:sz w:val="26"/>
          <w:szCs w:val="26"/>
        </w:rPr>
      </w:pPr>
      <w:ins w:id="819" w:author="Unknown">
        <w:r w:rsidRPr="007A7EEB">
          <w:rPr>
            <w:rFonts w:ascii="Calibri" w:eastAsia="Times New Roman" w:hAnsi="Calibri" w:cs="Calibri"/>
            <w:color w:val="555555"/>
            <w:sz w:val="26"/>
            <w:szCs w:val="26"/>
          </w:rPr>
          <w:lastRenderedPageBreak/>
          <w:t>You might have already heard many times JAVA is an Object Oriented Programming which simply means coding in JAVA constantly involve classes and objects. In other words coding in JAVA is not possible without object and class. Even the smallest Hello world program requires declaration of class and method work on object. So let’s understand these two concepts which are really very important in JAVA.</w:t>
        </w:r>
      </w:ins>
    </w:p>
    <w:p w:rsidR="007A7EEB" w:rsidRPr="007A7EEB" w:rsidRDefault="007A7EEB" w:rsidP="007A7EEB">
      <w:pPr>
        <w:spacing w:before="300" w:after="300" w:line="240" w:lineRule="auto"/>
        <w:rPr>
          <w:ins w:id="820" w:author="Unknown"/>
          <w:rFonts w:ascii="Times New Roman" w:eastAsia="Times New Roman" w:hAnsi="Times New Roman" w:cs="Times New Roman"/>
          <w:sz w:val="24"/>
          <w:szCs w:val="24"/>
        </w:rPr>
      </w:pPr>
      <w:ins w:id="821" w:author="Unknown">
        <w:r w:rsidRPr="007A7EEB">
          <w:rPr>
            <w:rFonts w:ascii="Times New Roman" w:eastAsia="Times New Roman" w:hAnsi="Times New Roman" w:cs="Times New Roman"/>
            <w:sz w:val="24"/>
            <w:szCs w:val="24"/>
          </w:rPr>
          <w:pict>
            <v:rect id="_x0000_i1080" style="width:0;height:0" o:hralign="left" o:hrstd="t" o:hrnoshade="t" o:hr="t" fillcolor="#555" stroked="f"/>
          </w:pict>
        </w:r>
      </w:ins>
    </w:p>
    <w:p w:rsidR="007A7EEB" w:rsidRPr="007A7EEB" w:rsidRDefault="007A7EEB" w:rsidP="007A7EEB">
      <w:pPr>
        <w:shd w:val="clear" w:color="auto" w:fill="F9F9F9"/>
        <w:spacing w:after="0" w:line="240" w:lineRule="auto"/>
        <w:jc w:val="both"/>
        <w:rPr>
          <w:ins w:id="822" w:author="Unknown"/>
          <w:rFonts w:ascii="Calibri" w:eastAsia="Times New Roman" w:hAnsi="Calibri" w:cs="Calibri"/>
          <w:b/>
          <w:bCs/>
          <w:color w:val="555555"/>
          <w:sz w:val="24"/>
          <w:szCs w:val="24"/>
        </w:rPr>
      </w:pPr>
      <w:ins w:id="823"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"https://abhiandroid.com/java/class-objects"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13"/>
        </w:numPr>
        <w:shd w:val="clear" w:color="auto" w:fill="F9F9F9"/>
        <w:spacing w:after="0" w:line="240" w:lineRule="auto"/>
        <w:ind w:left="0"/>
        <w:jc w:val="both"/>
        <w:rPr>
          <w:ins w:id="824" w:author="Unknown"/>
          <w:rFonts w:ascii="Calibri" w:eastAsia="Times New Roman" w:hAnsi="Calibri" w:cs="Calibri"/>
          <w:color w:val="555555"/>
          <w:sz w:val="24"/>
          <w:szCs w:val="24"/>
        </w:rPr>
      </w:pPr>
      <w:ins w:id="825"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"https://abhiandroid.com/java/class-objects" \l "Definition_of_Class_and_Object"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Definition of Class and Object:</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3"/>
        </w:numPr>
        <w:shd w:val="clear" w:color="auto" w:fill="F9F9F9"/>
        <w:spacing w:after="0" w:line="240" w:lineRule="auto"/>
        <w:ind w:left="0"/>
        <w:jc w:val="both"/>
        <w:rPr>
          <w:ins w:id="826" w:author="Unknown"/>
          <w:rFonts w:ascii="Calibri" w:eastAsia="Times New Roman" w:hAnsi="Calibri" w:cs="Calibri"/>
          <w:color w:val="555555"/>
          <w:sz w:val="24"/>
          <w:szCs w:val="24"/>
        </w:rPr>
      </w:pPr>
      <w:ins w:id="827"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"https://abhiandroid.com/java/class-objects" \l "Real_Life_Example_Of_Class_And_Objects"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Real Life Example Of Class And Objects:</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3"/>
        </w:numPr>
        <w:shd w:val="clear" w:color="auto" w:fill="F9F9F9"/>
        <w:spacing w:after="0" w:line="240" w:lineRule="auto"/>
        <w:ind w:left="0"/>
        <w:jc w:val="both"/>
        <w:rPr>
          <w:ins w:id="828" w:author="Unknown"/>
          <w:rFonts w:ascii="Calibri" w:eastAsia="Times New Roman" w:hAnsi="Calibri" w:cs="Calibri"/>
          <w:color w:val="555555"/>
          <w:sz w:val="24"/>
          <w:szCs w:val="24"/>
        </w:rPr>
      </w:pPr>
      <w:ins w:id="829"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"https://abhiandroid.com/java/class-objects" \l "Another_Program_With_Explanation_To_illustrate_The_Concept_Of_Class_And_Object"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Another Program With Explanation To illustrate The Concept Of Class And Object:</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3"/>
        </w:numPr>
        <w:shd w:val="clear" w:color="auto" w:fill="F9F9F9"/>
        <w:spacing w:line="240" w:lineRule="auto"/>
        <w:ind w:left="0"/>
        <w:jc w:val="both"/>
        <w:rPr>
          <w:ins w:id="830" w:author="Unknown"/>
          <w:rFonts w:ascii="Calibri" w:eastAsia="Times New Roman" w:hAnsi="Calibri" w:cs="Calibri"/>
          <w:color w:val="555555"/>
          <w:sz w:val="24"/>
          <w:szCs w:val="24"/>
        </w:rPr>
      </w:pPr>
      <w:ins w:id="831"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"https://abhiandroid.com/java/class-objects" \l "Important_Points_about_class_and_object"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Important Points about class and object:</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832" w:author="Unknown"/>
          <w:rFonts w:ascii="Calibri" w:eastAsia="Times New Roman" w:hAnsi="Calibri" w:cs="Calibri"/>
          <w:color w:val="339600"/>
          <w:sz w:val="27"/>
          <w:szCs w:val="27"/>
        </w:rPr>
      </w:pPr>
      <w:ins w:id="833" w:author="Unknown">
        <w:r w:rsidRPr="007A7EEB">
          <w:rPr>
            <w:rFonts w:ascii="Calibri" w:eastAsia="Times New Roman" w:hAnsi="Calibri" w:cs="Calibri"/>
            <w:b/>
            <w:bCs/>
            <w:color w:val="008000"/>
            <w:sz w:val="27"/>
            <w:szCs w:val="27"/>
          </w:rPr>
          <w:t>Definition of Class and Object:</w:t>
        </w:r>
      </w:ins>
    </w:p>
    <w:p w:rsidR="007A7EEB" w:rsidRPr="007A7EEB" w:rsidRDefault="007A7EEB" w:rsidP="007A7EEB">
      <w:pPr>
        <w:shd w:val="clear" w:color="auto" w:fill="FFFFFF"/>
        <w:spacing w:after="150" w:line="240" w:lineRule="auto"/>
        <w:jc w:val="both"/>
        <w:rPr>
          <w:ins w:id="834" w:author="Unknown"/>
          <w:rFonts w:ascii="Calibri" w:eastAsia="Times New Roman" w:hAnsi="Calibri" w:cs="Calibri"/>
          <w:color w:val="555555"/>
          <w:sz w:val="26"/>
          <w:szCs w:val="26"/>
        </w:rPr>
      </w:pPr>
      <w:ins w:id="835" w:author="Unknown">
        <w:r w:rsidRPr="007A7EEB">
          <w:rPr>
            <w:rFonts w:ascii="Calibri" w:eastAsia="Times New Roman" w:hAnsi="Calibri" w:cs="Calibri"/>
            <w:b/>
            <w:bCs/>
            <w:color w:val="008000"/>
            <w:sz w:val="26"/>
            <w:szCs w:val="26"/>
            <w:u w:val="single"/>
          </w:rPr>
          <w:t>Class:</w:t>
        </w:r>
        <w:r w:rsidRPr="007A7EEB">
          <w:rPr>
            <w:rFonts w:ascii="Calibri" w:eastAsia="Times New Roman" w:hAnsi="Calibri" w:cs="Calibri"/>
            <w:color w:val="555555"/>
            <w:sz w:val="26"/>
            <w:szCs w:val="26"/>
          </w:rPr>
          <w:t xml:space="preserve"> The concept of class comes into role when we see certain type of objects or things around us and the common idea or a blueprint behind this type of objects is called Class. In other words class is </w:t>
        </w:r>
        <w:proofErr w:type="gramStart"/>
        <w:r w:rsidRPr="007A7EEB">
          <w:rPr>
            <w:rFonts w:ascii="Calibri" w:eastAsia="Times New Roman" w:hAnsi="Calibri" w:cs="Calibri"/>
            <w:color w:val="555555"/>
            <w:sz w:val="26"/>
            <w:szCs w:val="26"/>
          </w:rPr>
          <w:t>a properties</w:t>
        </w:r>
        <w:proofErr w:type="gramEnd"/>
        <w:r w:rsidRPr="007A7EEB">
          <w:rPr>
            <w:rFonts w:ascii="Calibri" w:eastAsia="Times New Roman" w:hAnsi="Calibri" w:cs="Calibri"/>
            <w:color w:val="555555"/>
            <w:sz w:val="26"/>
            <w:szCs w:val="26"/>
          </w:rPr>
          <w:t xml:space="preserve"> behind each of the objects or things possess.</w:t>
        </w:r>
      </w:ins>
    </w:p>
    <w:p w:rsidR="007A7EEB" w:rsidRPr="007A7EEB" w:rsidRDefault="007A7EEB" w:rsidP="007A7EEB">
      <w:pPr>
        <w:shd w:val="clear" w:color="auto" w:fill="FFFFFF"/>
        <w:spacing w:after="150" w:line="240" w:lineRule="auto"/>
        <w:jc w:val="both"/>
        <w:rPr>
          <w:ins w:id="836" w:author="Unknown"/>
          <w:rFonts w:ascii="Calibri" w:eastAsia="Times New Roman" w:hAnsi="Calibri" w:cs="Calibri"/>
          <w:color w:val="555555"/>
          <w:sz w:val="26"/>
          <w:szCs w:val="26"/>
        </w:rPr>
      </w:pPr>
      <w:ins w:id="837" w:author="Unknown">
        <w:r w:rsidRPr="007A7EEB">
          <w:rPr>
            <w:rFonts w:ascii="Calibri" w:eastAsia="Times New Roman" w:hAnsi="Calibri" w:cs="Calibri"/>
            <w:b/>
            <w:bCs/>
            <w:color w:val="555555"/>
            <w:sz w:val="26"/>
            <w:szCs w:val="26"/>
          </w:rPr>
          <w:t>For example: </w:t>
        </w:r>
        <w:r w:rsidRPr="007A7EEB">
          <w:rPr>
            <w:rFonts w:ascii="Calibri" w:eastAsia="Times New Roman" w:hAnsi="Calibri" w:cs="Calibri"/>
            <w:color w:val="555555"/>
            <w:sz w:val="26"/>
            <w:szCs w:val="26"/>
          </w:rPr>
          <w:t>Consider you have iPhone, Samsung and Sony devices and you want to represent them in JAVA. To do that you first need to find out what can be the blueprint behind these devices. And here blueprint can be a Mobile because they all are a type of Mobile. So Mobile is a class which can represent iPhone, Samsung and Sony devices here.</w:t>
        </w:r>
      </w:ins>
    </w:p>
    <w:p w:rsidR="007A7EEB" w:rsidRPr="007A7EEB" w:rsidRDefault="007A7EEB" w:rsidP="007A7EEB">
      <w:pPr>
        <w:shd w:val="clear" w:color="auto" w:fill="FFFFFF"/>
        <w:spacing w:after="150" w:line="240" w:lineRule="auto"/>
        <w:jc w:val="both"/>
        <w:rPr>
          <w:ins w:id="838" w:author="Unknown"/>
          <w:rFonts w:ascii="Calibri" w:eastAsia="Times New Roman" w:hAnsi="Calibri" w:cs="Calibri"/>
          <w:color w:val="555555"/>
          <w:sz w:val="26"/>
          <w:szCs w:val="26"/>
        </w:rPr>
      </w:pPr>
      <w:ins w:id="839" w:author="Unknown">
        <w:r w:rsidRPr="007A7EEB">
          <w:rPr>
            <w:rFonts w:ascii="Calibri" w:eastAsia="Times New Roman" w:hAnsi="Calibri" w:cs="Calibri"/>
            <w:b/>
            <w:bCs/>
            <w:color w:val="008000"/>
            <w:sz w:val="26"/>
            <w:szCs w:val="26"/>
          </w:rPr>
          <w:t xml:space="preserve">How </w:t>
        </w:r>
        <w:proofErr w:type="gramStart"/>
        <w:r w:rsidRPr="007A7EEB">
          <w:rPr>
            <w:rFonts w:ascii="Calibri" w:eastAsia="Times New Roman" w:hAnsi="Calibri" w:cs="Calibri"/>
            <w:b/>
            <w:bCs/>
            <w:color w:val="008000"/>
            <w:sz w:val="26"/>
            <w:szCs w:val="26"/>
          </w:rPr>
          <w:t>To</w:t>
        </w:r>
        <w:proofErr w:type="gramEnd"/>
        <w:r w:rsidRPr="007A7EEB">
          <w:rPr>
            <w:rFonts w:ascii="Calibri" w:eastAsia="Times New Roman" w:hAnsi="Calibri" w:cs="Calibri"/>
            <w:b/>
            <w:bCs/>
            <w:color w:val="008000"/>
            <w:sz w:val="26"/>
            <w:szCs w:val="26"/>
          </w:rPr>
          <w:t xml:space="preserve"> Declare Class in 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40" w:author="Unknown"/>
          <w:rFonts w:ascii="Consolas" w:eastAsia="Times New Roman" w:hAnsi="Consolas" w:cs="Courier New"/>
          <w:color w:val="333333"/>
          <w:sz w:val="20"/>
          <w:szCs w:val="20"/>
        </w:rPr>
      </w:pPr>
      <w:proofErr w:type="gramStart"/>
      <w:ins w:id="841"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Mobile{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42" w:author="Unknown"/>
          <w:rFonts w:ascii="Consolas" w:eastAsia="Times New Roman" w:hAnsi="Consolas" w:cs="Courier New"/>
          <w:color w:val="333333"/>
          <w:sz w:val="20"/>
          <w:szCs w:val="20"/>
        </w:rPr>
      </w:pPr>
      <w:ins w:id="843" w:author="Unknown">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ToDo</w:t>
        </w:r>
        <w:proofErr w:type="spellEnd"/>
        <w:r w:rsidRPr="007A7EEB">
          <w:rPr>
            <w:rFonts w:ascii="Consolas" w:eastAsia="Times New Roman" w:hAnsi="Consolas" w:cs="Courier New"/>
            <w:color w:val="333333"/>
            <w:sz w:val="20"/>
            <w:szCs w:val="20"/>
          </w:rPr>
          <w:t xml:space="preserve"> Code Here*/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44" w:author="Unknown"/>
          <w:rFonts w:ascii="Consolas" w:eastAsia="Times New Roman" w:hAnsi="Consolas" w:cs="Courier New"/>
          <w:color w:val="333333"/>
          <w:sz w:val="20"/>
          <w:szCs w:val="20"/>
        </w:rPr>
      </w:pPr>
      <w:ins w:id="845"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846" w:author="Unknown"/>
          <w:rFonts w:ascii="Calibri" w:eastAsia="Times New Roman" w:hAnsi="Calibri" w:cs="Calibri"/>
          <w:color w:val="555555"/>
          <w:sz w:val="26"/>
          <w:szCs w:val="26"/>
        </w:rPr>
      </w:pPr>
      <w:ins w:id="847"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Class is a representation of similar types of objects or it is </w:t>
        </w:r>
        <w:proofErr w:type="gramStart"/>
        <w:r w:rsidRPr="007A7EEB">
          <w:rPr>
            <w:rFonts w:ascii="Calibri" w:eastAsia="Times New Roman" w:hAnsi="Calibri" w:cs="Calibri"/>
            <w:color w:val="555555"/>
            <w:sz w:val="26"/>
            <w:szCs w:val="26"/>
          </w:rPr>
          <w:t>a</w:t>
        </w:r>
        <w:proofErr w:type="gramEnd"/>
        <w:r w:rsidRPr="007A7EEB">
          <w:rPr>
            <w:rFonts w:ascii="Calibri" w:eastAsia="Times New Roman" w:hAnsi="Calibri" w:cs="Calibri"/>
            <w:color w:val="555555"/>
            <w:sz w:val="26"/>
            <w:szCs w:val="26"/>
          </w:rPr>
          <w:t xml:space="preserve"> implementation of encapsulation.</w:t>
        </w:r>
      </w:ins>
    </w:p>
    <w:p w:rsidR="007A7EEB" w:rsidRPr="007A7EEB" w:rsidRDefault="007A7EEB" w:rsidP="007A7EEB">
      <w:pPr>
        <w:numPr>
          <w:ilvl w:val="0"/>
          <w:numId w:val="14"/>
        </w:numPr>
        <w:shd w:val="clear" w:color="auto" w:fill="FFFFFF"/>
        <w:spacing w:before="100" w:beforeAutospacing="1" w:after="100" w:afterAutospacing="1" w:line="240" w:lineRule="auto"/>
        <w:jc w:val="both"/>
        <w:rPr>
          <w:ins w:id="848" w:author="Unknown"/>
          <w:rFonts w:ascii="Calibri" w:eastAsia="Times New Roman" w:hAnsi="Calibri" w:cs="Calibri"/>
          <w:color w:val="555555"/>
          <w:sz w:val="26"/>
          <w:szCs w:val="26"/>
        </w:rPr>
      </w:pPr>
      <w:ins w:id="849" w:author="Unknown">
        <w:r w:rsidRPr="007A7EEB">
          <w:rPr>
            <w:rFonts w:ascii="Calibri" w:eastAsia="Times New Roman" w:hAnsi="Calibri" w:cs="Calibri"/>
            <w:color w:val="555555"/>
            <w:sz w:val="26"/>
            <w:szCs w:val="26"/>
          </w:rPr>
          <w:t>In terms of java, a class is type declaration means when you want to define a specific type of data for special use then it can be easily obtained with the help of class.</w:t>
        </w:r>
      </w:ins>
    </w:p>
    <w:p w:rsidR="007A7EEB" w:rsidRPr="007A7EEB" w:rsidRDefault="007A7EEB" w:rsidP="007A7EEB">
      <w:pPr>
        <w:numPr>
          <w:ilvl w:val="0"/>
          <w:numId w:val="14"/>
        </w:numPr>
        <w:shd w:val="clear" w:color="auto" w:fill="FFFFFF"/>
        <w:spacing w:before="100" w:beforeAutospacing="1" w:after="100" w:afterAutospacing="1" w:line="240" w:lineRule="auto"/>
        <w:jc w:val="both"/>
        <w:rPr>
          <w:ins w:id="850" w:author="Unknown"/>
          <w:rFonts w:ascii="Calibri" w:eastAsia="Times New Roman" w:hAnsi="Calibri" w:cs="Calibri"/>
          <w:color w:val="555555"/>
          <w:sz w:val="26"/>
          <w:szCs w:val="26"/>
        </w:rPr>
      </w:pPr>
      <w:ins w:id="851" w:author="Unknown">
        <w:r w:rsidRPr="007A7EEB">
          <w:rPr>
            <w:rFonts w:ascii="Calibri" w:eastAsia="Times New Roman" w:hAnsi="Calibri" w:cs="Calibri"/>
            <w:color w:val="555555"/>
            <w:sz w:val="26"/>
            <w:szCs w:val="26"/>
          </w:rPr>
          <w:t>Basically, class is blueprint for specific type. In the human language across the world, if you count, there are lots of classes e.g. car, bank, bird, student, employee etc. are very simple example to understand.</w:t>
        </w:r>
      </w:ins>
    </w:p>
    <w:p w:rsidR="007A7EEB" w:rsidRPr="007A7EEB" w:rsidRDefault="007A7EEB" w:rsidP="007A7EEB">
      <w:pPr>
        <w:numPr>
          <w:ilvl w:val="0"/>
          <w:numId w:val="14"/>
        </w:numPr>
        <w:shd w:val="clear" w:color="auto" w:fill="FFFFFF"/>
        <w:spacing w:before="100" w:beforeAutospacing="1" w:after="100" w:afterAutospacing="1" w:line="240" w:lineRule="auto"/>
        <w:jc w:val="both"/>
        <w:rPr>
          <w:ins w:id="852" w:author="Unknown"/>
          <w:rFonts w:ascii="Calibri" w:eastAsia="Times New Roman" w:hAnsi="Calibri" w:cs="Calibri"/>
          <w:color w:val="555555"/>
          <w:sz w:val="26"/>
          <w:szCs w:val="26"/>
        </w:rPr>
      </w:pPr>
      <w:ins w:id="853" w:author="Unknown">
        <w:r w:rsidRPr="007A7EEB">
          <w:rPr>
            <w:rFonts w:ascii="Calibri" w:eastAsia="Times New Roman" w:hAnsi="Calibri" w:cs="Calibri"/>
            <w:color w:val="555555"/>
            <w:sz w:val="26"/>
            <w:szCs w:val="26"/>
          </w:rPr>
          <w:t>Class is created with the word </w:t>
        </w:r>
        <w:r w:rsidRPr="007A7EEB">
          <w:rPr>
            <w:rFonts w:ascii="Consolas" w:eastAsia="Times New Roman" w:hAnsi="Consolas" w:cs="Courier New"/>
            <w:color w:val="C7254E"/>
            <w:sz w:val="23"/>
            <w:szCs w:val="23"/>
            <w:shd w:val="clear" w:color="auto" w:fill="F9F2F4"/>
          </w:rPr>
          <w:t>class </w:t>
        </w:r>
        <w:r w:rsidRPr="007A7EEB">
          <w:rPr>
            <w:rFonts w:ascii="Calibri" w:eastAsia="Times New Roman" w:hAnsi="Calibri" w:cs="Calibri"/>
            <w:color w:val="555555"/>
            <w:sz w:val="26"/>
            <w:szCs w:val="26"/>
          </w:rPr>
          <w:t>when you want to define it.</w:t>
        </w:r>
        <w:r w:rsidRPr="007A7EEB">
          <w:rPr>
            <w:rFonts w:ascii="Calibri" w:eastAsia="Times New Roman" w:hAnsi="Calibri" w:cs="Calibri"/>
            <w:color w:val="555555"/>
            <w:sz w:val="26"/>
            <w:szCs w:val="26"/>
          </w:rPr>
          <w:br/>
          <w:t>Ex: class Mobile{}</w:t>
        </w:r>
      </w:ins>
    </w:p>
    <w:p w:rsidR="007A7EEB" w:rsidRPr="007A7EEB" w:rsidRDefault="007A7EEB" w:rsidP="007A7EEB">
      <w:pPr>
        <w:numPr>
          <w:ilvl w:val="0"/>
          <w:numId w:val="14"/>
        </w:numPr>
        <w:shd w:val="clear" w:color="auto" w:fill="FFFFFF"/>
        <w:spacing w:before="100" w:beforeAutospacing="1" w:after="100" w:afterAutospacing="1" w:line="240" w:lineRule="auto"/>
        <w:jc w:val="both"/>
        <w:rPr>
          <w:ins w:id="854" w:author="Unknown"/>
          <w:rFonts w:ascii="Calibri" w:eastAsia="Times New Roman" w:hAnsi="Calibri" w:cs="Calibri"/>
          <w:color w:val="555555"/>
          <w:sz w:val="26"/>
          <w:szCs w:val="26"/>
        </w:rPr>
      </w:pPr>
      <w:ins w:id="855" w:author="Unknown">
        <w:r w:rsidRPr="007A7EEB">
          <w:rPr>
            <w:rFonts w:ascii="Calibri" w:eastAsia="Times New Roman" w:hAnsi="Calibri" w:cs="Calibri"/>
            <w:color w:val="555555"/>
            <w:sz w:val="26"/>
            <w:szCs w:val="26"/>
          </w:rPr>
          <w:lastRenderedPageBreak/>
          <w:t>Class itself consists of various methods and variable.</w:t>
        </w:r>
      </w:ins>
    </w:p>
    <w:p w:rsidR="007A7EEB" w:rsidRPr="007A7EEB" w:rsidRDefault="007A7EEB" w:rsidP="007A7EEB">
      <w:pPr>
        <w:numPr>
          <w:ilvl w:val="0"/>
          <w:numId w:val="14"/>
        </w:numPr>
        <w:shd w:val="clear" w:color="auto" w:fill="FFFFFF"/>
        <w:spacing w:before="100" w:beforeAutospacing="1" w:after="100" w:afterAutospacing="1" w:line="240" w:lineRule="auto"/>
        <w:jc w:val="both"/>
        <w:rPr>
          <w:ins w:id="856" w:author="Unknown"/>
          <w:rFonts w:ascii="Calibri" w:eastAsia="Times New Roman" w:hAnsi="Calibri" w:cs="Calibri"/>
          <w:color w:val="555555"/>
          <w:sz w:val="26"/>
          <w:szCs w:val="26"/>
        </w:rPr>
      </w:pPr>
      <w:ins w:id="857" w:author="Unknown">
        <w:r w:rsidRPr="007A7EEB">
          <w:rPr>
            <w:rFonts w:ascii="Calibri" w:eastAsia="Times New Roman" w:hAnsi="Calibri" w:cs="Calibri"/>
            <w:color w:val="555555"/>
            <w:sz w:val="26"/>
            <w:szCs w:val="26"/>
          </w:rPr>
          <w:t>To call upon class objects of other classes there must be main method with static keyword. Because with the static word method will be called even if you do not create its objects.</w:t>
        </w:r>
      </w:ins>
    </w:p>
    <w:p w:rsidR="007A7EEB" w:rsidRPr="007A7EEB" w:rsidRDefault="007A7EEB" w:rsidP="007A7EEB">
      <w:pPr>
        <w:numPr>
          <w:ilvl w:val="0"/>
          <w:numId w:val="14"/>
        </w:numPr>
        <w:shd w:val="clear" w:color="auto" w:fill="FFFFFF"/>
        <w:spacing w:before="100" w:beforeAutospacing="1" w:after="100" w:afterAutospacing="1" w:line="240" w:lineRule="auto"/>
        <w:jc w:val="both"/>
        <w:rPr>
          <w:ins w:id="858" w:author="Unknown"/>
          <w:rFonts w:ascii="Calibri" w:eastAsia="Times New Roman" w:hAnsi="Calibri" w:cs="Calibri"/>
          <w:color w:val="555555"/>
          <w:sz w:val="26"/>
          <w:szCs w:val="26"/>
        </w:rPr>
      </w:pPr>
      <w:ins w:id="859" w:author="Unknown">
        <w:r w:rsidRPr="007A7EEB">
          <w:rPr>
            <w:rFonts w:ascii="Calibri" w:eastAsia="Times New Roman" w:hAnsi="Calibri" w:cs="Calibri"/>
            <w:color w:val="555555"/>
            <w:sz w:val="26"/>
            <w:szCs w:val="26"/>
          </w:rPr>
          <w:t>Classes are provided with special access modifiers that are </w:t>
        </w:r>
        <w:r w:rsidRPr="007A7EEB">
          <w:rPr>
            <w:rFonts w:ascii="Calibri" w:eastAsia="Times New Roman" w:hAnsi="Calibri" w:cs="Calibri"/>
            <w:b/>
            <w:bCs/>
            <w:color w:val="555555"/>
            <w:sz w:val="26"/>
            <w:szCs w:val="26"/>
          </w:rPr>
          <w:t xml:space="preserve">default, public, </w:t>
        </w:r>
        <w:proofErr w:type="spellStart"/>
        <w:r w:rsidRPr="007A7EEB">
          <w:rPr>
            <w:rFonts w:ascii="Calibri" w:eastAsia="Times New Roman" w:hAnsi="Calibri" w:cs="Calibri"/>
            <w:b/>
            <w:bCs/>
            <w:color w:val="555555"/>
            <w:sz w:val="26"/>
            <w:szCs w:val="26"/>
          </w:rPr>
          <w:t>private</w:t>
        </w:r>
        <w:r w:rsidRPr="007A7EEB">
          <w:rPr>
            <w:rFonts w:ascii="Calibri" w:eastAsia="Times New Roman" w:hAnsi="Calibri" w:cs="Calibri"/>
            <w:color w:val="555555"/>
            <w:sz w:val="26"/>
            <w:szCs w:val="26"/>
          </w:rPr>
          <w:t>and</w:t>
        </w:r>
        <w:proofErr w:type="spellEnd"/>
        <w:r w:rsidRPr="007A7EEB">
          <w:rPr>
            <w:rFonts w:ascii="Calibri" w:eastAsia="Times New Roman" w:hAnsi="Calibri" w:cs="Calibri"/>
            <w:color w:val="555555"/>
            <w:sz w:val="26"/>
            <w:szCs w:val="26"/>
          </w:rPr>
          <w:t> </w:t>
        </w:r>
        <w:r w:rsidRPr="007A7EEB">
          <w:rPr>
            <w:rFonts w:ascii="Calibri" w:eastAsia="Times New Roman" w:hAnsi="Calibri" w:cs="Calibri"/>
            <w:b/>
            <w:bCs/>
            <w:color w:val="555555"/>
            <w:sz w:val="26"/>
            <w:szCs w:val="26"/>
          </w:rPr>
          <w:t>protected</w:t>
        </w:r>
        <w:r w:rsidRPr="007A7EEB">
          <w:rPr>
            <w:rFonts w:ascii="Calibri" w:eastAsia="Times New Roman" w:hAnsi="Calibri" w:cs="Calibri"/>
            <w:color w:val="555555"/>
            <w:sz w:val="26"/>
            <w:szCs w:val="26"/>
          </w:rPr>
          <w:t>.</w:t>
        </w:r>
      </w:ins>
    </w:p>
    <w:p w:rsidR="007A7EEB" w:rsidRPr="007A7EEB" w:rsidRDefault="007A7EEB" w:rsidP="007A7EEB">
      <w:pPr>
        <w:shd w:val="clear" w:color="auto" w:fill="FFFFFF"/>
        <w:spacing w:after="150" w:line="240" w:lineRule="auto"/>
        <w:jc w:val="both"/>
        <w:rPr>
          <w:ins w:id="860" w:author="Unknown"/>
          <w:rFonts w:ascii="Calibri" w:eastAsia="Times New Roman" w:hAnsi="Calibri" w:cs="Calibri"/>
          <w:color w:val="555555"/>
          <w:sz w:val="26"/>
          <w:szCs w:val="26"/>
        </w:rPr>
      </w:pPr>
      <w:ins w:id="861" w:author="Unknown">
        <w:r w:rsidRPr="007A7EEB">
          <w:rPr>
            <w:rFonts w:ascii="Calibri" w:eastAsia="Times New Roman" w:hAnsi="Calibri" w:cs="Calibri"/>
            <w:b/>
            <w:bCs/>
            <w:color w:val="008000"/>
            <w:sz w:val="26"/>
            <w:szCs w:val="26"/>
            <w:u w:val="single"/>
          </w:rPr>
          <w:t>Object:</w:t>
        </w:r>
        <w:r w:rsidRPr="007A7EEB">
          <w:rPr>
            <w:rFonts w:ascii="Calibri" w:eastAsia="Times New Roman" w:hAnsi="Calibri" w:cs="Calibri"/>
            <w:color w:val="555555"/>
            <w:sz w:val="26"/>
            <w:szCs w:val="26"/>
          </w:rPr>
          <w:t xml:space="preserve"> Object is an instance of class. Understanding the concept of object is lot easier when considering real life examples around us because the concept is actually based on real life objects. So just look around yourself and you will find yourself surrounded with lots of objects which </w:t>
        </w:r>
        <w:proofErr w:type="gramStart"/>
        <w:r w:rsidRPr="007A7EEB">
          <w:rPr>
            <w:rFonts w:ascii="Calibri" w:eastAsia="Times New Roman" w:hAnsi="Calibri" w:cs="Calibri"/>
            <w:color w:val="555555"/>
            <w:sz w:val="26"/>
            <w:szCs w:val="26"/>
          </w:rPr>
          <w:t>has</w:t>
        </w:r>
        <w:proofErr w:type="gramEnd"/>
        <w:r w:rsidRPr="007A7EEB">
          <w:rPr>
            <w:rFonts w:ascii="Calibri" w:eastAsia="Times New Roman" w:hAnsi="Calibri" w:cs="Calibri"/>
            <w:color w:val="555555"/>
            <w:sz w:val="26"/>
            <w:szCs w:val="26"/>
          </w:rPr>
          <w:t xml:space="preserve"> a certain characteristics and behaviors.</w:t>
        </w:r>
      </w:ins>
    </w:p>
    <w:p w:rsidR="007A7EEB" w:rsidRPr="007A7EEB" w:rsidRDefault="007A7EEB" w:rsidP="007A7EEB">
      <w:pPr>
        <w:shd w:val="clear" w:color="auto" w:fill="FFFFFF"/>
        <w:spacing w:after="150" w:line="240" w:lineRule="auto"/>
        <w:jc w:val="both"/>
        <w:rPr>
          <w:ins w:id="862" w:author="Unknown"/>
          <w:rFonts w:ascii="Calibri" w:eastAsia="Times New Roman" w:hAnsi="Calibri" w:cs="Calibri"/>
          <w:color w:val="555555"/>
          <w:sz w:val="26"/>
          <w:szCs w:val="26"/>
        </w:rPr>
      </w:pPr>
      <w:ins w:id="863" w:author="Unknown">
        <w:r w:rsidRPr="007A7EEB">
          <w:rPr>
            <w:rFonts w:ascii="Calibri" w:eastAsia="Times New Roman" w:hAnsi="Calibri" w:cs="Calibri"/>
            <w:b/>
            <w:bCs/>
            <w:color w:val="555555"/>
            <w:sz w:val="26"/>
            <w:szCs w:val="26"/>
          </w:rPr>
          <w:t>For example:</w:t>
        </w:r>
        <w:r w:rsidRPr="007A7EEB">
          <w:rPr>
            <w:rFonts w:ascii="Calibri" w:eastAsia="Times New Roman" w:hAnsi="Calibri" w:cs="Calibri"/>
            <w:color w:val="555555"/>
            <w:sz w:val="26"/>
            <w:szCs w:val="26"/>
          </w:rPr>
          <w:t xml:space="preserve"> Your mobile, it’s an example of object which has </w:t>
        </w:r>
        <w:proofErr w:type="gramStart"/>
        <w:r w:rsidRPr="007A7EEB">
          <w:rPr>
            <w:rFonts w:ascii="Calibri" w:eastAsia="Times New Roman" w:hAnsi="Calibri" w:cs="Calibri"/>
            <w:color w:val="555555"/>
            <w:sz w:val="26"/>
            <w:szCs w:val="26"/>
          </w:rPr>
          <w:t>a lots</w:t>
        </w:r>
        <w:proofErr w:type="gramEnd"/>
        <w:r w:rsidRPr="007A7EEB">
          <w:rPr>
            <w:rFonts w:ascii="Calibri" w:eastAsia="Times New Roman" w:hAnsi="Calibri" w:cs="Calibri"/>
            <w:color w:val="555555"/>
            <w:sz w:val="26"/>
            <w:szCs w:val="26"/>
          </w:rPr>
          <w:t xml:space="preserve"> of characteristics like color, RAM, camera </w:t>
        </w:r>
        <w:proofErr w:type="spellStart"/>
        <w:r w:rsidRPr="007A7EEB">
          <w:rPr>
            <w:rFonts w:ascii="Calibri" w:eastAsia="Times New Roman" w:hAnsi="Calibri" w:cs="Calibri"/>
            <w:color w:val="555555"/>
            <w:sz w:val="26"/>
            <w:szCs w:val="26"/>
          </w:rPr>
          <w:t>etc</w:t>
        </w:r>
        <w:proofErr w:type="spellEnd"/>
        <w:r w:rsidRPr="007A7EEB">
          <w:rPr>
            <w:rFonts w:ascii="Calibri" w:eastAsia="Times New Roman" w:hAnsi="Calibri" w:cs="Calibri"/>
            <w:color w:val="555555"/>
            <w:sz w:val="26"/>
            <w:szCs w:val="26"/>
          </w:rPr>
          <w:t xml:space="preserve"> and behaviors like calling, messaging etc.</w:t>
        </w:r>
      </w:ins>
    </w:p>
    <w:p w:rsidR="007A7EEB" w:rsidRPr="007A7EEB" w:rsidRDefault="007A7EEB" w:rsidP="007A7EEB">
      <w:pPr>
        <w:shd w:val="clear" w:color="auto" w:fill="FFFFFF"/>
        <w:spacing w:after="150" w:line="240" w:lineRule="auto"/>
        <w:jc w:val="both"/>
        <w:rPr>
          <w:ins w:id="864" w:author="Unknown"/>
          <w:rFonts w:ascii="Calibri" w:eastAsia="Times New Roman" w:hAnsi="Calibri" w:cs="Calibri"/>
          <w:color w:val="555555"/>
          <w:sz w:val="26"/>
          <w:szCs w:val="26"/>
        </w:rPr>
      </w:pPr>
      <w:ins w:id="865" w:author="Unknown">
        <w:r w:rsidRPr="007A7EEB">
          <w:rPr>
            <w:rFonts w:ascii="Calibri" w:eastAsia="Times New Roman" w:hAnsi="Calibri" w:cs="Calibri"/>
            <w:b/>
            <w:bCs/>
            <w:color w:val="008000"/>
            <w:sz w:val="26"/>
            <w:szCs w:val="26"/>
          </w:rPr>
          <w:t xml:space="preserve">How </w:t>
        </w:r>
        <w:proofErr w:type="gramStart"/>
        <w:r w:rsidRPr="007A7EEB">
          <w:rPr>
            <w:rFonts w:ascii="Calibri" w:eastAsia="Times New Roman" w:hAnsi="Calibri" w:cs="Calibri"/>
            <w:b/>
            <w:bCs/>
            <w:color w:val="008000"/>
            <w:sz w:val="26"/>
            <w:szCs w:val="26"/>
          </w:rPr>
          <w:t>To</w:t>
        </w:r>
        <w:proofErr w:type="gramEnd"/>
        <w:r w:rsidRPr="007A7EEB">
          <w:rPr>
            <w:rFonts w:ascii="Calibri" w:eastAsia="Times New Roman" w:hAnsi="Calibri" w:cs="Calibri"/>
            <w:b/>
            <w:bCs/>
            <w:color w:val="008000"/>
            <w:sz w:val="26"/>
            <w:szCs w:val="26"/>
          </w:rPr>
          <w:t xml:space="preserve"> Create Object:</w:t>
        </w:r>
      </w:ins>
    </w:p>
    <w:p w:rsidR="007A7EEB" w:rsidRPr="007A7EEB" w:rsidRDefault="007A7EEB" w:rsidP="007A7EEB">
      <w:pPr>
        <w:shd w:val="clear" w:color="auto" w:fill="FFFFFF"/>
        <w:spacing w:after="150" w:line="240" w:lineRule="auto"/>
        <w:jc w:val="both"/>
        <w:rPr>
          <w:ins w:id="866" w:author="Unknown"/>
          <w:rFonts w:ascii="Calibri" w:eastAsia="Times New Roman" w:hAnsi="Calibri" w:cs="Calibri"/>
          <w:color w:val="555555"/>
          <w:sz w:val="26"/>
          <w:szCs w:val="26"/>
        </w:rPr>
      </w:pPr>
      <w:ins w:id="867" w:author="Unknown">
        <w:r w:rsidRPr="007A7EEB">
          <w:rPr>
            <w:rFonts w:ascii="Calibri" w:eastAsia="Times New Roman" w:hAnsi="Calibri" w:cs="Calibri"/>
            <w:color w:val="555555"/>
            <w:sz w:val="26"/>
            <w:szCs w:val="26"/>
          </w:rPr>
          <w:t xml:space="preserve">Suppose Mobile is the class for which we want to create object name </w:t>
        </w:r>
        <w:proofErr w:type="spellStart"/>
        <w:r w:rsidRPr="007A7EEB">
          <w:rPr>
            <w:rFonts w:ascii="Calibri" w:eastAsia="Times New Roman" w:hAnsi="Calibri" w:cs="Calibri"/>
            <w:color w:val="555555"/>
            <w:sz w:val="26"/>
            <w:szCs w:val="26"/>
          </w:rPr>
          <w:t>abhi</w:t>
        </w:r>
        <w:proofErr w:type="spellEnd"/>
        <w:r w:rsidRPr="007A7EEB">
          <w:rPr>
            <w:rFonts w:ascii="Calibri" w:eastAsia="Times New Roman" w:hAnsi="Calibri" w:cs="Calibri"/>
            <w:color w:val="555555"/>
            <w:sz w:val="26"/>
            <w:szCs w:val="26"/>
          </w:rPr>
          <w:t>. Below is the code: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68" w:author="Unknown"/>
          <w:rFonts w:ascii="Consolas" w:eastAsia="Times New Roman" w:hAnsi="Consolas" w:cs="Courier New"/>
          <w:color w:val="333333"/>
          <w:sz w:val="20"/>
          <w:szCs w:val="20"/>
        </w:rPr>
      </w:pPr>
      <w:ins w:id="869" w:author="Unknown">
        <w:r w:rsidRPr="007A7EEB">
          <w:rPr>
            <w:rFonts w:ascii="Consolas" w:eastAsia="Times New Roman" w:hAnsi="Consolas" w:cs="Courier New"/>
            <w:color w:val="333333"/>
            <w:sz w:val="20"/>
            <w:szCs w:val="20"/>
          </w:rPr>
          <w:t xml:space="preserve">//Object </w:t>
        </w:r>
        <w:proofErr w:type="spellStart"/>
        <w:r w:rsidRPr="007A7EEB">
          <w:rPr>
            <w:rFonts w:ascii="Consolas" w:eastAsia="Times New Roman" w:hAnsi="Consolas" w:cs="Courier New"/>
            <w:color w:val="333333"/>
            <w:sz w:val="20"/>
            <w:szCs w:val="20"/>
          </w:rPr>
          <w:t>abhi</w:t>
        </w:r>
        <w:proofErr w:type="spellEnd"/>
        <w:r w:rsidRPr="007A7EEB">
          <w:rPr>
            <w:rFonts w:ascii="Consolas" w:eastAsia="Times New Roman" w:hAnsi="Consolas" w:cs="Courier New"/>
            <w:color w:val="333333"/>
            <w:sz w:val="20"/>
            <w:szCs w:val="20"/>
          </w:rPr>
          <w:t xml:space="preserve"> is declared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70" w:author="Unknown"/>
          <w:rFonts w:ascii="Consolas" w:eastAsia="Times New Roman" w:hAnsi="Consolas" w:cs="Courier New"/>
          <w:color w:val="333333"/>
          <w:sz w:val="20"/>
          <w:szCs w:val="20"/>
        </w:rPr>
      </w:pPr>
      <w:ins w:id="871" w:author="Unknown">
        <w:r w:rsidRPr="007A7EEB">
          <w:rPr>
            <w:rFonts w:ascii="Consolas" w:eastAsia="Times New Roman" w:hAnsi="Consolas" w:cs="Courier New"/>
            <w:color w:val="333333"/>
            <w:sz w:val="20"/>
            <w:szCs w:val="20"/>
          </w:rPr>
          <w:t xml:space="preserve">Mobile </w:t>
        </w:r>
        <w:proofErr w:type="spellStart"/>
        <w:r w:rsidRPr="007A7EEB">
          <w:rPr>
            <w:rFonts w:ascii="Consolas" w:eastAsia="Times New Roman" w:hAnsi="Consolas" w:cs="Courier New"/>
            <w:color w:val="333333"/>
            <w:sz w:val="20"/>
            <w:szCs w:val="20"/>
          </w:rPr>
          <w:t>abhi</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72" w:author="Unknown"/>
          <w:rFonts w:ascii="Consolas" w:eastAsia="Times New Roman" w:hAnsi="Consolas" w:cs="Courier New"/>
          <w:color w:val="333333"/>
          <w:sz w:val="20"/>
          <w:szCs w:val="20"/>
        </w:rPr>
      </w:pPr>
      <w:ins w:id="873" w:author="Unknown">
        <w:r w:rsidRPr="007A7EEB">
          <w:rPr>
            <w:rFonts w:ascii="Consolas" w:eastAsia="Times New Roman" w:hAnsi="Consolas" w:cs="Courier New"/>
            <w:color w:val="333333"/>
            <w:sz w:val="20"/>
            <w:szCs w:val="20"/>
          </w:rPr>
          <w:t>//Object is created using new keyword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74" w:author="Unknown"/>
          <w:rFonts w:ascii="Consolas" w:eastAsia="Times New Roman" w:hAnsi="Consolas" w:cs="Courier New"/>
          <w:color w:val="333333"/>
          <w:sz w:val="20"/>
          <w:szCs w:val="20"/>
        </w:rPr>
      </w:pPr>
      <w:proofErr w:type="spellStart"/>
      <w:proofErr w:type="gramStart"/>
      <w:ins w:id="875" w:author="Unknown">
        <w:r w:rsidRPr="007A7EEB">
          <w:rPr>
            <w:rFonts w:ascii="Consolas" w:eastAsia="Times New Roman" w:hAnsi="Consolas" w:cs="Courier New"/>
            <w:color w:val="333333"/>
            <w:sz w:val="20"/>
            <w:szCs w:val="20"/>
          </w:rPr>
          <w:t>abhi</w:t>
        </w:r>
        <w:proofErr w:type="spellEnd"/>
        <w:proofErr w:type="gramEnd"/>
        <w:r w:rsidRPr="007A7EEB">
          <w:rPr>
            <w:rFonts w:ascii="Consolas" w:eastAsia="Times New Roman" w:hAnsi="Consolas" w:cs="Courier New"/>
            <w:color w:val="333333"/>
            <w:sz w:val="20"/>
            <w:szCs w:val="20"/>
          </w:rPr>
          <w:t xml:space="preserve"> = new Mobile();</w:t>
        </w:r>
      </w:ins>
    </w:p>
    <w:p w:rsidR="007A7EEB" w:rsidRPr="007A7EEB" w:rsidRDefault="007A7EEB" w:rsidP="007A7EEB">
      <w:pPr>
        <w:shd w:val="clear" w:color="auto" w:fill="FFFFFF"/>
        <w:spacing w:after="150" w:line="240" w:lineRule="auto"/>
        <w:jc w:val="both"/>
        <w:rPr>
          <w:ins w:id="876" w:author="Unknown"/>
          <w:rFonts w:ascii="Calibri" w:eastAsia="Times New Roman" w:hAnsi="Calibri" w:cs="Calibri"/>
          <w:color w:val="555555"/>
          <w:sz w:val="26"/>
          <w:szCs w:val="26"/>
        </w:rPr>
      </w:pPr>
      <w:ins w:id="877" w:author="Unknown">
        <w:r w:rsidRPr="007A7EEB">
          <w:rPr>
            <w:rFonts w:ascii="Calibri" w:eastAsia="Times New Roman" w:hAnsi="Calibri" w:cs="Calibri"/>
            <w:color w:val="555555"/>
            <w:sz w:val="26"/>
            <w:szCs w:val="26"/>
          </w:rPr>
          <w:t>Alternatively you can create object in one line: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878" w:author="Unknown"/>
          <w:rFonts w:ascii="Consolas" w:eastAsia="Times New Roman" w:hAnsi="Consolas" w:cs="Courier New"/>
          <w:color w:val="333333"/>
          <w:sz w:val="20"/>
          <w:szCs w:val="20"/>
        </w:rPr>
      </w:pPr>
      <w:ins w:id="879" w:author="Unknown">
        <w:r w:rsidRPr="007A7EEB">
          <w:rPr>
            <w:rFonts w:ascii="Consolas" w:eastAsia="Times New Roman" w:hAnsi="Consolas" w:cs="Courier New"/>
            <w:color w:val="333333"/>
            <w:sz w:val="20"/>
            <w:szCs w:val="20"/>
          </w:rPr>
          <w:t xml:space="preserve">Mobile </w:t>
        </w:r>
        <w:proofErr w:type="spellStart"/>
        <w:r w:rsidRPr="007A7EEB">
          <w:rPr>
            <w:rFonts w:ascii="Consolas" w:eastAsia="Times New Roman" w:hAnsi="Consolas" w:cs="Courier New"/>
            <w:color w:val="333333"/>
            <w:sz w:val="20"/>
            <w:szCs w:val="20"/>
          </w:rPr>
          <w:t>abhi</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Mobile(</w:t>
        </w:r>
        <w:proofErr w:type="gramEnd"/>
        <w:r w:rsidRPr="007A7EEB">
          <w:rPr>
            <w:rFonts w:ascii="Consolas" w:eastAsia="Times New Roman" w:hAnsi="Consolas" w:cs="Courier New"/>
            <w:color w:val="333333"/>
            <w:sz w:val="20"/>
            <w:szCs w:val="20"/>
          </w:rPr>
          <w:t>);</w:t>
        </w:r>
      </w:ins>
    </w:p>
    <w:p w:rsidR="007A7EEB" w:rsidRPr="007A7EEB" w:rsidRDefault="007A7EEB" w:rsidP="007A7EEB">
      <w:pPr>
        <w:numPr>
          <w:ilvl w:val="0"/>
          <w:numId w:val="15"/>
        </w:numPr>
        <w:shd w:val="clear" w:color="auto" w:fill="FFFFFF"/>
        <w:spacing w:before="100" w:beforeAutospacing="1" w:after="100" w:afterAutospacing="1" w:line="240" w:lineRule="auto"/>
        <w:jc w:val="both"/>
        <w:rPr>
          <w:ins w:id="880" w:author="Unknown"/>
          <w:rFonts w:ascii="Calibri" w:eastAsia="Times New Roman" w:hAnsi="Calibri" w:cs="Calibri"/>
          <w:color w:val="555555"/>
          <w:sz w:val="26"/>
          <w:szCs w:val="26"/>
        </w:rPr>
      </w:pPr>
      <w:ins w:id="881" w:author="Unknown">
        <w:r w:rsidRPr="007A7EEB">
          <w:rPr>
            <w:rFonts w:ascii="Calibri" w:eastAsia="Times New Roman" w:hAnsi="Calibri" w:cs="Calibri"/>
            <w:color w:val="555555"/>
            <w:sz w:val="26"/>
            <w:szCs w:val="26"/>
          </w:rPr>
          <w:t>Object can be defined as state, behavior of class.</w:t>
        </w:r>
      </w:ins>
    </w:p>
    <w:p w:rsidR="007A7EEB" w:rsidRPr="007A7EEB" w:rsidRDefault="007A7EEB" w:rsidP="007A7EEB">
      <w:pPr>
        <w:numPr>
          <w:ilvl w:val="0"/>
          <w:numId w:val="15"/>
        </w:numPr>
        <w:shd w:val="clear" w:color="auto" w:fill="FFFFFF"/>
        <w:spacing w:before="100" w:beforeAutospacing="1" w:after="100" w:afterAutospacing="1" w:line="240" w:lineRule="auto"/>
        <w:jc w:val="both"/>
        <w:rPr>
          <w:ins w:id="882" w:author="Unknown"/>
          <w:rFonts w:ascii="Calibri" w:eastAsia="Times New Roman" w:hAnsi="Calibri" w:cs="Calibri"/>
          <w:color w:val="555555"/>
          <w:sz w:val="26"/>
          <w:szCs w:val="26"/>
        </w:rPr>
      </w:pPr>
      <w:ins w:id="883" w:author="Unknown">
        <w:r w:rsidRPr="007A7EEB">
          <w:rPr>
            <w:rFonts w:ascii="Calibri" w:eastAsia="Times New Roman" w:hAnsi="Calibri" w:cs="Calibri"/>
            <w:color w:val="555555"/>
            <w:sz w:val="26"/>
            <w:szCs w:val="26"/>
          </w:rPr>
          <w:t>Objects are the instance variable of class.</w:t>
        </w:r>
      </w:ins>
    </w:p>
    <w:p w:rsidR="007A7EEB" w:rsidRPr="007A7EEB" w:rsidRDefault="007A7EEB" w:rsidP="007A7EEB">
      <w:pPr>
        <w:numPr>
          <w:ilvl w:val="0"/>
          <w:numId w:val="15"/>
        </w:numPr>
        <w:shd w:val="clear" w:color="auto" w:fill="FFFFFF"/>
        <w:spacing w:before="100" w:beforeAutospacing="1" w:after="100" w:afterAutospacing="1" w:line="240" w:lineRule="auto"/>
        <w:jc w:val="both"/>
        <w:rPr>
          <w:ins w:id="884" w:author="Unknown"/>
          <w:rFonts w:ascii="Calibri" w:eastAsia="Times New Roman" w:hAnsi="Calibri" w:cs="Calibri"/>
          <w:color w:val="555555"/>
          <w:sz w:val="26"/>
          <w:szCs w:val="26"/>
        </w:rPr>
      </w:pPr>
      <w:ins w:id="885" w:author="Unknown">
        <w:r w:rsidRPr="007A7EEB">
          <w:rPr>
            <w:rFonts w:ascii="Calibri" w:eastAsia="Times New Roman" w:hAnsi="Calibri" w:cs="Calibri"/>
            <w:color w:val="555555"/>
            <w:sz w:val="26"/>
            <w:szCs w:val="26"/>
          </w:rPr>
          <w:t>Objects are stored through references.</w:t>
        </w:r>
      </w:ins>
    </w:p>
    <w:p w:rsidR="007A7EEB" w:rsidRPr="007A7EEB" w:rsidRDefault="007A7EEB" w:rsidP="007A7EEB">
      <w:pPr>
        <w:numPr>
          <w:ilvl w:val="0"/>
          <w:numId w:val="15"/>
        </w:numPr>
        <w:shd w:val="clear" w:color="auto" w:fill="FFFFFF"/>
        <w:spacing w:before="100" w:beforeAutospacing="1" w:after="100" w:afterAutospacing="1" w:line="240" w:lineRule="auto"/>
        <w:jc w:val="both"/>
        <w:rPr>
          <w:ins w:id="886" w:author="Unknown"/>
          <w:rFonts w:ascii="Calibri" w:eastAsia="Times New Roman" w:hAnsi="Calibri" w:cs="Calibri"/>
          <w:color w:val="555555"/>
          <w:sz w:val="26"/>
          <w:szCs w:val="26"/>
        </w:rPr>
      </w:pPr>
      <w:ins w:id="887" w:author="Unknown">
        <w:r w:rsidRPr="007A7EEB">
          <w:rPr>
            <w:rFonts w:ascii="Calibri" w:eastAsia="Times New Roman" w:hAnsi="Calibri" w:cs="Calibri"/>
            <w:color w:val="555555"/>
            <w:sz w:val="26"/>
            <w:szCs w:val="26"/>
          </w:rPr>
          <w:t>Objects are created with </w:t>
        </w:r>
        <w:r w:rsidRPr="007A7EEB">
          <w:rPr>
            <w:rFonts w:ascii="Consolas" w:eastAsia="Times New Roman" w:hAnsi="Consolas" w:cs="Courier New"/>
            <w:color w:val="C7254E"/>
            <w:sz w:val="23"/>
            <w:szCs w:val="23"/>
            <w:shd w:val="clear" w:color="auto" w:fill="F9F2F4"/>
          </w:rPr>
          <w:t>new </w:t>
        </w:r>
        <w:r w:rsidRPr="007A7EEB">
          <w:rPr>
            <w:rFonts w:ascii="Calibri" w:eastAsia="Times New Roman" w:hAnsi="Calibri" w:cs="Calibri"/>
            <w:color w:val="555555"/>
            <w:sz w:val="26"/>
            <w:szCs w:val="26"/>
          </w:rPr>
          <w:t xml:space="preserve">keyword in java. Ex: Mobile </w:t>
        </w:r>
        <w:proofErr w:type="spellStart"/>
        <w:r w:rsidRPr="007A7EEB">
          <w:rPr>
            <w:rFonts w:ascii="Calibri" w:eastAsia="Times New Roman" w:hAnsi="Calibri" w:cs="Calibri"/>
            <w:color w:val="555555"/>
            <w:sz w:val="26"/>
            <w:szCs w:val="26"/>
          </w:rPr>
          <w:t>abhi</w:t>
        </w:r>
        <w:proofErr w:type="spellEnd"/>
        <w:r w:rsidRPr="007A7EEB">
          <w:rPr>
            <w:rFonts w:ascii="Calibri" w:eastAsia="Times New Roman" w:hAnsi="Calibri" w:cs="Calibri"/>
            <w:color w:val="555555"/>
            <w:sz w:val="26"/>
            <w:szCs w:val="26"/>
          </w:rPr>
          <w:t xml:space="preserve"> = new Mobile();</w:t>
        </w:r>
      </w:ins>
    </w:p>
    <w:p w:rsidR="007A7EEB" w:rsidRPr="007A7EEB" w:rsidRDefault="007A7EEB" w:rsidP="007A7EEB">
      <w:pPr>
        <w:numPr>
          <w:ilvl w:val="0"/>
          <w:numId w:val="15"/>
        </w:numPr>
        <w:shd w:val="clear" w:color="auto" w:fill="FFFFFF"/>
        <w:spacing w:before="100" w:beforeAutospacing="1" w:after="100" w:afterAutospacing="1" w:line="240" w:lineRule="auto"/>
        <w:jc w:val="both"/>
        <w:rPr>
          <w:ins w:id="888" w:author="Unknown"/>
          <w:rFonts w:ascii="Calibri" w:eastAsia="Times New Roman" w:hAnsi="Calibri" w:cs="Calibri"/>
          <w:color w:val="555555"/>
          <w:sz w:val="26"/>
          <w:szCs w:val="26"/>
        </w:rPr>
      </w:pPr>
      <w:ins w:id="889" w:author="Unknown">
        <w:r w:rsidRPr="007A7EEB">
          <w:rPr>
            <w:rFonts w:ascii="Calibri" w:eastAsia="Times New Roman" w:hAnsi="Calibri" w:cs="Calibri"/>
            <w:color w:val="555555"/>
            <w:sz w:val="26"/>
            <w:szCs w:val="26"/>
          </w:rPr>
          <w:t> Every object has its own memory.</w:t>
        </w:r>
      </w:ins>
    </w:p>
    <w:p w:rsidR="007A7EEB" w:rsidRPr="007A7EEB" w:rsidRDefault="007A7EEB" w:rsidP="007A7EEB">
      <w:pPr>
        <w:numPr>
          <w:ilvl w:val="0"/>
          <w:numId w:val="15"/>
        </w:numPr>
        <w:shd w:val="clear" w:color="auto" w:fill="FFFFFF"/>
        <w:spacing w:before="100" w:beforeAutospacing="1" w:after="100" w:afterAutospacing="1" w:line="240" w:lineRule="auto"/>
        <w:jc w:val="both"/>
        <w:rPr>
          <w:ins w:id="890" w:author="Unknown"/>
          <w:rFonts w:ascii="Calibri" w:eastAsia="Times New Roman" w:hAnsi="Calibri" w:cs="Calibri"/>
          <w:color w:val="555555"/>
          <w:sz w:val="26"/>
          <w:szCs w:val="26"/>
        </w:rPr>
      </w:pPr>
      <w:ins w:id="891" w:author="Unknown">
        <w:r w:rsidRPr="007A7EEB">
          <w:rPr>
            <w:rFonts w:ascii="Calibri" w:eastAsia="Times New Roman" w:hAnsi="Calibri" w:cs="Calibri"/>
            <w:color w:val="555555"/>
            <w:sz w:val="26"/>
            <w:szCs w:val="26"/>
          </w:rPr>
          <w:t>Objects of class of same type can interact with each other means you can pass your message from one object to other.</w:t>
        </w:r>
      </w:ins>
    </w:p>
    <w:p w:rsidR="007A7EEB" w:rsidRPr="007A7EEB" w:rsidRDefault="007A7EEB" w:rsidP="007A7EEB">
      <w:pPr>
        <w:shd w:val="clear" w:color="auto" w:fill="FFFFFF"/>
        <w:spacing w:after="150" w:line="240" w:lineRule="auto"/>
        <w:jc w:val="both"/>
        <w:rPr>
          <w:ins w:id="892" w:author="Unknown"/>
          <w:rFonts w:ascii="Calibri" w:eastAsia="Times New Roman" w:hAnsi="Calibri" w:cs="Calibri"/>
          <w:color w:val="555555"/>
          <w:sz w:val="26"/>
          <w:szCs w:val="26"/>
        </w:rPr>
      </w:pPr>
      <w:ins w:id="893"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Objects are run time entity. They are always getting a memory at run time.</w:t>
        </w:r>
      </w:ins>
    </w:p>
    <w:p w:rsidR="007A7EEB" w:rsidRPr="007A7EEB" w:rsidRDefault="007A7EEB" w:rsidP="007A7EEB">
      <w:pPr>
        <w:shd w:val="clear" w:color="auto" w:fill="FFFFFF"/>
        <w:spacing w:after="150" w:line="240" w:lineRule="auto"/>
        <w:jc w:val="both"/>
        <w:rPr>
          <w:ins w:id="894" w:author="Unknown"/>
          <w:rFonts w:ascii="Calibri" w:eastAsia="Times New Roman" w:hAnsi="Calibri" w:cs="Calibri"/>
          <w:color w:val="555555"/>
          <w:sz w:val="26"/>
          <w:szCs w:val="26"/>
        </w:rPr>
      </w:pPr>
      <w:ins w:id="895"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Object </w:t>
        </w:r>
        <w:proofErr w:type="gramStart"/>
        <w:r w:rsidRPr="007A7EEB">
          <w:rPr>
            <w:rFonts w:ascii="Calibri" w:eastAsia="Times New Roman" w:hAnsi="Calibri" w:cs="Calibri"/>
            <w:color w:val="555555"/>
            <w:sz w:val="26"/>
            <w:szCs w:val="26"/>
          </w:rPr>
          <w:t>are</w:t>
        </w:r>
        <w:proofErr w:type="gramEnd"/>
        <w:r w:rsidRPr="007A7EEB">
          <w:rPr>
            <w:rFonts w:ascii="Calibri" w:eastAsia="Times New Roman" w:hAnsi="Calibri" w:cs="Calibri"/>
            <w:color w:val="555555"/>
            <w:sz w:val="26"/>
            <w:szCs w:val="26"/>
          </w:rPr>
          <w:t xml:space="preserve"> created from a class and methods or actions are performed on object.</w:t>
        </w:r>
      </w:ins>
    </w:p>
    <w:p w:rsidR="007A7EEB" w:rsidRPr="007A7EEB" w:rsidRDefault="007A7EEB" w:rsidP="007A7EEB">
      <w:pPr>
        <w:spacing w:before="300" w:after="300" w:line="240" w:lineRule="auto"/>
        <w:rPr>
          <w:ins w:id="896" w:author="Unknown"/>
          <w:rFonts w:ascii="Times New Roman" w:eastAsia="Times New Roman" w:hAnsi="Times New Roman" w:cs="Times New Roman"/>
          <w:sz w:val="24"/>
          <w:szCs w:val="24"/>
        </w:rPr>
      </w:pPr>
      <w:ins w:id="897" w:author="Unknown">
        <w:r w:rsidRPr="007A7EEB">
          <w:rPr>
            <w:rFonts w:ascii="Times New Roman" w:eastAsia="Times New Roman" w:hAnsi="Times New Roman" w:cs="Times New Roman"/>
            <w:sz w:val="24"/>
            <w:szCs w:val="24"/>
          </w:rPr>
          <w:lastRenderedPageBreak/>
          <w:pict>
            <v:rect id="_x0000_i1081"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898" w:author="Unknown"/>
          <w:rFonts w:ascii="Calibri" w:eastAsia="Times New Roman" w:hAnsi="Calibri" w:cs="Calibri"/>
          <w:color w:val="339600"/>
          <w:sz w:val="27"/>
          <w:szCs w:val="27"/>
        </w:rPr>
      </w:pPr>
      <w:ins w:id="899" w:author="Unknown">
        <w:r w:rsidRPr="007A7EEB">
          <w:rPr>
            <w:rFonts w:ascii="Calibri" w:eastAsia="Times New Roman" w:hAnsi="Calibri" w:cs="Calibri"/>
            <w:b/>
            <w:bCs/>
            <w:color w:val="008000"/>
            <w:sz w:val="27"/>
            <w:szCs w:val="27"/>
          </w:rPr>
          <w:t xml:space="preserve">Real Life Example </w:t>
        </w:r>
        <w:proofErr w:type="gramStart"/>
        <w:r w:rsidRPr="007A7EEB">
          <w:rPr>
            <w:rFonts w:ascii="Calibri" w:eastAsia="Times New Roman" w:hAnsi="Calibri" w:cs="Calibri"/>
            <w:b/>
            <w:bCs/>
            <w:color w:val="008000"/>
            <w:sz w:val="27"/>
            <w:szCs w:val="27"/>
          </w:rPr>
          <w:t>Of</w:t>
        </w:r>
        <w:proofErr w:type="gramEnd"/>
        <w:r w:rsidRPr="007A7EEB">
          <w:rPr>
            <w:rFonts w:ascii="Calibri" w:eastAsia="Times New Roman" w:hAnsi="Calibri" w:cs="Calibri"/>
            <w:b/>
            <w:bCs/>
            <w:color w:val="008000"/>
            <w:sz w:val="27"/>
            <w:szCs w:val="27"/>
          </w:rPr>
          <w:t xml:space="preserve"> Class And Objects:</w:t>
        </w:r>
      </w:ins>
    </w:p>
    <w:p w:rsidR="007A7EEB" w:rsidRPr="007A7EEB" w:rsidRDefault="007A7EEB" w:rsidP="007A7EEB">
      <w:pPr>
        <w:shd w:val="clear" w:color="auto" w:fill="FFFFFF"/>
        <w:spacing w:after="150" w:line="240" w:lineRule="auto"/>
        <w:jc w:val="both"/>
        <w:rPr>
          <w:ins w:id="900" w:author="Unknown"/>
          <w:rFonts w:ascii="Calibri" w:eastAsia="Times New Roman" w:hAnsi="Calibri" w:cs="Calibri"/>
          <w:color w:val="555555"/>
          <w:sz w:val="26"/>
          <w:szCs w:val="26"/>
        </w:rPr>
      </w:pPr>
      <w:ins w:id="901" w:author="Unknown">
        <w:r w:rsidRPr="007A7EEB">
          <w:rPr>
            <w:rFonts w:ascii="Calibri" w:eastAsia="Times New Roman" w:hAnsi="Calibri" w:cs="Calibri"/>
            <w:color w:val="555555"/>
            <w:sz w:val="26"/>
            <w:szCs w:val="26"/>
          </w:rPr>
          <w:t xml:space="preserve">Here in this example we will display the details of Mobile which three </w:t>
        </w:r>
        <w:proofErr w:type="gramStart"/>
        <w:r w:rsidRPr="007A7EEB">
          <w:rPr>
            <w:rFonts w:ascii="Calibri" w:eastAsia="Times New Roman" w:hAnsi="Calibri" w:cs="Calibri"/>
            <w:color w:val="555555"/>
            <w:sz w:val="26"/>
            <w:szCs w:val="26"/>
          </w:rPr>
          <w:t>person</w:t>
        </w:r>
        <w:proofErr w:type="gramEnd"/>
        <w:r w:rsidRPr="007A7EEB">
          <w:rPr>
            <w:rFonts w:ascii="Calibri" w:eastAsia="Times New Roman" w:hAnsi="Calibri" w:cs="Calibri"/>
            <w:color w:val="555555"/>
            <w:sz w:val="26"/>
            <w:szCs w:val="26"/>
          </w:rPr>
          <w:t xml:space="preserve"> </w:t>
        </w:r>
        <w:proofErr w:type="spellStart"/>
        <w:r w:rsidRPr="007A7EEB">
          <w:rPr>
            <w:rFonts w:ascii="Calibri" w:eastAsia="Times New Roman" w:hAnsi="Calibri" w:cs="Calibri"/>
            <w:color w:val="555555"/>
            <w:sz w:val="26"/>
            <w:szCs w:val="26"/>
          </w:rPr>
          <w:t>Abhishek</w:t>
        </w:r>
        <w:proofErr w:type="spellEnd"/>
        <w:r w:rsidRPr="007A7EEB">
          <w:rPr>
            <w:rFonts w:ascii="Calibri" w:eastAsia="Times New Roman" w:hAnsi="Calibri" w:cs="Calibri"/>
            <w:color w:val="555555"/>
            <w:sz w:val="26"/>
            <w:szCs w:val="26"/>
          </w:rPr>
          <w:t>, Rahul and Ravi own. To do that in JAVA first we will create a class Mobile, declare fields for mobile specs (</w:t>
        </w:r>
        <w:proofErr w:type="spellStart"/>
        <w:r w:rsidRPr="007A7EEB">
          <w:rPr>
            <w:rFonts w:ascii="Calibri" w:eastAsia="Times New Roman" w:hAnsi="Calibri" w:cs="Calibri"/>
            <w:color w:val="555555"/>
            <w:sz w:val="26"/>
            <w:szCs w:val="26"/>
          </w:rPr>
          <w:t>i.e</w:t>
        </w:r>
        <w:proofErr w:type="spellEnd"/>
        <w:r w:rsidRPr="007A7EEB">
          <w:rPr>
            <w:rFonts w:ascii="Calibri" w:eastAsia="Times New Roman" w:hAnsi="Calibri" w:cs="Calibri"/>
            <w:color w:val="555555"/>
            <w:sz w:val="26"/>
            <w:szCs w:val="26"/>
          </w:rPr>
          <w:t xml:space="preserve"> brand, color, camera) and initialized constructor.</w:t>
        </w:r>
      </w:ins>
    </w:p>
    <w:p w:rsidR="007A7EEB" w:rsidRPr="007A7EEB" w:rsidRDefault="007A7EEB" w:rsidP="007A7EEB">
      <w:pPr>
        <w:shd w:val="clear" w:color="auto" w:fill="FFFFFF"/>
        <w:spacing w:after="150" w:line="240" w:lineRule="auto"/>
        <w:jc w:val="both"/>
        <w:rPr>
          <w:ins w:id="902" w:author="Unknown"/>
          <w:rFonts w:ascii="Calibri" w:eastAsia="Times New Roman" w:hAnsi="Calibri" w:cs="Calibri"/>
          <w:color w:val="555555"/>
          <w:sz w:val="26"/>
          <w:szCs w:val="26"/>
        </w:rPr>
      </w:pPr>
      <w:ins w:id="903" w:author="Unknown">
        <w:r w:rsidRPr="007A7EEB">
          <w:rPr>
            <w:rFonts w:ascii="Calibri" w:eastAsia="Times New Roman" w:hAnsi="Calibri" w:cs="Calibri"/>
            <w:color w:val="555555"/>
            <w:sz w:val="26"/>
            <w:szCs w:val="26"/>
          </w:rPr>
          <w:t xml:space="preserve">Then in main method we will three </w:t>
        </w:r>
        <w:proofErr w:type="gramStart"/>
        <w:r w:rsidRPr="007A7EEB">
          <w:rPr>
            <w:rFonts w:ascii="Calibri" w:eastAsia="Times New Roman" w:hAnsi="Calibri" w:cs="Calibri"/>
            <w:color w:val="555555"/>
            <w:sz w:val="26"/>
            <w:szCs w:val="26"/>
          </w:rPr>
          <w:t>object</w:t>
        </w:r>
        <w:proofErr w:type="gramEnd"/>
        <w:r w:rsidRPr="007A7EEB">
          <w:rPr>
            <w:rFonts w:ascii="Calibri" w:eastAsia="Times New Roman" w:hAnsi="Calibri" w:cs="Calibri"/>
            <w:color w:val="555555"/>
            <w:sz w:val="26"/>
            <w:szCs w:val="26"/>
          </w:rPr>
          <w:t xml:space="preserve"> for Mobile class. Each object will have the specification details of Mobile which he owns. And finally using </w:t>
        </w:r>
        <w:proofErr w:type="spellStart"/>
        <w:proofErr w:type="gramStart"/>
        <w:r w:rsidRPr="007A7EEB">
          <w:rPr>
            <w:rFonts w:ascii="Calibri" w:eastAsia="Times New Roman" w:hAnsi="Calibri" w:cs="Calibri"/>
            <w:color w:val="555555"/>
            <w:sz w:val="26"/>
            <w:szCs w:val="26"/>
          </w:rPr>
          <w:t>System.out.println</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method we display the details: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04" w:author="Unknown"/>
          <w:rFonts w:ascii="Consolas" w:eastAsia="Times New Roman" w:hAnsi="Consolas" w:cs="Courier New"/>
          <w:color w:val="333333"/>
          <w:sz w:val="20"/>
          <w:szCs w:val="20"/>
        </w:rPr>
      </w:pPr>
      <w:ins w:id="905" w:author="Unknown">
        <w:r w:rsidRPr="007A7EEB">
          <w:rPr>
            <w:rFonts w:ascii="Consolas" w:eastAsia="Times New Roman" w:hAnsi="Consolas" w:cs="Courier New"/>
            <w:color w:val="333333"/>
            <w:sz w:val="20"/>
            <w:szCs w:val="20"/>
          </w:rPr>
          <w:t>//Class Mobile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06" w:author="Unknown"/>
          <w:rFonts w:ascii="Consolas" w:eastAsia="Times New Roman" w:hAnsi="Consolas" w:cs="Courier New"/>
          <w:color w:val="333333"/>
          <w:sz w:val="20"/>
          <w:szCs w:val="20"/>
        </w:rPr>
      </w:pPr>
      <w:proofErr w:type="gramStart"/>
      <w:ins w:id="907"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Mobile{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08" w:author="Unknown"/>
          <w:rFonts w:ascii="Consolas" w:eastAsia="Times New Roman" w:hAnsi="Consolas" w:cs="Courier New"/>
          <w:color w:val="333333"/>
          <w:sz w:val="20"/>
          <w:szCs w:val="20"/>
        </w:rPr>
      </w:pPr>
      <w:ins w:id="909" w:author="Unknown">
        <w:r w:rsidRPr="007A7EEB">
          <w:rPr>
            <w:rFonts w:ascii="Consolas" w:eastAsia="Times New Roman" w:hAnsi="Consolas" w:cs="Courier New"/>
            <w:color w:val="333333"/>
            <w:sz w:val="20"/>
            <w:szCs w:val="20"/>
          </w:rPr>
          <w:t>    String brand, color;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10" w:author="Unknown"/>
          <w:rFonts w:ascii="Consolas" w:eastAsia="Times New Roman" w:hAnsi="Consolas" w:cs="Courier New"/>
          <w:color w:val="333333"/>
          <w:sz w:val="20"/>
          <w:szCs w:val="20"/>
        </w:rPr>
      </w:pPr>
      <w:ins w:id="911"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1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13" w:author="Unknown"/>
          <w:rFonts w:ascii="Consolas" w:eastAsia="Times New Roman" w:hAnsi="Consolas" w:cs="Courier New"/>
          <w:color w:val="333333"/>
          <w:sz w:val="20"/>
          <w:szCs w:val="20"/>
        </w:rPr>
      </w:pPr>
      <w:ins w:id="914" w:author="Unknown">
        <w:r w:rsidRPr="007A7EEB">
          <w:rPr>
            <w:rFonts w:ascii="Consolas" w:eastAsia="Times New Roman" w:hAnsi="Consolas" w:cs="Courier New"/>
            <w:color w:val="333333"/>
            <w:sz w:val="20"/>
            <w:szCs w:val="20"/>
          </w:rPr>
          <w:t>//Constructor initialized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15" w:author="Unknown"/>
          <w:rFonts w:ascii="Consolas" w:eastAsia="Times New Roman" w:hAnsi="Consolas" w:cs="Courier New"/>
          <w:color w:val="333333"/>
          <w:sz w:val="20"/>
          <w:szCs w:val="20"/>
        </w:rPr>
      </w:pPr>
      <w:ins w:id="916" w:author="Unknown">
        <w:r w:rsidRPr="007A7EEB">
          <w:rPr>
            <w:rFonts w:ascii="Consolas" w:eastAsia="Times New Roman" w:hAnsi="Consolas" w:cs="Courier New"/>
            <w:color w:val="333333"/>
            <w:sz w:val="20"/>
            <w:szCs w:val="20"/>
          </w:rPr>
          <w:t>    </w:t>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Mobile(String brand, String color,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17" w:author="Unknown"/>
          <w:rFonts w:ascii="Consolas" w:eastAsia="Times New Roman" w:hAnsi="Consolas" w:cs="Courier New"/>
          <w:color w:val="333333"/>
          <w:sz w:val="20"/>
          <w:szCs w:val="20"/>
        </w:rPr>
      </w:pPr>
      <w:ins w:id="918"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this.brand</w:t>
        </w:r>
        <w:proofErr w:type="spellEnd"/>
        <w:r w:rsidRPr="007A7EEB">
          <w:rPr>
            <w:rFonts w:ascii="Consolas" w:eastAsia="Times New Roman" w:hAnsi="Consolas" w:cs="Courier New"/>
            <w:color w:val="333333"/>
            <w:sz w:val="20"/>
            <w:szCs w:val="20"/>
          </w:rPr>
          <w:t xml:space="preserve"> = brand;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19" w:author="Unknown"/>
          <w:rFonts w:ascii="Consolas" w:eastAsia="Times New Roman" w:hAnsi="Consolas" w:cs="Courier New"/>
          <w:color w:val="333333"/>
          <w:sz w:val="20"/>
          <w:szCs w:val="20"/>
        </w:rPr>
      </w:pPr>
      <w:ins w:id="920"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this.color</w:t>
        </w:r>
        <w:proofErr w:type="spellEnd"/>
        <w:r w:rsidRPr="007A7EEB">
          <w:rPr>
            <w:rFonts w:ascii="Consolas" w:eastAsia="Times New Roman" w:hAnsi="Consolas" w:cs="Courier New"/>
            <w:color w:val="333333"/>
            <w:sz w:val="20"/>
            <w:szCs w:val="20"/>
          </w:rPr>
          <w:t xml:space="preserve"> = color;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21" w:author="Unknown"/>
          <w:rFonts w:ascii="Consolas" w:eastAsia="Times New Roman" w:hAnsi="Consolas" w:cs="Courier New"/>
          <w:color w:val="333333"/>
          <w:sz w:val="20"/>
          <w:szCs w:val="20"/>
        </w:rPr>
      </w:pPr>
      <w:ins w:id="922"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this.camera</w:t>
        </w:r>
        <w:proofErr w:type="spellEnd"/>
        <w:r w:rsidRPr="007A7EEB">
          <w:rPr>
            <w:rFonts w:ascii="Consolas" w:eastAsia="Times New Roman" w:hAnsi="Consolas" w:cs="Courier New"/>
            <w:color w:val="333333"/>
            <w:sz w:val="20"/>
            <w:szCs w:val="20"/>
          </w:rPr>
          <w:t xml:space="preserve"> =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23" w:author="Unknown"/>
          <w:rFonts w:ascii="Consolas" w:eastAsia="Times New Roman" w:hAnsi="Consolas" w:cs="Courier New"/>
          <w:color w:val="333333"/>
          <w:sz w:val="20"/>
          <w:szCs w:val="20"/>
        </w:rPr>
      </w:pPr>
      <w:ins w:id="924" w:author="Unknown">
        <w:r w:rsidRPr="007A7EEB">
          <w:rPr>
            <w:rFonts w:ascii="Consolas" w:eastAsia="Times New Roman" w:hAnsi="Consolas" w:cs="Courier New"/>
            <w:color w:val="333333"/>
            <w:sz w:val="20"/>
            <w:szCs w:val="20"/>
          </w:rPr>
          <w:t xml:space="preserve">    }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25" w:author="Unknown"/>
          <w:rFonts w:ascii="Consolas" w:eastAsia="Times New Roman" w:hAnsi="Consolas" w:cs="Courier New"/>
          <w:color w:val="333333"/>
          <w:sz w:val="20"/>
          <w:szCs w:val="20"/>
        </w:rPr>
      </w:pPr>
      <w:ins w:id="926" w:author="Unknown">
        <w:r w:rsidRPr="007A7EEB">
          <w:rPr>
            <w:rFonts w:ascii="Consolas" w:eastAsia="Times New Roman" w:hAnsi="Consolas" w:cs="Courier New"/>
            <w:color w:val="333333"/>
            <w:sz w:val="20"/>
            <w:szCs w:val="20"/>
          </w:rPr>
          <w:t>    </w:t>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2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28" w:author="Unknown"/>
          <w:rFonts w:ascii="Consolas" w:eastAsia="Times New Roman" w:hAnsi="Consolas" w:cs="Courier New"/>
          <w:color w:val="333333"/>
          <w:sz w:val="20"/>
          <w:szCs w:val="20"/>
        </w:rPr>
      </w:pPr>
      <w:ins w:id="929" w:author="Unknown">
        <w:r w:rsidRPr="007A7EEB">
          <w:rPr>
            <w:rFonts w:ascii="Consolas" w:eastAsia="Times New Roman" w:hAnsi="Consolas" w:cs="Courier New"/>
            <w:color w:val="333333"/>
            <w:sz w:val="20"/>
            <w:szCs w:val="20"/>
          </w:rPr>
          <w:t>//Object created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30" w:author="Unknown"/>
          <w:rFonts w:ascii="Consolas" w:eastAsia="Times New Roman" w:hAnsi="Consolas" w:cs="Courier New"/>
          <w:color w:val="333333"/>
          <w:sz w:val="20"/>
          <w:szCs w:val="20"/>
        </w:rPr>
      </w:pPr>
      <w:ins w:id="931" w:author="Unknown">
        <w:r w:rsidRPr="007A7EEB">
          <w:rPr>
            <w:rFonts w:ascii="Consolas" w:eastAsia="Times New Roman" w:hAnsi="Consolas" w:cs="Courier New"/>
            <w:color w:val="333333"/>
            <w:sz w:val="20"/>
            <w:szCs w:val="20"/>
          </w:rPr>
          <w:t xml:space="preserve">        Mobile </w:t>
        </w:r>
        <w:proofErr w:type="spellStart"/>
        <w:r w:rsidRPr="007A7EEB">
          <w:rPr>
            <w:rFonts w:ascii="Consolas" w:eastAsia="Times New Roman" w:hAnsi="Consolas" w:cs="Courier New"/>
            <w:color w:val="333333"/>
            <w:sz w:val="20"/>
            <w:szCs w:val="20"/>
          </w:rPr>
          <w:t>abhishek</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Mobile(</w:t>
        </w:r>
        <w:proofErr w:type="gramEnd"/>
        <w:r w:rsidRPr="007A7EEB">
          <w:rPr>
            <w:rFonts w:ascii="Consolas" w:eastAsia="Times New Roman" w:hAnsi="Consolas" w:cs="Courier New"/>
            <w:color w:val="333333"/>
            <w:sz w:val="20"/>
            <w:szCs w:val="20"/>
          </w:rPr>
          <w:t>"iPhone","Gold",8);</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32" w:author="Unknown"/>
          <w:rFonts w:ascii="Consolas" w:eastAsia="Times New Roman" w:hAnsi="Consolas" w:cs="Courier New"/>
          <w:color w:val="333333"/>
          <w:sz w:val="20"/>
          <w:szCs w:val="20"/>
        </w:rPr>
      </w:pPr>
      <w:ins w:id="933" w:author="Unknown">
        <w:r w:rsidRPr="007A7EEB">
          <w:rPr>
            <w:rFonts w:ascii="Consolas" w:eastAsia="Times New Roman" w:hAnsi="Consolas" w:cs="Courier New"/>
            <w:color w:val="333333"/>
            <w:sz w:val="20"/>
            <w:szCs w:val="20"/>
          </w:rPr>
          <w:t xml:space="preserve">        Mobile </w:t>
        </w:r>
        <w:proofErr w:type="spellStart"/>
        <w:r w:rsidRPr="007A7EEB">
          <w:rPr>
            <w:rFonts w:ascii="Consolas" w:eastAsia="Times New Roman" w:hAnsi="Consolas" w:cs="Courier New"/>
            <w:color w:val="333333"/>
            <w:sz w:val="20"/>
            <w:szCs w:val="20"/>
          </w:rPr>
          <w:t>rahul</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Mobile(</w:t>
        </w:r>
        <w:proofErr w:type="gramEnd"/>
        <w:r w:rsidRPr="007A7EEB">
          <w:rPr>
            <w:rFonts w:ascii="Consolas" w:eastAsia="Times New Roman" w:hAnsi="Consolas" w:cs="Courier New"/>
            <w:color w:val="333333"/>
            <w:sz w:val="20"/>
            <w:szCs w:val="20"/>
          </w:rPr>
          <w:t>"Samsung","White",13);</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34" w:author="Unknown"/>
          <w:rFonts w:ascii="Consolas" w:eastAsia="Times New Roman" w:hAnsi="Consolas" w:cs="Courier New"/>
          <w:color w:val="333333"/>
          <w:sz w:val="20"/>
          <w:szCs w:val="20"/>
        </w:rPr>
      </w:pPr>
      <w:ins w:id="935" w:author="Unknown">
        <w:r w:rsidRPr="007A7EEB">
          <w:rPr>
            <w:rFonts w:ascii="Consolas" w:eastAsia="Times New Roman" w:hAnsi="Consolas" w:cs="Courier New"/>
            <w:color w:val="333333"/>
            <w:sz w:val="20"/>
            <w:szCs w:val="20"/>
          </w:rPr>
          <w:t xml:space="preserve">        Mobile </w:t>
        </w:r>
        <w:proofErr w:type="spellStart"/>
        <w:r w:rsidRPr="007A7EEB">
          <w:rPr>
            <w:rFonts w:ascii="Consolas" w:eastAsia="Times New Roman" w:hAnsi="Consolas" w:cs="Courier New"/>
            <w:color w:val="333333"/>
            <w:sz w:val="20"/>
            <w:szCs w:val="20"/>
          </w:rPr>
          <w:t>ravi</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Mobile(</w:t>
        </w:r>
        <w:proofErr w:type="gramEnd"/>
        <w:r w:rsidRPr="007A7EEB">
          <w:rPr>
            <w:rFonts w:ascii="Consolas" w:eastAsia="Times New Roman" w:hAnsi="Consolas" w:cs="Courier New"/>
            <w:color w:val="333333"/>
            <w:sz w:val="20"/>
            <w:szCs w:val="20"/>
          </w:rPr>
          <w:t>"Nexus","Black",8);</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3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37" w:author="Unknown"/>
          <w:rFonts w:ascii="Consolas" w:eastAsia="Times New Roman" w:hAnsi="Consolas" w:cs="Courier New"/>
          <w:color w:val="333333"/>
          <w:sz w:val="20"/>
          <w:szCs w:val="20"/>
        </w:rPr>
      </w:pPr>
      <w:ins w:id="938" w:author="Unknown">
        <w:r w:rsidRPr="007A7EEB">
          <w:rPr>
            <w:rFonts w:ascii="Consolas" w:eastAsia="Times New Roman" w:hAnsi="Consolas" w:cs="Courier New"/>
            <w:color w:val="333333"/>
            <w:sz w:val="20"/>
            <w:szCs w:val="20"/>
          </w:rPr>
          <w:t>//Smartphone details displayed for each user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39" w:author="Unknown"/>
          <w:rFonts w:ascii="Consolas" w:eastAsia="Times New Roman" w:hAnsi="Consolas" w:cs="Courier New"/>
          <w:color w:val="333333"/>
          <w:sz w:val="20"/>
          <w:szCs w:val="20"/>
        </w:rPr>
      </w:pPr>
      <w:ins w:id="940"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Abhishek</w:t>
        </w:r>
        <w:proofErr w:type="spellEnd"/>
        <w:r w:rsidRPr="007A7EEB">
          <w:rPr>
            <w:rFonts w:ascii="Consolas" w:eastAsia="Times New Roman" w:hAnsi="Consolas" w:cs="Courier New"/>
            <w:color w:val="333333"/>
            <w:sz w:val="20"/>
            <w:szCs w:val="20"/>
          </w:rPr>
          <w:t xml:space="preserve"> own " + </w:t>
        </w:r>
        <w:proofErr w:type="spellStart"/>
        <w:r w:rsidRPr="007A7EEB">
          <w:rPr>
            <w:rFonts w:ascii="Consolas" w:eastAsia="Times New Roman" w:hAnsi="Consolas" w:cs="Courier New"/>
            <w:color w:val="333333"/>
            <w:sz w:val="20"/>
            <w:szCs w:val="20"/>
          </w:rPr>
          <w:t>abhishek.brand</w:t>
        </w:r>
        <w:proofErr w:type="spellEnd"/>
        <w:r w:rsidRPr="007A7EEB">
          <w:rPr>
            <w:rFonts w:ascii="Consolas" w:eastAsia="Times New Roman" w:hAnsi="Consolas" w:cs="Courier New"/>
            <w:color w:val="333333"/>
            <w:sz w:val="20"/>
            <w:szCs w:val="20"/>
          </w:rPr>
          <w:t xml:space="preserve"> +" "+ </w:t>
        </w:r>
        <w:proofErr w:type="spellStart"/>
        <w:r w:rsidRPr="007A7EEB">
          <w:rPr>
            <w:rFonts w:ascii="Consolas" w:eastAsia="Times New Roman" w:hAnsi="Consolas" w:cs="Courier New"/>
            <w:color w:val="333333"/>
            <w:sz w:val="20"/>
            <w:szCs w:val="20"/>
          </w:rPr>
          <w:t>abhishek.color</w:t>
        </w:r>
        <w:proofErr w:type="spellEnd"/>
        <w:r w:rsidRPr="007A7EEB">
          <w:rPr>
            <w:rFonts w:ascii="Consolas" w:eastAsia="Times New Roman" w:hAnsi="Consolas" w:cs="Courier New"/>
            <w:color w:val="333333"/>
            <w:sz w:val="20"/>
            <w:szCs w:val="20"/>
          </w:rPr>
          <w:t xml:space="preserve"> + " color smartphone having "+ </w:t>
        </w:r>
        <w:proofErr w:type="spellStart"/>
        <w:r w:rsidRPr="007A7EEB">
          <w:rPr>
            <w:rFonts w:ascii="Consolas" w:eastAsia="Times New Roman" w:hAnsi="Consolas" w:cs="Courier New"/>
            <w:color w:val="333333"/>
            <w:sz w:val="20"/>
            <w:szCs w:val="20"/>
          </w:rPr>
          <w:t>abhishek.camera</w:t>
        </w:r>
        <w:proofErr w:type="spellEnd"/>
        <w:r w:rsidRPr="007A7EEB">
          <w:rPr>
            <w:rFonts w:ascii="Consolas" w:eastAsia="Times New Roman" w:hAnsi="Consolas" w:cs="Courier New"/>
            <w:color w:val="333333"/>
            <w:sz w:val="20"/>
            <w:szCs w:val="20"/>
          </w:rPr>
          <w:t>+ "MP"+ "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41" w:author="Unknown"/>
          <w:rFonts w:ascii="Consolas" w:eastAsia="Times New Roman" w:hAnsi="Consolas" w:cs="Courier New"/>
          <w:color w:val="333333"/>
          <w:sz w:val="20"/>
          <w:szCs w:val="20"/>
        </w:rPr>
      </w:pPr>
      <w:ins w:id="942"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"Rahul own " + </w:t>
        </w:r>
        <w:proofErr w:type="spellStart"/>
        <w:r w:rsidRPr="007A7EEB">
          <w:rPr>
            <w:rFonts w:ascii="Consolas" w:eastAsia="Times New Roman" w:hAnsi="Consolas" w:cs="Courier New"/>
            <w:color w:val="333333"/>
            <w:sz w:val="20"/>
            <w:szCs w:val="20"/>
          </w:rPr>
          <w:t>rahul.brand</w:t>
        </w:r>
        <w:proofErr w:type="spellEnd"/>
        <w:r w:rsidRPr="007A7EEB">
          <w:rPr>
            <w:rFonts w:ascii="Consolas" w:eastAsia="Times New Roman" w:hAnsi="Consolas" w:cs="Courier New"/>
            <w:color w:val="333333"/>
            <w:sz w:val="20"/>
            <w:szCs w:val="20"/>
          </w:rPr>
          <w:t xml:space="preserve"> +" "+ </w:t>
        </w:r>
        <w:proofErr w:type="spellStart"/>
        <w:r w:rsidRPr="007A7EEB">
          <w:rPr>
            <w:rFonts w:ascii="Consolas" w:eastAsia="Times New Roman" w:hAnsi="Consolas" w:cs="Courier New"/>
            <w:color w:val="333333"/>
            <w:sz w:val="20"/>
            <w:szCs w:val="20"/>
          </w:rPr>
          <w:t>rahul.color</w:t>
        </w:r>
        <w:proofErr w:type="spellEnd"/>
        <w:r w:rsidRPr="007A7EEB">
          <w:rPr>
            <w:rFonts w:ascii="Consolas" w:eastAsia="Times New Roman" w:hAnsi="Consolas" w:cs="Courier New"/>
            <w:color w:val="333333"/>
            <w:sz w:val="20"/>
            <w:szCs w:val="20"/>
          </w:rPr>
          <w:t xml:space="preserve"> + " color smartphone having "+ </w:t>
        </w:r>
        <w:proofErr w:type="spellStart"/>
        <w:r w:rsidRPr="007A7EEB">
          <w:rPr>
            <w:rFonts w:ascii="Consolas" w:eastAsia="Times New Roman" w:hAnsi="Consolas" w:cs="Courier New"/>
            <w:color w:val="333333"/>
            <w:sz w:val="20"/>
            <w:szCs w:val="20"/>
          </w:rPr>
          <w:t>rahul.camera</w:t>
        </w:r>
        <w:proofErr w:type="spellEnd"/>
        <w:r w:rsidRPr="007A7EEB">
          <w:rPr>
            <w:rFonts w:ascii="Consolas" w:eastAsia="Times New Roman" w:hAnsi="Consolas" w:cs="Courier New"/>
            <w:color w:val="333333"/>
            <w:sz w:val="20"/>
            <w:szCs w:val="20"/>
          </w:rPr>
          <w:t>+ "MP"+ "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43" w:author="Unknown"/>
          <w:rFonts w:ascii="Consolas" w:eastAsia="Times New Roman" w:hAnsi="Consolas" w:cs="Courier New"/>
          <w:color w:val="333333"/>
          <w:sz w:val="20"/>
          <w:szCs w:val="20"/>
        </w:rPr>
      </w:pPr>
      <w:ins w:id="944"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"Ravi own " + </w:t>
        </w:r>
        <w:proofErr w:type="spellStart"/>
        <w:r w:rsidRPr="007A7EEB">
          <w:rPr>
            <w:rFonts w:ascii="Consolas" w:eastAsia="Times New Roman" w:hAnsi="Consolas" w:cs="Courier New"/>
            <w:color w:val="333333"/>
            <w:sz w:val="20"/>
            <w:szCs w:val="20"/>
          </w:rPr>
          <w:t>ravi.brand</w:t>
        </w:r>
        <w:proofErr w:type="spellEnd"/>
        <w:r w:rsidRPr="007A7EEB">
          <w:rPr>
            <w:rFonts w:ascii="Consolas" w:eastAsia="Times New Roman" w:hAnsi="Consolas" w:cs="Courier New"/>
            <w:color w:val="333333"/>
            <w:sz w:val="20"/>
            <w:szCs w:val="20"/>
          </w:rPr>
          <w:t xml:space="preserve"> +" "+ </w:t>
        </w:r>
        <w:proofErr w:type="spellStart"/>
        <w:r w:rsidRPr="007A7EEB">
          <w:rPr>
            <w:rFonts w:ascii="Consolas" w:eastAsia="Times New Roman" w:hAnsi="Consolas" w:cs="Courier New"/>
            <w:color w:val="333333"/>
            <w:sz w:val="20"/>
            <w:szCs w:val="20"/>
          </w:rPr>
          <w:t>ravi.color</w:t>
        </w:r>
        <w:proofErr w:type="spellEnd"/>
        <w:r w:rsidRPr="007A7EEB">
          <w:rPr>
            <w:rFonts w:ascii="Consolas" w:eastAsia="Times New Roman" w:hAnsi="Consolas" w:cs="Courier New"/>
            <w:color w:val="333333"/>
            <w:sz w:val="20"/>
            <w:szCs w:val="20"/>
          </w:rPr>
          <w:t xml:space="preserve"> + " color smartphone having "+ </w:t>
        </w:r>
        <w:proofErr w:type="spellStart"/>
        <w:r w:rsidRPr="007A7EEB">
          <w:rPr>
            <w:rFonts w:ascii="Consolas" w:eastAsia="Times New Roman" w:hAnsi="Consolas" w:cs="Courier New"/>
            <w:color w:val="333333"/>
            <w:sz w:val="20"/>
            <w:szCs w:val="20"/>
          </w:rPr>
          <w:t>ravi.camera</w:t>
        </w:r>
        <w:proofErr w:type="spellEnd"/>
        <w:r w:rsidRPr="007A7EEB">
          <w:rPr>
            <w:rFonts w:ascii="Consolas" w:eastAsia="Times New Roman" w:hAnsi="Consolas" w:cs="Courier New"/>
            <w:color w:val="333333"/>
            <w:sz w:val="20"/>
            <w:szCs w:val="20"/>
          </w:rPr>
          <w:t>+ "MP"+ "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4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46" w:author="Unknown"/>
          <w:rFonts w:ascii="Consolas" w:eastAsia="Times New Roman" w:hAnsi="Consolas" w:cs="Courier New"/>
          <w:color w:val="333333"/>
          <w:sz w:val="20"/>
          <w:szCs w:val="20"/>
        </w:rPr>
      </w:pPr>
      <w:ins w:id="947" w:author="Unknown">
        <w:r w:rsidRPr="007A7EEB">
          <w:rPr>
            <w:rFonts w:ascii="Consolas" w:eastAsia="Times New Roman" w:hAnsi="Consolas" w:cs="Courier New"/>
            <w:color w:val="333333"/>
            <w:sz w:val="20"/>
            <w:szCs w:val="20"/>
          </w:rPr>
          <w:lastRenderedPageBreak/>
          <w:t xml:space="preserve">    }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48" w:author="Unknown"/>
          <w:rFonts w:ascii="Consolas" w:eastAsia="Times New Roman" w:hAnsi="Consolas" w:cs="Courier New"/>
          <w:color w:val="333333"/>
          <w:sz w:val="20"/>
          <w:szCs w:val="20"/>
        </w:rPr>
      </w:pPr>
      <w:ins w:id="949"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950" w:author="Unknown"/>
          <w:rFonts w:ascii="Calibri" w:eastAsia="Times New Roman" w:hAnsi="Calibri" w:cs="Calibri"/>
          <w:color w:val="555555"/>
          <w:sz w:val="26"/>
          <w:szCs w:val="26"/>
        </w:rPr>
      </w:pPr>
      <w:ins w:id="951" w:author="Unknown">
        <w:r w:rsidRPr="007A7EEB">
          <w:rPr>
            <w:rFonts w:ascii="Calibri" w:eastAsia="Times New Roman" w:hAnsi="Calibri" w:cs="Calibri"/>
            <w:b/>
            <w:bCs/>
            <w:color w:val="008000"/>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52" w:author="Unknown"/>
          <w:rFonts w:ascii="Consolas" w:eastAsia="Times New Roman" w:hAnsi="Consolas" w:cs="Courier New"/>
          <w:color w:val="333333"/>
          <w:sz w:val="20"/>
          <w:szCs w:val="20"/>
        </w:rPr>
      </w:pPr>
      <w:proofErr w:type="spellStart"/>
      <w:ins w:id="953" w:author="Unknown">
        <w:r w:rsidRPr="007A7EEB">
          <w:rPr>
            <w:rFonts w:ascii="Consolas" w:eastAsia="Times New Roman" w:hAnsi="Consolas" w:cs="Courier New"/>
            <w:color w:val="333333"/>
            <w:sz w:val="20"/>
            <w:szCs w:val="20"/>
          </w:rPr>
          <w:t>Abhishek</w:t>
        </w:r>
        <w:proofErr w:type="spellEnd"/>
        <w:r w:rsidRPr="007A7EEB">
          <w:rPr>
            <w:rFonts w:ascii="Consolas" w:eastAsia="Times New Roman" w:hAnsi="Consolas" w:cs="Courier New"/>
            <w:color w:val="333333"/>
            <w:sz w:val="20"/>
            <w:szCs w:val="20"/>
          </w:rPr>
          <w:t xml:space="preserve"> own iPhone Gold color smartphone having 8MP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54" w:author="Unknown"/>
          <w:rFonts w:ascii="Consolas" w:eastAsia="Times New Roman" w:hAnsi="Consolas" w:cs="Courier New"/>
          <w:color w:val="333333"/>
          <w:sz w:val="20"/>
          <w:szCs w:val="20"/>
        </w:rPr>
      </w:pPr>
      <w:ins w:id="955" w:author="Unknown">
        <w:r w:rsidRPr="007A7EEB">
          <w:rPr>
            <w:rFonts w:ascii="Consolas" w:eastAsia="Times New Roman" w:hAnsi="Consolas" w:cs="Courier New"/>
            <w:color w:val="333333"/>
            <w:sz w:val="20"/>
            <w:szCs w:val="20"/>
          </w:rPr>
          <w:t>Rahul own Samsung White color smartphone having 13MP camera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56" w:author="Unknown"/>
          <w:rFonts w:ascii="Consolas" w:eastAsia="Times New Roman" w:hAnsi="Consolas" w:cs="Courier New"/>
          <w:color w:val="333333"/>
          <w:sz w:val="20"/>
          <w:szCs w:val="20"/>
        </w:rPr>
      </w:pPr>
      <w:ins w:id="957" w:author="Unknown">
        <w:r w:rsidRPr="007A7EEB">
          <w:rPr>
            <w:rFonts w:ascii="Consolas" w:eastAsia="Times New Roman" w:hAnsi="Consolas" w:cs="Courier New"/>
            <w:color w:val="333333"/>
            <w:sz w:val="20"/>
            <w:szCs w:val="20"/>
          </w:rPr>
          <w:t>Ravi own Nexus Black color smartphone having 8MP camera</w:t>
        </w:r>
      </w:ins>
    </w:p>
    <w:p w:rsidR="007A7EEB" w:rsidRPr="007A7EEB" w:rsidRDefault="007A7EEB" w:rsidP="007A7EEB">
      <w:pPr>
        <w:shd w:val="clear" w:color="auto" w:fill="F1F1F1"/>
        <w:spacing w:before="150" w:after="150" w:line="240" w:lineRule="auto"/>
        <w:jc w:val="both"/>
        <w:outlineLvl w:val="3"/>
        <w:rPr>
          <w:ins w:id="958" w:author="Unknown"/>
          <w:rFonts w:ascii="Calibri" w:eastAsia="Times New Roman" w:hAnsi="Calibri" w:cs="Calibri"/>
          <w:color w:val="339600"/>
          <w:sz w:val="27"/>
          <w:szCs w:val="27"/>
        </w:rPr>
      </w:pPr>
      <w:ins w:id="959" w:author="Unknown">
        <w:r w:rsidRPr="007A7EEB">
          <w:rPr>
            <w:rFonts w:ascii="Calibri" w:eastAsia="Times New Roman" w:hAnsi="Calibri" w:cs="Calibri"/>
            <w:b/>
            <w:bCs/>
            <w:color w:val="008000"/>
            <w:sz w:val="27"/>
            <w:szCs w:val="27"/>
          </w:rPr>
          <w:t xml:space="preserve">Another Program </w:t>
        </w:r>
        <w:proofErr w:type="gramStart"/>
        <w:r w:rsidRPr="007A7EEB">
          <w:rPr>
            <w:rFonts w:ascii="Calibri" w:eastAsia="Times New Roman" w:hAnsi="Calibri" w:cs="Calibri"/>
            <w:b/>
            <w:bCs/>
            <w:color w:val="008000"/>
            <w:sz w:val="27"/>
            <w:szCs w:val="27"/>
          </w:rPr>
          <w:t>With</w:t>
        </w:r>
        <w:proofErr w:type="gramEnd"/>
        <w:r w:rsidRPr="007A7EEB">
          <w:rPr>
            <w:rFonts w:ascii="Calibri" w:eastAsia="Times New Roman" w:hAnsi="Calibri" w:cs="Calibri"/>
            <w:b/>
            <w:bCs/>
            <w:color w:val="008000"/>
            <w:sz w:val="27"/>
            <w:szCs w:val="27"/>
          </w:rPr>
          <w:t xml:space="preserve"> Explanation To illustrate The Concept Of Class And Object:</w:t>
        </w:r>
      </w:ins>
    </w:p>
    <w:p w:rsidR="007A7EEB" w:rsidRPr="007A7EEB" w:rsidRDefault="007A7EEB" w:rsidP="007A7EEB">
      <w:pPr>
        <w:shd w:val="clear" w:color="auto" w:fill="FFFFFF"/>
        <w:spacing w:after="150" w:line="240" w:lineRule="auto"/>
        <w:jc w:val="both"/>
        <w:rPr>
          <w:ins w:id="960" w:author="Unknown"/>
          <w:rFonts w:ascii="Calibri" w:eastAsia="Times New Roman" w:hAnsi="Calibri" w:cs="Calibri"/>
          <w:color w:val="555555"/>
          <w:sz w:val="26"/>
          <w:szCs w:val="26"/>
        </w:rPr>
      </w:pPr>
      <w:ins w:id="961" w:author="Unknown">
        <w:r w:rsidRPr="007A7EEB">
          <w:rPr>
            <w:rFonts w:ascii="Calibri" w:eastAsia="Times New Roman" w:hAnsi="Calibri" w:cs="Calibri"/>
            <w:color w:val="555555"/>
            <w:sz w:val="26"/>
            <w:szCs w:val="26"/>
          </w:rPr>
          <w:t>Here in this program class </w:t>
        </w:r>
        <w:proofErr w:type="spellStart"/>
        <w:r w:rsidRPr="007A7EEB">
          <w:rPr>
            <w:rFonts w:ascii="Calibri" w:eastAsia="Times New Roman" w:hAnsi="Calibri" w:cs="Calibri"/>
            <w:b/>
            <w:bCs/>
            <w:color w:val="555555"/>
            <w:sz w:val="26"/>
            <w:szCs w:val="26"/>
          </w:rPr>
          <w:t>ClassInJava</w:t>
        </w:r>
        <w:proofErr w:type="spellEnd"/>
        <w:r w:rsidRPr="007A7EEB">
          <w:rPr>
            <w:rFonts w:ascii="Calibri" w:eastAsia="Times New Roman" w:hAnsi="Calibri" w:cs="Calibri"/>
            <w:color w:val="555555"/>
            <w:sz w:val="26"/>
            <w:szCs w:val="26"/>
          </w:rPr>
          <w:t> is taken to create data type of student who is having Name, Roll number, Fathers’ Name, Contact Number, Address as fields. As from the name it is clear that these are of different primitive data type and all these are taken together in a class.</w:t>
        </w:r>
      </w:ins>
    </w:p>
    <w:p w:rsidR="007A7EEB" w:rsidRPr="007A7EEB" w:rsidRDefault="007A7EEB" w:rsidP="007A7EEB">
      <w:pPr>
        <w:shd w:val="clear" w:color="auto" w:fill="FFFFFF"/>
        <w:spacing w:after="150" w:line="240" w:lineRule="auto"/>
        <w:jc w:val="both"/>
        <w:rPr>
          <w:ins w:id="962" w:author="Unknown"/>
          <w:rFonts w:ascii="Calibri" w:eastAsia="Times New Roman" w:hAnsi="Calibri" w:cs="Calibri"/>
          <w:color w:val="555555"/>
          <w:sz w:val="26"/>
          <w:szCs w:val="26"/>
        </w:rPr>
      </w:pPr>
      <w:ins w:id="963" w:author="Unknown">
        <w:r w:rsidRPr="007A7EEB">
          <w:rPr>
            <w:rFonts w:ascii="Calibri" w:eastAsia="Times New Roman" w:hAnsi="Calibri" w:cs="Calibri"/>
            <w:color w:val="555555"/>
            <w:sz w:val="26"/>
            <w:szCs w:val="26"/>
          </w:rPr>
          <w:t>Here declaration of </w:t>
        </w:r>
        <w:r w:rsidRPr="007A7EEB">
          <w:rPr>
            <w:rFonts w:ascii="Calibri" w:eastAsia="Times New Roman" w:hAnsi="Calibri" w:cs="Calibri"/>
            <w:b/>
            <w:bCs/>
            <w:color w:val="555555"/>
            <w:sz w:val="26"/>
            <w:szCs w:val="26"/>
          </w:rPr>
          <w:t>constructor </w:t>
        </w:r>
        <w:r w:rsidRPr="007A7EEB">
          <w:rPr>
            <w:rFonts w:ascii="Calibri" w:eastAsia="Times New Roman" w:hAnsi="Calibri" w:cs="Calibri"/>
            <w:color w:val="555555"/>
            <w:sz w:val="26"/>
            <w:szCs w:val="26"/>
          </w:rPr>
          <w:t>of the class is used which initialize the object with predefined values which are passed at the creation of object.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64" w:author="Unknown"/>
          <w:rFonts w:ascii="Consolas" w:eastAsia="Times New Roman" w:hAnsi="Consolas" w:cs="Courier New"/>
          <w:color w:val="333333"/>
          <w:sz w:val="20"/>
          <w:szCs w:val="20"/>
        </w:rPr>
      </w:pPr>
      <w:proofErr w:type="gramStart"/>
      <w:ins w:id="965"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ClassInJava</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66" w:author="Unknown"/>
          <w:rFonts w:ascii="Consolas" w:eastAsia="Times New Roman" w:hAnsi="Consolas" w:cs="Courier New"/>
          <w:color w:val="333333"/>
          <w:sz w:val="20"/>
          <w:szCs w:val="20"/>
        </w:rPr>
      </w:pPr>
      <w:ins w:id="967"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68" w:author="Unknown"/>
          <w:rFonts w:ascii="Consolas" w:eastAsia="Times New Roman" w:hAnsi="Consolas" w:cs="Courier New"/>
          <w:color w:val="333333"/>
          <w:sz w:val="20"/>
          <w:szCs w:val="20"/>
        </w:rPr>
      </w:pPr>
      <w:ins w:id="969" w:author="Unknown">
        <w:r w:rsidRPr="007A7EEB">
          <w:rPr>
            <w:rFonts w:ascii="Consolas" w:eastAsia="Times New Roman" w:hAnsi="Consolas" w:cs="Courier New"/>
            <w:color w:val="333333"/>
            <w:sz w:val="20"/>
            <w:szCs w:val="20"/>
          </w:rPr>
          <w:t>    String name;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70" w:author="Unknown"/>
          <w:rFonts w:ascii="Consolas" w:eastAsia="Times New Roman" w:hAnsi="Consolas" w:cs="Courier New"/>
          <w:color w:val="333333"/>
          <w:sz w:val="20"/>
          <w:szCs w:val="20"/>
        </w:rPr>
      </w:pPr>
      <w:ins w:id="971"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rollno</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72" w:author="Unknown"/>
          <w:rFonts w:ascii="Consolas" w:eastAsia="Times New Roman" w:hAnsi="Consolas" w:cs="Courier New"/>
          <w:color w:val="333333"/>
          <w:sz w:val="20"/>
          <w:szCs w:val="20"/>
        </w:rPr>
      </w:pPr>
      <w:ins w:id="973" w:author="Unknown">
        <w:r w:rsidRPr="007A7EEB">
          <w:rPr>
            <w:rFonts w:ascii="Consolas" w:eastAsia="Times New Roman" w:hAnsi="Consolas" w:cs="Courier New"/>
            <w:color w:val="333333"/>
            <w:sz w:val="20"/>
            <w:szCs w:val="20"/>
          </w:rPr>
          <w:t xml:space="preserve">    String </w:t>
        </w:r>
        <w:proofErr w:type="spellStart"/>
        <w:r w:rsidRPr="007A7EEB">
          <w:rPr>
            <w:rFonts w:ascii="Consolas" w:eastAsia="Times New Roman" w:hAnsi="Consolas" w:cs="Courier New"/>
            <w:color w:val="333333"/>
            <w:sz w:val="20"/>
            <w:szCs w:val="20"/>
          </w:rPr>
          <w:t>fathername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74" w:author="Unknown"/>
          <w:rFonts w:ascii="Consolas" w:eastAsia="Times New Roman" w:hAnsi="Consolas" w:cs="Courier New"/>
          <w:color w:val="333333"/>
          <w:sz w:val="20"/>
          <w:szCs w:val="20"/>
        </w:rPr>
      </w:pPr>
      <w:ins w:id="975" w:author="Unknown">
        <w:r w:rsidRPr="007A7EEB">
          <w:rPr>
            <w:rFonts w:ascii="Consolas" w:eastAsia="Times New Roman" w:hAnsi="Consolas" w:cs="Courier New"/>
            <w:color w:val="333333"/>
            <w:sz w:val="20"/>
            <w:szCs w:val="20"/>
          </w:rPr>
          <w:t xml:space="preserve">    String </w:t>
        </w:r>
        <w:proofErr w:type="spellStart"/>
        <w:r w:rsidRPr="007A7EEB">
          <w:rPr>
            <w:rFonts w:ascii="Consolas" w:eastAsia="Times New Roman" w:hAnsi="Consolas" w:cs="Courier New"/>
            <w:color w:val="333333"/>
            <w:sz w:val="20"/>
            <w:szCs w:val="20"/>
          </w:rPr>
          <w:t>contactno</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76" w:author="Unknown"/>
          <w:rFonts w:ascii="Consolas" w:eastAsia="Times New Roman" w:hAnsi="Consolas" w:cs="Courier New"/>
          <w:color w:val="333333"/>
          <w:sz w:val="20"/>
          <w:szCs w:val="20"/>
        </w:rPr>
      </w:pPr>
      <w:ins w:id="977" w:author="Unknown">
        <w:r w:rsidRPr="007A7EEB">
          <w:rPr>
            <w:rFonts w:ascii="Consolas" w:eastAsia="Times New Roman" w:hAnsi="Consolas" w:cs="Courier New"/>
            <w:color w:val="333333"/>
            <w:sz w:val="20"/>
            <w:szCs w:val="20"/>
          </w:rPr>
          <w:t>    String address;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78" w:author="Unknown"/>
          <w:rFonts w:ascii="Consolas" w:eastAsia="Times New Roman" w:hAnsi="Consolas" w:cs="Courier New"/>
          <w:color w:val="333333"/>
          <w:sz w:val="20"/>
          <w:szCs w:val="20"/>
        </w:rPr>
      </w:pPr>
      <w:ins w:id="979"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80" w:author="Unknown"/>
          <w:rFonts w:ascii="Consolas" w:eastAsia="Times New Roman" w:hAnsi="Consolas" w:cs="Courier New"/>
          <w:color w:val="333333"/>
          <w:sz w:val="20"/>
          <w:szCs w:val="20"/>
        </w:rPr>
      </w:pPr>
      <w:ins w:id="981" w:author="Unknown">
        <w:r w:rsidRPr="007A7EEB">
          <w:rPr>
            <w:rFonts w:ascii="Consolas" w:eastAsia="Times New Roman" w:hAnsi="Consolas" w:cs="Courier New"/>
            <w:color w:val="333333"/>
            <w:sz w:val="20"/>
            <w:szCs w:val="20"/>
          </w:rPr>
          <w:t>    //Constructor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8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83" w:author="Unknown"/>
          <w:rFonts w:ascii="Consolas" w:eastAsia="Times New Roman" w:hAnsi="Consolas" w:cs="Courier New"/>
          <w:color w:val="333333"/>
          <w:sz w:val="20"/>
          <w:szCs w:val="20"/>
        </w:rPr>
      </w:pPr>
      <w:ins w:id="984"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ClassInJava</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String </w:t>
        </w:r>
        <w:proofErr w:type="spellStart"/>
        <w:r w:rsidRPr="007A7EEB">
          <w:rPr>
            <w:rFonts w:ascii="Consolas" w:eastAsia="Times New Roman" w:hAnsi="Consolas" w:cs="Courier New"/>
            <w:color w:val="333333"/>
            <w:sz w:val="20"/>
            <w:szCs w:val="20"/>
          </w:rPr>
          <w:t>name,int</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rollno,String</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fathername,String</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contactno,String</w:t>
        </w:r>
        <w:proofErr w:type="spellEnd"/>
        <w:r w:rsidRPr="007A7EEB">
          <w:rPr>
            <w:rFonts w:ascii="Consolas" w:eastAsia="Times New Roman" w:hAnsi="Consolas" w:cs="Courier New"/>
            <w:color w:val="333333"/>
            <w:sz w:val="20"/>
            <w:szCs w:val="20"/>
          </w:rPr>
          <w:t xml:space="preserve"> address){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8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86" w:author="Unknown"/>
          <w:rFonts w:ascii="Consolas" w:eastAsia="Times New Roman" w:hAnsi="Consolas" w:cs="Courier New"/>
          <w:color w:val="333333"/>
          <w:sz w:val="20"/>
          <w:szCs w:val="20"/>
        </w:rPr>
      </w:pPr>
      <w:ins w:id="987" w:author="Unknown">
        <w:r w:rsidRPr="007A7EEB">
          <w:rPr>
            <w:rFonts w:ascii="Consolas" w:eastAsia="Times New Roman" w:hAnsi="Consolas" w:cs="Courier New"/>
            <w:color w:val="333333"/>
            <w:sz w:val="20"/>
            <w:szCs w:val="20"/>
          </w:rPr>
          <w:t>        this.name=name;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88" w:author="Unknown"/>
          <w:rFonts w:ascii="Consolas" w:eastAsia="Times New Roman" w:hAnsi="Consolas" w:cs="Courier New"/>
          <w:color w:val="333333"/>
          <w:sz w:val="20"/>
          <w:szCs w:val="20"/>
        </w:rPr>
      </w:pPr>
      <w:ins w:id="989"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this.rollno</w:t>
        </w:r>
        <w:proofErr w:type="spellEnd"/>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rollno</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90" w:author="Unknown"/>
          <w:rFonts w:ascii="Consolas" w:eastAsia="Times New Roman" w:hAnsi="Consolas" w:cs="Courier New"/>
          <w:color w:val="333333"/>
          <w:sz w:val="20"/>
          <w:szCs w:val="20"/>
        </w:rPr>
      </w:pPr>
      <w:ins w:id="991"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this.fathername</w:t>
        </w:r>
        <w:proofErr w:type="spellEnd"/>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fathername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92" w:author="Unknown"/>
          <w:rFonts w:ascii="Consolas" w:eastAsia="Times New Roman" w:hAnsi="Consolas" w:cs="Courier New"/>
          <w:color w:val="333333"/>
          <w:sz w:val="20"/>
          <w:szCs w:val="20"/>
        </w:rPr>
      </w:pPr>
      <w:ins w:id="993"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this.contactno</w:t>
        </w:r>
        <w:proofErr w:type="spellEnd"/>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contactno</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94" w:author="Unknown"/>
          <w:rFonts w:ascii="Consolas" w:eastAsia="Times New Roman" w:hAnsi="Consolas" w:cs="Courier New"/>
          <w:color w:val="333333"/>
          <w:sz w:val="20"/>
          <w:szCs w:val="20"/>
        </w:rPr>
      </w:pPr>
      <w:ins w:id="995"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this.address</w:t>
        </w:r>
        <w:proofErr w:type="spellEnd"/>
        <w:r w:rsidRPr="007A7EEB">
          <w:rPr>
            <w:rFonts w:ascii="Consolas" w:eastAsia="Times New Roman" w:hAnsi="Consolas" w:cs="Courier New"/>
            <w:color w:val="333333"/>
            <w:sz w:val="20"/>
            <w:szCs w:val="20"/>
          </w:rPr>
          <w:t>=address;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9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97" w:author="Unknown"/>
          <w:rFonts w:ascii="Consolas" w:eastAsia="Times New Roman" w:hAnsi="Consolas" w:cs="Courier New"/>
          <w:color w:val="333333"/>
          <w:sz w:val="20"/>
          <w:szCs w:val="20"/>
        </w:rPr>
      </w:pPr>
      <w:ins w:id="998"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999" w:author="Unknown"/>
          <w:rFonts w:ascii="Consolas" w:eastAsia="Times New Roman" w:hAnsi="Consolas" w:cs="Courier New"/>
          <w:color w:val="333333"/>
          <w:sz w:val="20"/>
          <w:szCs w:val="20"/>
        </w:rPr>
      </w:pPr>
      <w:ins w:id="1000"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01" w:author="Unknown"/>
          <w:rFonts w:ascii="Consolas" w:eastAsia="Times New Roman" w:hAnsi="Consolas" w:cs="Courier New"/>
          <w:color w:val="333333"/>
          <w:sz w:val="20"/>
          <w:szCs w:val="20"/>
        </w:rPr>
      </w:pPr>
    </w:p>
    <w:p w:rsidR="007A7EEB" w:rsidRPr="007A7EEB" w:rsidRDefault="007A7EEB" w:rsidP="007A7EEB">
      <w:pPr>
        <w:shd w:val="clear" w:color="auto" w:fill="FFFFFF"/>
        <w:spacing w:after="150" w:line="240" w:lineRule="auto"/>
        <w:jc w:val="both"/>
        <w:rPr>
          <w:ins w:id="1002" w:author="Unknown"/>
          <w:rFonts w:ascii="Calibri" w:eastAsia="Times New Roman" w:hAnsi="Calibri" w:cs="Calibri"/>
          <w:color w:val="555555"/>
          <w:sz w:val="26"/>
          <w:szCs w:val="26"/>
        </w:rPr>
      </w:pPr>
      <w:ins w:id="1003" w:author="Unknown">
        <w:r w:rsidRPr="007A7EEB">
          <w:rPr>
            <w:rFonts w:ascii="Calibri" w:eastAsia="Times New Roman" w:hAnsi="Calibri" w:cs="Calibri"/>
            <w:color w:val="555555"/>
            <w:sz w:val="26"/>
            <w:szCs w:val="26"/>
          </w:rPr>
          <w:t>And next class is </w:t>
        </w:r>
        <w:proofErr w:type="spellStart"/>
        <w:r w:rsidRPr="007A7EEB">
          <w:rPr>
            <w:rFonts w:ascii="Calibri" w:eastAsia="Times New Roman" w:hAnsi="Calibri" w:cs="Calibri"/>
            <w:b/>
            <w:bCs/>
            <w:color w:val="555555"/>
            <w:sz w:val="26"/>
            <w:szCs w:val="26"/>
          </w:rPr>
          <w:t>ObjectOfClass</w:t>
        </w:r>
        <w:proofErr w:type="spellEnd"/>
        <w:r w:rsidRPr="007A7EEB">
          <w:rPr>
            <w:rFonts w:ascii="Calibri" w:eastAsia="Times New Roman" w:hAnsi="Calibri" w:cs="Calibri"/>
            <w:b/>
            <w:bCs/>
            <w:color w:val="555555"/>
            <w:sz w:val="26"/>
            <w:szCs w:val="26"/>
          </w:rPr>
          <w:t> </w:t>
        </w:r>
        <w:r w:rsidRPr="007A7EEB">
          <w:rPr>
            <w:rFonts w:ascii="Calibri" w:eastAsia="Times New Roman" w:hAnsi="Calibri" w:cs="Calibri"/>
            <w:color w:val="555555"/>
            <w:sz w:val="26"/>
            <w:szCs w:val="26"/>
          </w:rPr>
          <w:t xml:space="preserve">which is used to create the object of first class. </w:t>
        </w:r>
        <w:proofErr w:type="gramStart"/>
        <w:r w:rsidRPr="007A7EEB">
          <w:rPr>
            <w:rFonts w:ascii="Calibri" w:eastAsia="Times New Roman" w:hAnsi="Calibri" w:cs="Calibri"/>
            <w:color w:val="555555"/>
            <w:sz w:val="26"/>
            <w:szCs w:val="26"/>
          </w:rPr>
          <w:t>So the main method with the </w:t>
        </w:r>
        <w:r w:rsidRPr="007A7EEB">
          <w:rPr>
            <w:rFonts w:ascii="Calibri" w:eastAsia="Times New Roman" w:hAnsi="Calibri" w:cs="Calibri"/>
            <w:b/>
            <w:bCs/>
            <w:color w:val="555555"/>
            <w:sz w:val="26"/>
            <w:szCs w:val="26"/>
          </w:rPr>
          <w:t>static</w:t>
        </w:r>
        <w:r w:rsidRPr="007A7EEB">
          <w:rPr>
            <w:rFonts w:ascii="Calibri" w:eastAsia="Times New Roman" w:hAnsi="Calibri" w:cs="Calibri"/>
            <w:color w:val="555555"/>
            <w:sz w:val="26"/>
            <w:szCs w:val="26"/>
          </w:rPr>
          <w:t xml:space="preserve"> written in </w:t>
        </w:r>
        <w:proofErr w:type="spellStart"/>
        <w:r w:rsidRPr="007A7EEB">
          <w:rPr>
            <w:rFonts w:ascii="Calibri" w:eastAsia="Times New Roman" w:hAnsi="Calibri" w:cs="Calibri"/>
            <w:color w:val="555555"/>
            <w:sz w:val="26"/>
            <w:szCs w:val="26"/>
          </w:rPr>
          <w:t>ObjectOfClass</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xml:space="preserve"> And this is also good prevention to declare first letter of each word of class name as capital.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04" w:author="Unknown"/>
          <w:rFonts w:ascii="Consolas" w:eastAsia="Times New Roman" w:hAnsi="Consolas" w:cs="Courier New"/>
          <w:color w:val="333333"/>
          <w:sz w:val="20"/>
          <w:szCs w:val="20"/>
        </w:rPr>
      </w:pPr>
      <w:proofErr w:type="gramStart"/>
      <w:ins w:id="1005"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ObjectOfClass</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0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07" w:author="Unknown"/>
          <w:rFonts w:ascii="Consolas" w:eastAsia="Times New Roman" w:hAnsi="Consolas" w:cs="Courier New"/>
          <w:color w:val="333333"/>
          <w:sz w:val="20"/>
          <w:szCs w:val="20"/>
        </w:rPr>
      </w:pPr>
      <w:ins w:id="1008" w:author="Unknown">
        <w:r w:rsidRPr="007A7EEB">
          <w:rPr>
            <w:rFonts w:ascii="Consolas" w:eastAsia="Times New Roman" w:hAnsi="Consolas" w:cs="Courier New"/>
            <w:color w:val="333333"/>
            <w:sz w:val="20"/>
            <w:szCs w:val="20"/>
          </w:rPr>
          <w:t>    /**Simple illustration of how to create an object of given class and how it works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09" w:author="Unknown"/>
          <w:rFonts w:ascii="Consolas" w:eastAsia="Times New Roman" w:hAnsi="Consolas" w:cs="Courier New"/>
          <w:color w:val="333333"/>
          <w:sz w:val="20"/>
          <w:szCs w:val="20"/>
        </w:rPr>
      </w:pPr>
      <w:ins w:id="1010"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1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12" w:author="Unknown"/>
          <w:rFonts w:ascii="Consolas" w:eastAsia="Times New Roman" w:hAnsi="Consolas" w:cs="Courier New"/>
          <w:color w:val="333333"/>
          <w:sz w:val="20"/>
          <w:szCs w:val="20"/>
        </w:rPr>
      </w:pPr>
      <w:ins w:id="1013" w:author="Unknown">
        <w:r w:rsidRPr="007A7EEB">
          <w:rPr>
            <w:rFonts w:ascii="Consolas" w:eastAsia="Times New Roman" w:hAnsi="Consolas" w:cs="Courier New"/>
            <w:color w:val="333333"/>
            <w:sz w:val="20"/>
            <w:szCs w:val="20"/>
          </w:rPr>
          <w:t>    </w:t>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14" w:author="Unknown"/>
          <w:rFonts w:ascii="Consolas" w:eastAsia="Times New Roman" w:hAnsi="Consolas" w:cs="Courier New"/>
          <w:color w:val="333333"/>
          <w:sz w:val="20"/>
          <w:szCs w:val="20"/>
        </w:rPr>
      </w:pPr>
      <w:ins w:id="1015"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16" w:author="Unknown"/>
          <w:rFonts w:ascii="Consolas" w:eastAsia="Times New Roman" w:hAnsi="Consolas" w:cs="Courier New"/>
          <w:color w:val="333333"/>
          <w:sz w:val="20"/>
          <w:szCs w:val="20"/>
        </w:rPr>
      </w:pPr>
      <w:ins w:id="1017" w:author="Unknown">
        <w:r w:rsidRPr="007A7EEB">
          <w:rPr>
            <w:rFonts w:ascii="Consolas" w:eastAsia="Times New Roman" w:hAnsi="Consolas" w:cs="Courier New"/>
            <w:color w:val="333333"/>
            <w:sz w:val="20"/>
            <w:szCs w:val="20"/>
          </w:rPr>
          <w:t xml:space="preserve">        //Object of class </w:t>
        </w:r>
        <w:proofErr w:type="spellStart"/>
        <w:r w:rsidRPr="007A7EEB">
          <w:rPr>
            <w:rFonts w:ascii="Consolas" w:eastAsia="Times New Roman" w:hAnsi="Consolas" w:cs="Courier New"/>
            <w:color w:val="333333"/>
            <w:sz w:val="20"/>
            <w:szCs w:val="20"/>
          </w:rPr>
          <w:t>ClassInJava</w:t>
        </w:r>
        <w:proofErr w:type="spell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18" w:author="Unknown"/>
          <w:rFonts w:ascii="Consolas" w:eastAsia="Times New Roman" w:hAnsi="Consolas" w:cs="Courier New"/>
          <w:color w:val="333333"/>
          <w:sz w:val="20"/>
          <w:szCs w:val="20"/>
        </w:rPr>
      </w:pPr>
      <w:ins w:id="1019" w:author="Unknown">
        <w:r w:rsidRPr="007A7EEB">
          <w:rPr>
            <w:rFonts w:ascii="Consolas" w:eastAsia="Times New Roman" w:hAnsi="Consolas" w:cs="Courier New"/>
            <w:color w:val="333333"/>
            <w:sz w:val="20"/>
            <w:szCs w:val="20"/>
          </w:rPr>
          <w:t>        </w:t>
        </w:r>
        <w:proofErr w:type="spellStart"/>
        <w:r w:rsidRPr="007A7EEB">
          <w:rPr>
            <w:rFonts w:ascii="Consolas" w:eastAsia="Times New Roman" w:hAnsi="Consolas" w:cs="Courier New"/>
            <w:color w:val="333333"/>
            <w:sz w:val="20"/>
            <w:szCs w:val="20"/>
          </w:rPr>
          <w:t>ClassInJava</w:t>
        </w:r>
        <w:proofErr w:type="spellEnd"/>
        <w:r w:rsidRPr="007A7EEB">
          <w:rPr>
            <w:rFonts w:ascii="Consolas" w:eastAsia="Times New Roman" w:hAnsi="Consolas" w:cs="Courier New"/>
            <w:color w:val="333333"/>
            <w:sz w:val="20"/>
            <w:szCs w:val="20"/>
          </w:rPr>
          <w:t xml:space="preserve"> object=new </w:t>
        </w:r>
        <w:proofErr w:type="spellStart"/>
        <w:proofErr w:type="gramStart"/>
        <w:r w:rsidRPr="007A7EEB">
          <w:rPr>
            <w:rFonts w:ascii="Consolas" w:eastAsia="Times New Roman" w:hAnsi="Consolas" w:cs="Courier New"/>
            <w:color w:val="333333"/>
            <w:sz w:val="20"/>
            <w:szCs w:val="20"/>
          </w:rPr>
          <w:t>ClassInJava</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"Mr. Abhishek",123,"Mr. </w:t>
        </w:r>
        <w:proofErr w:type="spellStart"/>
        <w:r w:rsidRPr="007A7EEB">
          <w:rPr>
            <w:rFonts w:ascii="Consolas" w:eastAsia="Times New Roman" w:hAnsi="Consolas" w:cs="Courier New"/>
            <w:color w:val="333333"/>
            <w:sz w:val="20"/>
            <w:szCs w:val="20"/>
          </w:rPr>
          <w:t>Sulekh</w:t>
        </w:r>
        <w:proofErr w:type="spellEnd"/>
        <w:r w:rsidRPr="007A7EEB">
          <w:rPr>
            <w:rFonts w:ascii="Consolas" w:eastAsia="Times New Roman" w:hAnsi="Consolas" w:cs="Courier New"/>
            <w:color w:val="333333"/>
            <w:sz w:val="20"/>
            <w:szCs w:val="20"/>
          </w:rPr>
          <w:t>", "+1-8745733445","#321, South Street, No-3, Ontario");</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2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21" w:author="Unknown"/>
          <w:rFonts w:ascii="Consolas" w:eastAsia="Times New Roman" w:hAnsi="Consolas" w:cs="Courier New"/>
          <w:color w:val="333333"/>
          <w:sz w:val="20"/>
          <w:szCs w:val="20"/>
        </w:rPr>
      </w:pPr>
      <w:ins w:id="1022"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"Student Name is: " + object.name);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23" w:author="Unknown"/>
          <w:rFonts w:ascii="Consolas" w:eastAsia="Times New Roman" w:hAnsi="Consolas" w:cs="Courier New"/>
          <w:color w:val="333333"/>
          <w:sz w:val="20"/>
          <w:szCs w:val="20"/>
        </w:rPr>
      </w:pPr>
      <w:ins w:id="1024"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"Roll Number is: " + </w:t>
        </w:r>
        <w:proofErr w:type="spellStart"/>
        <w:r w:rsidRPr="007A7EEB">
          <w:rPr>
            <w:rFonts w:ascii="Consolas" w:eastAsia="Times New Roman" w:hAnsi="Consolas" w:cs="Courier New"/>
            <w:color w:val="333333"/>
            <w:sz w:val="20"/>
            <w:szCs w:val="20"/>
          </w:rPr>
          <w:t>object.rollno</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25" w:author="Unknown"/>
          <w:rFonts w:ascii="Consolas" w:eastAsia="Times New Roman" w:hAnsi="Consolas" w:cs="Courier New"/>
          <w:color w:val="333333"/>
          <w:sz w:val="20"/>
          <w:szCs w:val="20"/>
        </w:rPr>
      </w:pPr>
      <w:ins w:id="1026"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"Fathers' Name is: "+ </w:t>
        </w:r>
        <w:proofErr w:type="spellStart"/>
        <w:r w:rsidRPr="007A7EEB">
          <w:rPr>
            <w:rFonts w:ascii="Consolas" w:eastAsia="Times New Roman" w:hAnsi="Consolas" w:cs="Courier New"/>
            <w:color w:val="333333"/>
            <w:sz w:val="20"/>
            <w:szCs w:val="20"/>
          </w:rPr>
          <w:t>object.fathername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27" w:author="Unknown"/>
          <w:rFonts w:ascii="Consolas" w:eastAsia="Times New Roman" w:hAnsi="Consolas" w:cs="Courier New"/>
          <w:color w:val="333333"/>
          <w:sz w:val="20"/>
          <w:szCs w:val="20"/>
        </w:rPr>
      </w:pPr>
      <w:ins w:id="1028"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"Contact Number is: "+ </w:t>
        </w:r>
        <w:proofErr w:type="spellStart"/>
        <w:r w:rsidRPr="007A7EEB">
          <w:rPr>
            <w:rFonts w:ascii="Consolas" w:eastAsia="Times New Roman" w:hAnsi="Consolas" w:cs="Courier New"/>
            <w:color w:val="333333"/>
            <w:sz w:val="20"/>
            <w:szCs w:val="20"/>
          </w:rPr>
          <w:t>object.contactno</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29" w:author="Unknown"/>
          <w:rFonts w:ascii="Consolas" w:eastAsia="Times New Roman" w:hAnsi="Consolas" w:cs="Courier New"/>
          <w:color w:val="333333"/>
          <w:sz w:val="20"/>
          <w:szCs w:val="20"/>
        </w:rPr>
      </w:pPr>
      <w:ins w:id="1030"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System.out.print</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"Student Address is: "+ </w:t>
        </w:r>
        <w:proofErr w:type="spellStart"/>
        <w:r w:rsidRPr="007A7EEB">
          <w:rPr>
            <w:rFonts w:ascii="Consolas" w:eastAsia="Times New Roman" w:hAnsi="Consolas" w:cs="Courier New"/>
            <w:color w:val="333333"/>
            <w:sz w:val="20"/>
            <w:szCs w:val="20"/>
          </w:rPr>
          <w:t>object.address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3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32" w:author="Unknown"/>
          <w:rFonts w:ascii="Consolas" w:eastAsia="Times New Roman" w:hAnsi="Consolas" w:cs="Courier New"/>
          <w:color w:val="333333"/>
          <w:sz w:val="20"/>
          <w:szCs w:val="20"/>
        </w:rPr>
      </w:pPr>
      <w:ins w:id="1033"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34" w:author="Unknown"/>
          <w:rFonts w:ascii="Consolas" w:eastAsia="Times New Roman" w:hAnsi="Consolas" w:cs="Courier New"/>
          <w:color w:val="333333"/>
          <w:sz w:val="20"/>
          <w:szCs w:val="20"/>
        </w:rPr>
      </w:pPr>
      <w:ins w:id="1035"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036" w:author="Unknown"/>
          <w:rFonts w:ascii="Calibri" w:eastAsia="Times New Roman" w:hAnsi="Calibri" w:cs="Calibri"/>
          <w:color w:val="555555"/>
          <w:sz w:val="26"/>
          <w:szCs w:val="26"/>
        </w:rPr>
      </w:pPr>
      <w:ins w:id="1037" w:author="Unknown">
        <w:r w:rsidRPr="007A7EEB">
          <w:rPr>
            <w:rFonts w:ascii="Calibri" w:eastAsia="Times New Roman" w:hAnsi="Calibri" w:cs="Calibri"/>
            <w:b/>
            <w:bCs/>
            <w:color w:val="008000"/>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38" w:author="Unknown"/>
          <w:rFonts w:ascii="Consolas" w:eastAsia="Times New Roman" w:hAnsi="Consolas" w:cs="Courier New"/>
          <w:color w:val="333333"/>
          <w:sz w:val="20"/>
          <w:szCs w:val="20"/>
        </w:rPr>
      </w:pPr>
      <w:ins w:id="1039" w:author="Unknown">
        <w:r w:rsidRPr="007A7EEB">
          <w:rPr>
            <w:rFonts w:ascii="Consolas" w:eastAsia="Times New Roman" w:hAnsi="Consolas" w:cs="Courier New"/>
            <w:color w:val="333333"/>
            <w:sz w:val="20"/>
            <w:szCs w:val="20"/>
          </w:rPr>
          <w:t xml:space="preserve">Student Name is: Mr. </w:t>
        </w:r>
        <w:proofErr w:type="spellStart"/>
        <w:r w:rsidRPr="007A7EEB">
          <w:rPr>
            <w:rFonts w:ascii="Consolas" w:eastAsia="Times New Roman" w:hAnsi="Consolas" w:cs="Courier New"/>
            <w:color w:val="333333"/>
            <w:sz w:val="20"/>
            <w:szCs w:val="20"/>
          </w:rPr>
          <w:t>Abhishek</w:t>
        </w:r>
        <w:proofErr w:type="spell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40" w:author="Unknown"/>
          <w:rFonts w:ascii="Consolas" w:eastAsia="Times New Roman" w:hAnsi="Consolas" w:cs="Courier New"/>
          <w:color w:val="333333"/>
          <w:sz w:val="20"/>
          <w:szCs w:val="20"/>
        </w:rPr>
      </w:pPr>
      <w:ins w:id="1041" w:author="Unknown">
        <w:r w:rsidRPr="007A7EEB">
          <w:rPr>
            <w:rFonts w:ascii="Consolas" w:eastAsia="Times New Roman" w:hAnsi="Consolas" w:cs="Courier New"/>
            <w:color w:val="333333"/>
            <w:sz w:val="20"/>
            <w:szCs w:val="20"/>
          </w:rPr>
          <w:t>Roll Number is: 123</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42" w:author="Unknown"/>
          <w:rFonts w:ascii="Consolas" w:eastAsia="Times New Roman" w:hAnsi="Consolas" w:cs="Courier New"/>
          <w:color w:val="333333"/>
          <w:sz w:val="20"/>
          <w:szCs w:val="20"/>
        </w:rPr>
      </w:pPr>
      <w:ins w:id="1043" w:author="Unknown">
        <w:r w:rsidRPr="007A7EEB">
          <w:rPr>
            <w:rFonts w:ascii="Consolas" w:eastAsia="Times New Roman" w:hAnsi="Consolas" w:cs="Courier New"/>
            <w:color w:val="333333"/>
            <w:sz w:val="20"/>
            <w:szCs w:val="20"/>
          </w:rPr>
          <w:t xml:space="preserve">Fathers' Name is: Mr. </w:t>
        </w:r>
        <w:proofErr w:type="spellStart"/>
        <w:r w:rsidRPr="007A7EEB">
          <w:rPr>
            <w:rFonts w:ascii="Consolas" w:eastAsia="Times New Roman" w:hAnsi="Consolas" w:cs="Courier New"/>
            <w:color w:val="333333"/>
            <w:sz w:val="20"/>
            <w:szCs w:val="20"/>
          </w:rPr>
          <w:t>Sulekh</w:t>
        </w:r>
        <w:proofErr w:type="spell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44" w:author="Unknown"/>
          <w:rFonts w:ascii="Consolas" w:eastAsia="Times New Roman" w:hAnsi="Consolas" w:cs="Courier New"/>
          <w:color w:val="333333"/>
          <w:sz w:val="20"/>
          <w:szCs w:val="20"/>
        </w:rPr>
      </w:pPr>
      <w:ins w:id="1045" w:author="Unknown">
        <w:r w:rsidRPr="007A7EEB">
          <w:rPr>
            <w:rFonts w:ascii="Consolas" w:eastAsia="Times New Roman" w:hAnsi="Consolas" w:cs="Courier New"/>
            <w:color w:val="333333"/>
            <w:sz w:val="20"/>
            <w:szCs w:val="20"/>
          </w:rPr>
          <w:t>Contact Number is: +1-8745733445</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46" w:author="Unknown"/>
          <w:rFonts w:ascii="Consolas" w:eastAsia="Times New Roman" w:hAnsi="Consolas" w:cs="Courier New"/>
          <w:color w:val="333333"/>
          <w:sz w:val="20"/>
          <w:szCs w:val="20"/>
        </w:rPr>
      </w:pPr>
      <w:ins w:id="1047" w:author="Unknown">
        <w:r w:rsidRPr="007A7EEB">
          <w:rPr>
            <w:rFonts w:ascii="Consolas" w:eastAsia="Times New Roman" w:hAnsi="Consolas" w:cs="Courier New"/>
            <w:color w:val="333333"/>
            <w:sz w:val="20"/>
            <w:szCs w:val="20"/>
          </w:rPr>
          <w:t xml:space="preserve">Student Address is: #321, South Street, No-3, </w:t>
        </w:r>
        <w:proofErr w:type="gramStart"/>
        <w:r w:rsidRPr="007A7EEB">
          <w:rPr>
            <w:rFonts w:ascii="Consolas" w:eastAsia="Times New Roman" w:hAnsi="Consolas" w:cs="Courier New"/>
            <w:color w:val="333333"/>
            <w:sz w:val="20"/>
            <w:szCs w:val="20"/>
          </w:rPr>
          <w:t>Ontario</w:t>
        </w:r>
        <w:proofErr w:type="gramEnd"/>
      </w:ins>
    </w:p>
    <w:p w:rsidR="007A7EEB" w:rsidRPr="007A7EEB" w:rsidRDefault="007A7EEB" w:rsidP="007A7EEB">
      <w:pPr>
        <w:spacing w:before="300" w:after="300" w:line="240" w:lineRule="auto"/>
        <w:rPr>
          <w:ins w:id="1048" w:author="Unknown"/>
          <w:rFonts w:ascii="Times New Roman" w:eastAsia="Times New Roman" w:hAnsi="Times New Roman" w:cs="Times New Roman"/>
          <w:sz w:val="24"/>
          <w:szCs w:val="24"/>
        </w:rPr>
      </w:pPr>
      <w:ins w:id="1049" w:author="Unknown">
        <w:r w:rsidRPr="007A7EEB">
          <w:rPr>
            <w:rFonts w:ascii="Times New Roman" w:eastAsia="Times New Roman" w:hAnsi="Times New Roman" w:cs="Times New Roman"/>
            <w:sz w:val="24"/>
            <w:szCs w:val="24"/>
          </w:rPr>
          <w:lastRenderedPageBreak/>
          <w:pict>
            <v:rect id="_x0000_i1082"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050" w:author="Unknown"/>
          <w:rFonts w:ascii="Calibri" w:eastAsia="Times New Roman" w:hAnsi="Calibri" w:cs="Calibri"/>
          <w:color w:val="339600"/>
          <w:sz w:val="27"/>
          <w:szCs w:val="27"/>
        </w:rPr>
      </w:pPr>
      <w:ins w:id="1051" w:author="Unknown">
        <w:r w:rsidRPr="007A7EEB">
          <w:rPr>
            <w:rFonts w:ascii="Calibri" w:eastAsia="Times New Roman" w:hAnsi="Calibri" w:cs="Calibri"/>
            <w:b/>
            <w:bCs/>
            <w:color w:val="008000"/>
            <w:sz w:val="27"/>
            <w:szCs w:val="27"/>
          </w:rPr>
          <w:t>Important Points about class and object:</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52" w:author="Unknown"/>
          <w:rFonts w:ascii="Calibri" w:eastAsia="Times New Roman" w:hAnsi="Calibri" w:cs="Calibri"/>
          <w:color w:val="555555"/>
          <w:sz w:val="26"/>
          <w:szCs w:val="26"/>
        </w:rPr>
      </w:pPr>
      <w:ins w:id="1053" w:author="Unknown">
        <w:r w:rsidRPr="007A7EEB">
          <w:rPr>
            <w:rFonts w:ascii="Calibri" w:eastAsia="Times New Roman" w:hAnsi="Calibri" w:cs="Calibri"/>
            <w:color w:val="555555"/>
            <w:sz w:val="26"/>
            <w:szCs w:val="26"/>
          </w:rPr>
          <w:t xml:space="preserve">The word “Class” came from </w:t>
        </w:r>
        <w:proofErr w:type="spellStart"/>
        <w:r w:rsidRPr="007A7EEB">
          <w:rPr>
            <w:rFonts w:ascii="Calibri" w:eastAsia="Times New Roman" w:hAnsi="Calibri" w:cs="Calibri"/>
            <w:color w:val="555555"/>
            <w:sz w:val="26"/>
            <w:szCs w:val="26"/>
          </w:rPr>
          <w:t>simula</w:t>
        </w:r>
        <w:proofErr w:type="spellEnd"/>
        <w:r w:rsidRPr="007A7EEB">
          <w:rPr>
            <w:rFonts w:ascii="Calibri" w:eastAsia="Times New Roman" w:hAnsi="Calibri" w:cs="Calibri"/>
            <w:color w:val="555555"/>
            <w:sz w:val="26"/>
            <w:szCs w:val="26"/>
          </w:rPr>
          <w:t xml:space="preserve"> language.</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54" w:author="Unknown"/>
          <w:rFonts w:ascii="Calibri" w:eastAsia="Times New Roman" w:hAnsi="Calibri" w:cs="Calibri"/>
          <w:color w:val="555555"/>
          <w:sz w:val="26"/>
          <w:szCs w:val="26"/>
        </w:rPr>
      </w:pPr>
      <w:ins w:id="1055" w:author="Unknown">
        <w:r w:rsidRPr="007A7EEB">
          <w:rPr>
            <w:rFonts w:ascii="Calibri" w:eastAsia="Times New Roman" w:hAnsi="Calibri" w:cs="Calibri"/>
            <w:color w:val="555555"/>
            <w:sz w:val="26"/>
            <w:szCs w:val="26"/>
          </w:rPr>
          <w:t>Class is blueprint for an entity.</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56" w:author="Unknown"/>
          <w:rFonts w:ascii="Calibri" w:eastAsia="Times New Roman" w:hAnsi="Calibri" w:cs="Calibri"/>
          <w:color w:val="555555"/>
          <w:sz w:val="26"/>
          <w:szCs w:val="26"/>
        </w:rPr>
      </w:pPr>
      <w:ins w:id="1057" w:author="Unknown">
        <w:r w:rsidRPr="007A7EEB">
          <w:rPr>
            <w:rFonts w:ascii="Calibri" w:eastAsia="Times New Roman" w:hAnsi="Calibri" w:cs="Calibri"/>
            <w:color w:val="555555"/>
            <w:sz w:val="26"/>
            <w:szCs w:val="26"/>
          </w:rPr>
          <w:t>In class there are variables and methods.</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58" w:author="Unknown"/>
          <w:rFonts w:ascii="Calibri" w:eastAsia="Times New Roman" w:hAnsi="Calibri" w:cs="Calibri"/>
          <w:color w:val="555555"/>
          <w:sz w:val="26"/>
          <w:szCs w:val="26"/>
        </w:rPr>
      </w:pPr>
      <w:ins w:id="1059" w:author="Unknown">
        <w:r w:rsidRPr="007A7EEB">
          <w:rPr>
            <w:rFonts w:ascii="Calibri" w:eastAsia="Times New Roman" w:hAnsi="Calibri" w:cs="Calibri"/>
            <w:color w:val="555555"/>
            <w:sz w:val="26"/>
            <w:szCs w:val="26"/>
          </w:rPr>
          <w:t>The access modifiers like public, private and protected used in different situation.</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60" w:author="Unknown"/>
          <w:rFonts w:ascii="Calibri" w:eastAsia="Times New Roman" w:hAnsi="Calibri" w:cs="Calibri"/>
          <w:color w:val="555555"/>
          <w:sz w:val="26"/>
          <w:szCs w:val="26"/>
        </w:rPr>
      </w:pPr>
      <w:ins w:id="1061" w:author="Unknown">
        <w:r w:rsidRPr="007A7EEB">
          <w:rPr>
            <w:rFonts w:ascii="Calibri" w:eastAsia="Times New Roman" w:hAnsi="Calibri" w:cs="Calibri"/>
            <w:color w:val="555555"/>
            <w:sz w:val="26"/>
            <w:szCs w:val="26"/>
          </w:rPr>
          <w:t>Objects represent the state and behavior of class.</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62" w:author="Unknown"/>
          <w:rFonts w:ascii="Calibri" w:eastAsia="Times New Roman" w:hAnsi="Calibri" w:cs="Calibri"/>
          <w:color w:val="555555"/>
          <w:sz w:val="26"/>
          <w:szCs w:val="26"/>
        </w:rPr>
      </w:pPr>
      <w:ins w:id="1063" w:author="Unknown">
        <w:r w:rsidRPr="007A7EEB">
          <w:rPr>
            <w:rFonts w:ascii="Calibri" w:eastAsia="Times New Roman" w:hAnsi="Calibri" w:cs="Calibri"/>
            <w:color w:val="555555"/>
            <w:sz w:val="26"/>
            <w:szCs w:val="26"/>
          </w:rPr>
          <w:t>Object is just a memory area or a buffer in heap area in which all the instance data members are getting a memory.</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64" w:author="Unknown"/>
          <w:rFonts w:ascii="Calibri" w:eastAsia="Times New Roman" w:hAnsi="Calibri" w:cs="Calibri"/>
          <w:color w:val="555555"/>
          <w:sz w:val="26"/>
          <w:szCs w:val="26"/>
        </w:rPr>
      </w:pPr>
      <w:ins w:id="1065" w:author="Unknown">
        <w:r w:rsidRPr="007A7EEB">
          <w:rPr>
            <w:rFonts w:ascii="Calibri" w:eastAsia="Times New Roman" w:hAnsi="Calibri" w:cs="Calibri"/>
            <w:color w:val="555555"/>
            <w:sz w:val="26"/>
            <w:szCs w:val="26"/>
          </w:rPr>
          <w:t>In Java “new” operator is only used for allocating a memory for an object only.</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66" w:author="Unknown"/>
          <w:rFonts w:ascii="Calibri" w:eastAsia="Times New Roman" w:hAnsi="Calibri" w:cs="Calibri"/>
          <w:color w:val="555555"/>
          <w:sz w:val="26"/>
          <w:szCs w:val="26"/>
        </w:rPr>
      </w:pPr>
      <w:ins w:id="1067" w:author="Unknown">
        <w:r w:rsidRPr="007A7EEB">
          <w:rPr>
            <w:rFonts w:ascii="Calibri" w:eastAsia="Times New Roman" w:hAnsi="Calibri" w:cs="Calibri"/>
            <w:color w:val="555555"/>
            <w:sz w:val="26"/>
            <w:szCs w:val="26"/>
          </w:rPr>
          <w:t>Memory associated with object is automatically collected by garbage collector.</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68" w:author="Unknown"/>
          <w:rFonts w:ascii="Calibri" w:eastAsia="Times New Roman" w:hAnsi="Calibri" w:cs="Calibri"/>
          <w:color w:val="555555"/>
          <w:sz w:val="26"/>
          <w:szCs w:val="26"/>
        </w:rPr>
      </w:pPr>
      <w:ins w:id="1069" w:author="Unknown">
        <w:r w:rsidRPr="007A7EEB">
          <w:rPr>
            <w:rFonts w:ascii="Calibri" w:eastAsia="Times New Roman" w:hAnsi="Calibri" w:cs="Calibri"/>
            <w:color w:val="555555"/>
            <w:sz w:val="26"/>
            <w:szCs w:val="26"/>
          </w:rPr>
          <w:t>Class with main method having static keyword is mandatory to call upon the object of other classes.</w:t>
        </w:r>
      </w:ins>
    </w:p>
    <w:p w:rsidR="007A7EEB" w:rsidRPr="007A7EEB" w:rsidRDefault="007A7EEB" w:rsidP="007A7EEB">
      <w:pPr>
        <w:numPr>
          <w:ilvl w:val="0"/>
          <w:numId w:val="16"/>
        </w:numPr>
        <w:shd w:val="clear" w:color="auto" w:fill="FFFFFF"/>
        <w:spacing w:before="100" w:beforeAutospacing="1" w:after="100" w:afterAutospacing="1" w:line="240" w:lineRule="auto"/>
        <w:jc w:val="both"/>
        <w:rPr>
          <w:ins w:id="1070" w:author="Unknown"/>
          <w:rFonts w:ascii="Calibri" w:eastAsia="Times New Roman" w:hAnsi="Calibri" w:cs="Calibri"/>
          <w:color w:val="555555"/>
          <w:sz w:val="26"/>
          <w:szCs w:val="26"/>
        </w:rPr>
      </w:pPr>
      <w:ins w:id="1071" w:author="Unknown">
        <w:r w:rsidRPr="007A7EEB">
          <w:rPr>
            <w:rFonts w:ascii="Calibri" w:eastAsia="Times New Roman" w:hAnsi="Calibri" w:cs="Calibri"/>
            <w:color w:val="555555"/>
            <w:sz w:val="26"/>
            <w:szCs w:val="26"/>
          </w:rPr>
          <w:t>All the objects are sharing a same memory location for each static data members.</w:t>
        </w:r>
      </w:ins>
    </w:p>
    <w:p w:rsidR="007A7EEB" w:rsidRPr="007A7EEB" w:rsidRDefault="007A7EEB" w:rsidP="007A7EEB">
      <w:pPr>
        <w:spacing w:before="300" w:after="300" w:line="240" w:lineRule="auto"/>
        <w:rPr>
          <w:ins w:id="1072" w:author="Unknown"/>
          <w:rFonts w:ascii="Times New Roman" w:eastAsia="Times New Roman" w:hAnsi="Times New Roman" w:cs="Times New Roman"/>
          <w:sz w:val="24"/>
          <w:szCs w:val="24"/>
        </w:rPr>
      </w:pPr>
      <w:ins w:id="1073" w:author="Unknown">
        <w:r w:rsidRPr="007A7EEB">
          <w:rPr>
            <w:rFonts w:ascii="Times New Roman" w:eastAsia="Times New Roman" w:hAnsi="Times New Roman" w:cs="Times New Roman"/>
            <w:sz w:val="24"/>
            <w:szCs w:val="24"/>
          </w:rPr>
          <w:pict>
            <v:rect id="_x0000_i1083" style="width:0;height:0" o:hralign="left" o:hrstd="t" o:hrnoshade="t" o:hr="t" fillcolor="#555" stroked="f"/>
          </w:pict>
        </w:r>
      </w:ins>
    </w:p>
    <w:p w:rsidR="007A7EEB" w:rsidRPr="007A7EEB" w:rsidRDefault="007A7EEB" w:rsidP="007A7EEB">
      <w:pPr>
        <w:shd w:val="clear" w:color="auto" w:fill="FFFFFF"/>
        <w:spacing w:after="150" w:line="240" w:lineRule="auto"/>
        <w:jc w:val="both"/>
        <w:rPr>
          <w:ins w:id="1074" w:author="Unknown"/>
          <w:rFonts w:ascii="Calibri" w:eastAsia="Times New Roman" w:hAnsi="Calibri" w:cs="Calibri"/>
          <w:color w:val="555555"/>
          <w:sz w:val="26"/>
          <w:szCs w:val="26"/>
        </w:rPr>
      </w:pPr>
      <w:ins w:id="1075" w:author="Unknown">
        <w:r w:rsidRPr="007A7EEB">
          <w:rPr>
            <w:rFonts w:ascii="Calibri" w:eastAsia="Times New Roman" w:hAnsi="Calibri" w:cs="Calibri"/>
            <w:b/>
            <w:bCs/>
            <w:color w:val="008000"/>
            <w:sz w:val="26"/>
            <w:szCs w:val="26"/>
          </w:rPr>
          <w:t>History about word “Class”: </w:t>
        </w:r>
        <w:r w:rsidRPr="007A7EEB">
          <w:rPr>
            <w:rFonts w:ascii="Calibri" w:eastAsia="Times New Roman" w:hAnsi="Calibri" w:cs="Calibri"/>
            <w:color w:val="555555"/>
            <w:sz w:val="26"/>
            <w:szCs w:val="26"/>
          </w:rPr>
          <w:t xml:space="preserve">Aristotle was initially </w:t>
        </w:r>
        <w:proofErr w:type="gramStart"/>
        <w:r w:rsidRPr="007A7EEB">
          <w:rPr>
            <w:rFonts w:ascii="Calibri" w:eastAsia="Times New Roman" w:hAnsi="Calibri" w:cs="Calibri"/>
            <w:color w:val="555555"/>
            <w:sz w:val="26"/>
            <w:szCs w:val="26"/>
          </w:rPr>
          <w:t>consider</w:t>
        </w:r>
        <w:proofErr w:type="gramEnd"/>
        <w:r w:rsidRPr="007A7EEB">
          <w:rPr>
            <w:rFonts w:ascii="Calibri" w:eastAsia="Times New Roman" w:hAnsi="Calibri" w:cs="Calibri"/>
            <w:color w:val="555555"/>
            <w:sz w:val="26"/>
            <w:szCs w:val="26"/>
          </w:rPr>
          <w:t xml:space="preserve"> deeply the concept of type. </w:t>
        </w:r>
        <w:proofErr w:type="spellStart"/>
        <w:r w:rsidRPr="007A7EEB">
          <w:rPr>
            <w:rFonts w:ascii="Calibri" w:eastAsia="Times New Roman" w:hAnsi="Calibri" w:cs="Calibri"/>
            <w:b/>
            <w:bCs/>
            <w:color w:val="555555"/>
            <w:sz w:val="26"/>
            <w:szCs w:val="26"/>
          </w:rPr>
          <w:t>Simula</w:t>
        </w:r>
        <w:proofErr w:type="spellEnd"/>
        <w:r w:rsidRPr="007A7EEB">
          <w:rPr>
            <w:rFonts w:ascii="Calibri" w:eastAsia="Times New Roman" w:hAnsi="Calibri" w:cs="Calibri"/>
            <w:color w:val="555555"/>
            <w:sz w:val="26"/>
            <w:szCs w:val="26"/>
          </w:rPr>
          <w:t xml:space="preserve"> is language used for simulation of “bank teller problem”. There were lots of object like customer account, bank detail, employee detail and many more. </w:t>
        </w:r>
        <w:proofErr w:type="gramStart"/>
        <w:r w:rsidRPr="007A7EEB">
          <w:rPr>
            <w:rFonts w:ascii="Calibri" w:eastAsia="Times New Roman" w:hAnsi="Calibri" w:cs="Calibri"/>
            <w:color w:val="555555"/>
            <w:sz w:val="26"/>
            <w:szCs w:val="26"/>
          </w:rPr>
          <w:t>So all these objects were put together in “classes of objects”.</w:t>
        </w:r>
        <w:proofErr w:type="gramEnd"/>
        <w:r w:rsidRPr="007A7EEB">
          <w:rPr>
            <w:rFonts w:ascii="Calibri" w:eastAsia="Times New Roman" w:hAnsi="Calibri" w:cs="Calibri"/>
            <w:color w:val="555555"/>
            <w:sz w:val="26"/>
            <w:szCs w:val="26"/>
          </w:rPr>
          <w:t xml:space="preserve"> And hence the word class was invented for programming languages</w:t>
        </w:r>
        <w:r w:rsidRPr="007A7EEB">
          <w:rPr>
            <w:rFonts w:ascii="Calibri" w:eastAsia="Times New Roman" w:hAnsi="Calibri" w:cs="Calibri"/>
            <w:b/>
            <w:bCs/>
            <w:color w:val="555555"/>
            <w:sz w:val="26"/>
            <w:szCs w:val="26"/>
          </w:rPr>
          <w:t>. </w:t>
        </w:r>
        <w:r w:rsidRPr="007A7EEB">
          <w:rPr>
            <w:rFonts w:ascii="Calibri" w:eastAsia="Times New Roman" w:hAnsi="Calibri" w:cs="Calibri"/>
            <w:color w:val="555555"/>
            <w:sz w:val="26"/>
            <w:szCs w:val="26"/>
          </w:rPr>
          <w:t>That was main origin of word class.</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Method </w:t>
      </w:r>
      <w:proofErr w:type="gramStart"/>
      <w:r w:rsidRPr="007A7EEB">
        <w:rPr>
          <w:rFonts w:ascii="Calibri" w:eastAsia="Times New Roman" w:hAnsi="Calibri" w:cs="Calibri"/>
          <w:color w:val="555555"/>
          <w:sz w:val="45"/>
          <w:szCs w:val="45"/>
        </w:rPr>
        <w:t>In</w:t>
      </w:r>
      <w:proofErr w:type="gramEnd"/>
      <w:r w:rsidRPr="007A7EEB">
        <w:rPr>
          <w:rFonts w:ascii="Calibri" w:eastAsia="Times New Roman" w:hAnsi="Calibri" w:cs="Calibri"/>
          <w:color w:val="555555"/>
          <w:sz w:val="45"/>
          <w:szCs w:val="45"/>
        </w:rPr>
        <w:t xml:space="preserve"> Java With Example</w:t>
      </w:r>
    </w:p>
    <w:p w:rsidR="007A7EEB" w:rsidRPr="007A7EEB" w:rsidRDefault="007A7EEB" w:rsidP="007A7EEB">
      <w:pPr>
        <w:shd w:val="clear" w:color="auto" w:fill="FFFFFF"/>
        <w:spacing w:after="150" w:line="240" w:lineRule="auto"/>
        <w:jc w:val="both"/>
        <w:rPr>
          <w:ins w:id="1076" w:author="Unknown"/>
          <w:rFonts w:ascii="Calibri" w:eastAsia="Times New Roman" w:hAnsi="Calibri" w:cs="Calibri"/>
          <w:color w:val="555555"/>
          <w:sz w:val="26"/>
          <w:szCs w:val="26"/>
        </w:rPr>
      </w:pPr>
      <w:ins w:id="1077" w:author="Unknown">
        <w:r w:rsidRPr="007A7EEB">
          <w:rPr>
            <w:rFonts w:ascii="Calibri" w:eastAsia="Times New Roman" w:hAnsi="Calibri" w:cs="Calibri"/>
            <w:color w:val="555555"/>
            <w:sz w:val="26"/>
            <w:szCs w:val="26"/>
          </w:rPr>
          <w:t xml:space="preserve">Methods are truly the heart and soul of the java programs. A method is a </w:t>
        </w:r>
        <w:proofErr w:type="spellStart"/>
        <w:r w:rsidRPr="007A7EEB">
          <w:rPr>
            <w:rFonts w:ascii="Calibri" w:eastAsia="Times New Roman" w:hAnsi="Calibri" w:cs="Calibri"/>
            <w:color w:val="555555"/>
            <w:sz w:val="26"/>
            <w:szCs w:val="26"/>
          </w:rPr>
          <w:t>self contained</w:t>
        </w:r>
        <w:proofErr w:type="spellEnd"/>
        <w:r w:rsidRPr="007A7EEB">
          <w:rPr>
            <w:rFonts w:ascii="Calibri" w:eastAsia="Times New Roman" w:hAnsi="Calibri" w:cs="Calibri"/>
            <w:color w:val="555555"/>
            <w:sz w:val="26"/>
            <w:szCs w:val="26"/>
          </w:rPr>
          <w:t xml:space="preserve"> block of code that performs a specific task. They provide a way of defining the behavior of an object i.e. what the object does. Methods break up large and complex calculations in program that might involve many lines of code into more manageable chunks. All the execution that takes place in any application is within a method.</w:t>
        </w:r>
      </w:ins>
    </w:p>
    <w:p w:rsidR="007A7EEB" w:rsidRPr="007A7EEB" w:rsidRDefault="007A7EEB" w:rsidP="007A7EEB">
      <w:pPr>
        <w:spacing w:before="300" w:after="300" w:line="240" w:lineRule="auto"/>
        <w:rPr>
          <w:ins w:id="1078" w:author="Unknown"/>
          <w:rFonts w:ascii="Times New Roman" w:eastAsia="Times New Roman" w:hAnsi="Times New Roman" w:cs="Times New Roman"/>
          <w:sz w:val="24"/>
          <w:szCs w:val="24"/>
        </w:rPr>
      </w:pPr>
      <w:ins w:id="1079" w:author="Unknown">
        <w:r w:rsidRPr="007A7EEB">
          <w:rPr>
            <w:rFonts w:ascii="Times New Roman" w:eastAsia="Times New Roman" w:hAnsi="Times New Roman" w:cs="Times New Roman"/>
            <w:sz w:val="24"/>
            <w:szCs w:val="24"/>
          </w:rPr>
          <w:pict>
            <v:rect id="_x0000_i1088" style="width:0;height:0" o:hralign="left" o:hrstd="t" o:hrnoshade="t" o:hr="t" fillcolor="#555" stroked="f"/>
          </w:pict>
        </w:r>
      </w:ins>
    </w:p>
    <w:p w:rsidR="007A7EEB" w:rsidRPr="007A7EEB" w:rsidRDefault="007A7EEB" w:rsidP="007A7EEB">
      <w:pPr>
        <w:shd w:val="clear" w:color="auto" w:fill="F9F9F9"/>
        <w:spacing w:after="0" w:line="240" w:lineRule="auto"/>
        <w:jc w:val="both"/>
        <w:rPr>
          <w:ins w:id="1080" w:author="Unknown"/>
          <w:rFonts w:ascii="Calibri" w:eastAsia="Times New Roman" w:hAnsi="Calibri" w:cs="Calibri"/>
          <w:b/>
          <w:bCs/>
          <w:color w:val="555555"/>
          <w:sz w:val="24"/>
          <w:szCs w:val="24"/>
        </w:rPr>
      </w:pPr>
      <w:ins w:id="1081"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"https://abhiandroid.com/java/method"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17"/>
        </w:numPr>
        <w:shd w:val="clear" w:color="auto" w:fill="F9F9F9"/>
        <w:spacing w:after="0" w:line="240" w:lineRule="auto"/>
        <w:ind w:left="0"/>
        <w:jc w:val="both"/>
        <w:rPr>
          <w:ins w:id="1082" w:author="Unknown"/>
          <w:rFonts w:ascii="Calibri" w:eastAsia="Times New Roman" w:hAnsi="Calibri" w:cs="Calibri"/>
          <w:color w:val="555555"/>
          <w:sz w:val="24"/>
          <w:szCs w:val="24"/>
        </w:rPr>
      </w:pPr>
      <w:ins w:id="1083"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 \l "Syntax_of_Method"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Syntax of Method:</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7"/>
        </w:numPr>
        <w:shd w:val="clear" w:color="auto" w:fill="F9F9F9"/>
        <w:spacing w:after="0" w:line="240" w:lineRule="auto"/>
        <w:ind w:left="0"/>
        <w:jc w:val="both"/>
        <w:rPr>
          <w:ins w:id="1084" w:author="Unknown"/>
          <w:rFonts w:ascii="Calibri" w:eastAsia="Times New Roman" w:hAnsi="Calibri" w:cs="Calibri"/>
          <w:color w:val="555555"/>
          <w:sz w:val="24"/>
          <w:szCs w:val="24"/>
        </w:rPr>
      </w:pPr>
      <w:ins w:id="1085"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 \l "Parts_of_Method_Definition"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Parts of Method Definition</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7"/>
        </w:numPr>
        <w:shd w:val="clear" w:color="auto" w:fill="F9F9F9"/>
        <w:spacing w:after="0" w:line="240" w:lineRule="auto"/>
        <w:ind w:left="0"/>
        <w:jc w:val="both"/>
        <w:rPr>
          <w:ins w:id="1086" w:author="Unknown"/>
          <w:rFonts w:ascii="Calibri" w:eastAsia="Times New Roman" w:hAnsi="Calibri" w:cs="Calibri"/>
          <w:color w:val="555555"/>
          <w:sz w:val="24"/>
          <w:szCs w:val="24"/>
        </w:rPr>
      </w:pPr>
      <w:ins w:id="1087"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 \l "Program_Example_of_Method"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Program Example of Method</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17"/>
        </w:numPr>
        <w:shd w:val="clear" w:color="auto" w:fill="F9F9F9"/>
        <w:spacing w:line="240" w:lineRule="auto"/>
        <w:ind w:left="0"/>
        <w:jc w:val="both"/>
        <w:rPr>
          <w:ins w:id="1088" w:author="Unknown"/>
          <w:rFonts w:ascii="Calibri" w:eastAsia="Times New Roman" w:hAnsi="Calibri" w:cs="Calibri"/>
          <w:color w:val="555555"/>
          <w:sz w:val="24"/>
          <w:szCs w:val="24"/>
        </w:rPr>
      </w:pPr>
      <w:ins w:id="1089"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 \l "Returning_a_Value_From_Method"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Returning a Value From Method</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1090" w:author="Unknown"/>
          <w:rFonts w:ascii="Calibri" w:eastAsia="Times New Roman" w:hAnsi="Calibri" w:cs="Calibri"/>
          <w:color w:val="339600"/>
          <w:sz w:val="27"/>
          <w:szCs w:val="27"/>
        </w:rPr>
      </w:pPr>
      <w:ins w:id="1091" w:author="Unknown">
        <w:r w:rsidRPr="007A7EEB">
          <w:rPr>
            <w:rFonts w:ascii="Calibri" w:eastAsia="Times New Roman" w:hAnsi="Calibri" w:cs="Calibri"/>
            <w:b/>
            <w:bCs/>
            <w:color w:val="339600"/>
            <w:sz w:val="27"/>
            <w:szCs w:val="27"/>
          </w:rPr>
          <w:t>Syntax of Method:</w:t>
        </w:r>
      </w:ins>
    </w:p>
    <w:p w:rsidR="007A7EEB" w:rsidRPr="007A7EEB" w:rsidRDefault="007A7EEB" w:rsidP="007A7EEB">
      <w:pPr>
        <w:shd w:val="clear" w:color="auto" w:fill="FFFFFF"/>
        <w:spacing w:after="150" w:line="240" w:lineRule="auto"/>
        <w:jc w:val="both"/>
        <w:rPr>
          <w:ins w:id="1092" w:author="Unknown"/>
          <w:rFonts w:ascii="Calibri" w:eastAsia="Times New Roman" w:hAnsi="Calibri" w:cs="Calibri"/>
          <w:color w:val="555555"/>
          <w:sz w:val="26"/>
          <w:szCs w:val="26"/>
        </w:rPr>
      </w:pPr>
      <w:ins w:id="1093" w:author="Unknown">
        <w:r w:rsidRPr="007A7EEB">
          <w:rPr>
            <w:rFonts w:ascii="Calibri" w:eastAsia="Times New Roman" w:hAnsi="Calibri" w:cs="Calibri"/>
            <w:color w:val="555555"/>
            <w:sz w:val="26"/>
            <w:szCs w:val="26"/>
          </w:rPr>
          <w:lastRenderedPageBreak/>
          <w:t>Following is the syntax of method which consists of method header and method body:</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94" w:author="Unknown"/>
          <w:rFonts w:ascii="Consolas" w:eastAsia="Times New Roman" w:hAnsi="Consolas" w:cs="Courier New"/>
          <w:color w:val="333333"/>
          <w:sz w:val="20"/>
          <w:szCs w:val="20"/>
        </w:rPr>
      </w:pPr>
      <w:proofErr w:type="spellStart"/>
      <w:proofErr w:type="gramStart"/>
      <w:ins w:id="1095" w:author="Unknown">
        <w:r w:rsidRPr="007A7EEB">
          <w:rPr>
            <w:rFonts w:ascii="Consolas" w:eastAsia="Times New Roman" w:hAnsi="Consolas" w:cs="Courier New"/>
            <w:color w:val="333333"/>
            <w:sz w:val="20"/>
            <w:szCs w:val="20"/>
          </w:rPr>
          <w:t>returnType</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methodName</w:t>
        </w:r>
        <w:proofErr w:type="spellEnd"/>
        <w:r w:rsidRPr="007A7EEB">
          <w:rPr>
            <w:rFonts w:ascii="Consolas" w:eastAsia="Times New Roman" w:hAnsi="Consolas" w:cs="Courier New"/>
            <w:color w:val="333333"/>
            <w:sz w:val="20"/>
            <w:szCs w:val="20"/>
          </w:rPr>
          <w:t>(Parameter list)  //Method Header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9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97" w:author="Unknown"/>
          <w:rFonts w:ascii="Consolas" w:eastAsia="Times New Roman" w:hAnsi="Consolas" w:cs="Courier New"/>
          <w:color w:val="333333"/>
          <w:sz w:val="20"/>
          <w:szCs w:val="20"/>
        </w:rPr>
      </w:pPr>
      <w:ins w:id="1098"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09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00" w:author="Unknown"/>
          <w:rFonts w:ascii="Consolas" w:eastAsia="Times New Roman" w:hAnsi="Consolas" w:cs="Courier New"/>
          <w:color w:val="333333"/>
          <w:sz w:val="20"/>
          <w:szCs w:val="20"/>
        </w:rPr>
      </w:pPr>
      <w:ins w:id="1101" w:author="Unknown">
        <w:r w:rsidRPr="007A7EEB">
          <w:rPr>
            <w:rFonts w:ascii="Consolas" w:eastAsia="Times New Roman" w:hAnsi="Consolas" w:cs="Courier New"/>
            <w:color w:val="333333"/>
            <w:sz w:val="20"/>
            <w:szCs w:val="20"/>
          </w:rPr>
          <w:t>//declarations and statements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0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03" w:author="Unknown"/>
          <w:rFonts w:ascii="Consolas" w:eastAsia="Times New Roman" w:hAnsi="Consolas" w:cs="Courier New"/>
          <w:color w:val="333333"/>
          <w:sz w:val="20"/>
          <w:szCs w:val="20"/>
        </w:rPr>
      </w:pPr>
      <w:ins w:id="1104" w:author="Unknown">
        <w:r w:rsidRPr="007A7EEB">
          <w:rPr>
            <w:rFonts w:ascii="Consolas" w:eastAsia="Times New Roman" w:hAnsi="Consolas" w:cs="Courier New"/>
            <w:color w:val="333333"/>
            <w:sz w:val="20"/>
            <w:szCs w:val="20"/>
          </w:rPr>
          <w:t>//Method Body</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0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06" w:author="Unknown"/>
          <w:rFonts w:ascii="Consolas" w:eastAsia="Times New Roman" w:hAnsi="Consolas" w:cs="Courier New"/>
          <w:color w:val="333333"/>
          <w:sz w:val="20"/>
          <w:szCs w:val="20"/>
        </w:rPr>
      </w:pPr>
      <w:ins w:id="1107" w:author="Unknown">
        <w:r w:rsidRPr="007A7EEB">
          <w:rPr>
            <w:rFonts w:ascii="Consolas" w:eastAsia="Times New Roman" w:hAnsi="Consolas" w:cs="Courier New"/>
            <w:color w:val="333333"/>
            <w:sz w:val="20"/>
            <w:szCs w:val="20"/>
          </w:rPr>
          <w:t>}</w:t>
        </w:r>
      </w:ins>
    </w:p>
    <w:p w:rsidR="007A7EEB" w:rsidRPr="007A7EEB" w:rsidRDefault="007A7EEB" w:rsidP="007A7EEB">
      <w:pPr>
        <w:spacing w:before="300" w:after="300" w:line="240" w:lineRule="auto"/>
        <w:rPr>
          <w:ins w:id="1108" w:author="Unknown"/>
          <w:rFonts w:ascii="Times New Roman" w:eastAsia="Times New Roman" w:hAnsi="Times New Roman" w:cs="Times New Roman"/>
          <w:sz w:val="24"/>
          <w:szCs w:val="24"/>
        </w:rPr>
      </w:pPr>
      <w:ins w:id="1109" w:author="Unknown">
        <w:r w:rsidRPr="007A7EEB">
          <w:rPr>
            <w:rFonts w:ascii="Times New Roman" w:eastAsia="Times New Roman" w:hAnsi="Times New Roman" w:cs="Times New Roman"/>
            <w:sz w:val="24"/>
            <w:szCs w:val="24"/>
          </w:rPr>
          <w:pict>
            <v:rect id="_x0000_i1089"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110" w:author="Unknown"/>
          <w:rFonts w:ascii="Calibri" w:eastAsia="Times New Roman" w:hAnsi="Calibri" w:cs="Calibri"/>
          <w:color w:val="339600"/>
          <w:sz w:val="27"/>
          <w:szCs w:val="27"/>
        </w:rPr>
      </w:pPr>
      <w:ins w:id="1111" w:author="Unknown">
        <w:r w:rsidRPr="007A7EEB">
          <w:rPr>
            <w:rFonts w:ascii="Calibri" w:eastAsia="Times New Roman" w:hAnsi="Calibri" w:cs="Calibri"/>
            <w:b/>
            <w:bCs/>
            <w:color w:val="339600"/>
            <w:sz w:val="27"/>
            <w:szCs w:val="27"/>
          </w:rPr>
          <w:t>Parts of Method Definition</w:t>
        </w:r>
      </w:ins>
    </w:p>
    <w:p w:rsidR="007A7EEB" w:rsidRPr="007A7EEB" w:rsidRDefault="007A7EEB" w:rsidP="007A7EEB">
      <w:pPr>
        <w:shd w:val="clear" w:color="auto" w:fill="FFFFFF"/>
        <w:spacing w:after="150" w:line="240" w:lineRule="auto"/>
        <w:jc w:val="both"/>
        <w:rPr>
          <w:ins w:id="1112" w:author="Unknown"/>
          <w:rFonts w:ascii="Calibri" w:eastAsia="Times New Roman" w:hAnsi="Calibri" w:cs="Calibri"/>
          <w:color w:val="555555"/>
          <w:sz w:val="26"/>
          <w:szCs w:val="26"/>
        </w:rPr>
      </w:pPr>
      <w:ins w:id="1113" w:author="Unknown">
        <w:r w:rsidRPr="007A7EEB">
          <w:rPr>
            <w:rFonts w:ascii="Calibri" w:eastAsia="Times New Roman" w:hAnsi="Calibri" w:cs="Calibri"/>
            <w:color w:val="555555"/>
            <w:sz w:val="26"/>
            <w:szCs w:val="26"/>
          </w:rPr>
          <w:t>Method definition consists of two parts:</w:t>
        </w:r>
      </w:ins>
    </w:p>
    <w:p w:rsidR="007A7EEB" w:rsidRPr="007A7EEB" w:rsidRDefault="007A7EEB" w:rsidP="007A7EEB">
      <w:pPr>
        <w:numPr>
          <w:ilvl w:val="0"/>
          <w:numId w:val="18"/>
        </w:numPr>
        <w:shd w:val="clear" w:color="auto" w:fill="FFFFFF"/>
        <w:spacing w:before="100" w:beforeAutospacing="1" w:after="100" w:afterAutospacing="1" w:line="240" w:lineRule="auto"/>
        <w:jc w:val="both"/>
        <w:rPr>
          <w:ins w:id="1114" w:author="Unknown"/>
          <w:rFonts w:ascii="Calibri" w:eastAsia="Times New Roman" w:hAnsi="Calibri" w:cs="Calibri"/>
          <w:color w:val="555555"/>
          <w:sz w:val="26"/>
          <w:szCs w:val="26"/>
        </w:rPr>
      </w:pPr>
      <w:ins w:id="1115" w:author="Unknown">
        <w:r w:rsidRPr="007A7EEB">
          <w:rPr>
            <w:rFonts w:ascii="Calibri" w:eastAsia="Times New Roman" w:hAnsi="Calibri" w:cs="Calibri"/>
            <w:color w:val="555555"/>
            <w:sz w:val="26"/>
            <w:szCs w:val="26"/>
          </w:rPr>
          <w:t>Method header</w:t>
        </w:r>
      </w:ins>
    </w:p>
    <w:p w:rsidR="007A7EEB" w:rsidRPr="007A7EEB" w:rsidRDefault="007A7EEB" w:rsidP="007A7EEB">
      <w:pPr>
        <w:numPr>
          <w:ilvl w:val="0"/>
          <w:numId w:val="18"/>
        </w:numPr>
        <w:shd w:val="clear" w:color="auto" w:fill="FFFFFF"/>
        <w:spacing w:before="100" w:beforeAutospacing="1" w:after="100" w:afterAutospacing="1" w:line="240" w:lineRule="auto"/>
        <w:jc w:val="both"/>
        <w:rPr>
          <w:ins w:id="1116" w:author="Unknown"/>
          <w:rFonts w:ascii="Calibri" w:eastAsia="Times New Roman" w:hAnsi="Calibri" w:cs="Calibri"/>
          <w:color w:val="555555"/>
          <w:sz w:val="26"/>
          <w:szCs w:val="26"/>
        </w:rPr>
      </w:pPr>
      <w:ins w:id="1117" w:author="Unknown">
        <w:r w:rsidRPr="007A7EEB">
          <w:rPr>
            <w:rFonts w:ascii="Calibri" w:eastAsia="Times New Roman" w:hAnsi="Calibri" w:cs="Calibri"/>
            <w:color w:val="555555"/>
            <w:sz w:val="26"/>
            <w:szCs w:val="26"/>
          </w:rPr>
          <w:t>Method body</w:t>
        </w:r>
        <w:r w:rsidRPr="007A7EEB">
          <w:rPr>
            <w:rFonts w:ascii="Calibri" w:eastAsia="Times New Roman" w:hAnsi="Calibri" w:cs="Calibri"/>
            <w:b/>
            <w:bCs/>
            <w:color w:val="555555"/>
            <w:sz w:val="26"/>
            <w:szCs w:val="26"/>
          </w:rPr>
          <w:t> </w:t>
        </w:r>
      </w:ins>
    </w:p>
    <w:p w:rsidR="007A7EEB" w:rsidRPr="007A7EEB" w:rsidRDefault="007A7EEB" w:rsidP="007A7EEB">
      <w:pPr>
        <w:shd w:val="clear" w:color="auto" w:fill="FFFFFF"/>
        <w:spacing w:after="150" w:line="240" w:lineRule="auto"/>
        <w:jc w:val="both"/>
        <w:rPr>
          <w:ins w:id="1118" w:author="Unknown"/>
          <w:rFonts w:ascii="Calibri" w:eastAsia="Times New Roman" w:hAnsi="Calibri" w:cs="Calibri"/>
          <w:color w:val="555555"/>
          <w:sz w:val="26"/>
          <w:szCs w:val="26"/>
        </w:rPr>
      </w:pPr>
      <w:ins w:id="1119" w:author="Unknown">
        <w:r w:rsidRPr="007A7EEB">
          <w:rPr>
            <w:rFonts w:ascii="Calibri" w:eastAsia="Times New Roman" w:hAnsi="Calibri" w:cs="Calibri"/>
            <w:b/>
            <w:bCs/>
            <w:color w:val="008000"/>
            <w:sz w:val="26"/>
            <w:szCs w:val="26"/>
            <w:u w:val="single"/>
          </w:rPr>
          <w:t>Method Header:</w:t>
        </w:r>
        <w:r w:rsidRPr="007A7EEB">
          <w:rPr>
            <w:rFonts w:ascii="Calibri" w:eastAsia="Times New Roman" w:hAnsi="Calibri" w:cs="Calibri"/>
            <w:color w:val="555555"/>
            <w:sz w:val="26"/>
            <w:szCs w:val="26"/>
          </w:rPr>
          <w:t> A method header consists of method’s return type followed by the method name and optional parameter list enclosed in the parenthesis.</w:t>
        </w:r>
      </w:ins>
    </w:p>
    <w:p w:rsidR="007A7EEB" w:rsidRPr="007A7EEB" w:rsidRDefault="007A7EEB" w:rsidP="007A7EEB">
      <w:pPr>
        <w:numPr>
          <w:ilvl w:val="0"/>
          <w:numId w:val="19"/>
        </w:numPr>
        <w:shd w:val="clear" w:color="auto" w:fill="FFFFFF"/>
        <w:spacing w:before="100" w:beforeAutospacing="1" w:after="100" w:afterAutospacing="1" w:line="240" w:lineRule="auto"/>
        <w:jc w:val="both"/>
        <w:rPr>
          <w:ins w:id="1120" w:author="Unknown"/>
          <w:rFonts w:ascii="Calibri" w:eastAsia="Times New Roman" w:hAnsi="Calibri" w:cs="Calibri"/>
          <w:color w:val="555555"/>
          <w:sz w:val="26"/>
          <w:szCs w:val="26"/>
        </w:rPr>
      </w:pPr>
      <w:ins w:id="1121" w:author="Unknown">
        <w:r w:rsidRPr="007A7EEB">
          <w:rPr>
            <w:rFonts w:ascii="Calibri" w:eastAsia="Times New Roman" w:hAnsi="Calibri" w:cs="Calibri"/>
            <w:color w:val="555555"/>
            <w:sz w:val="26"/>
            <w:szCs w:val="26"/>
          </w:rPr>
          <w:t>The </w:t>
        </w:r>
        <w:proofErr w:type="spellStart"/>
        <w:r w:rsidRPr="007A7EEB">
          <w:rPr>
            <w:rFonts w:ascii="Calibri" w:eastAsia="Times New Roman" w:hAnsi="Calibri" w:cs="Calibri"/>
            <w:b/>
            <w:bCs/>
            <w:color w:val="555555"/>
            <w:sz w:val="26"/>
            <w:szCs w:val="26"/>
          </w:rPr>
          <w:t>returnType</w:t>
        </w:r>
        <w:proofErr w:type="spellEnd"/>
        <w:r w:rsidRPr="007A7EEB">
          <w:rPr>
            <w:rFonts w:ascii="Calibri" w:eastAsia="Times New Roman" w:hAnsi="Calibri" w:cs="Calibri"/>
            <w:b/>
            <w:bCs/>
            <w:color w:val="555555"/>
            <w:sz w:val="26"/>
            <w:szCs w:val="26"/>
          </w:rPr>
          <w:t> </w:t>
        </w:r>
        <w:r w:rsidRPr="007A7EEB">
          <w:rPr>
            <w:rFonts w:ascii="Calibri" w:eastAsia="Times New Roman" w:hAnsi="Calibri" w:cs="Calibri"/>
            <w:color w:val="555555"/>
            <w:sz w:val="26"/>
            <w:szCs w:val="26"/>
          </w:rPr>
          <w:t xml:space="preserve">in a method header specifies the type of value if any, that the method returns. If the method does not return a value then the return type must be void. For example: return type may be void, </w:t>
        </w:r>
        <w:proofErr w:type="spellStart"/>
        <w:r w:rsidRPr="007A7EEB">
          <w:rPr>
            <w:rFonts w:ascii="Calibri" w:eastAsia="Times New Roman" w:hAnsi="Calibri" w:cs="Calibri"/>
            <w:color w:val="555555"/>
            <w:sz w:val="26"/>
            <w:szCs w:val="26"/>
          </w:rPr>
          <w:t>int</w:t>
        </w:r>
        <w:proofErr w:type="spellEnd"/>
        <w:r w:rsidRPr="007A7EEB">
          <w:rPr>
            <w:rFonts w:ascii="Calibri" w:eastAsia="Times New Roman" w:hAnsi="Calibri" w:cs="Calibri"/>
            <w:color w:val="555555"/>
            <w:sz w:val="26"/>
            <w:szCs w:val="26"/>
          </w:rPr>
          <w:t xml:space="preserve"> etc.</w:t>
        </w:r>
      </w:ins>
    </w:p>
    <w:p w:rsidR="007A7EEB" w:rsidRPr="007A7EEB" w:rsidRDefault="007A7EEB" w:rsidP="007A7EEB">
      <w:pPr>
        <w:numPr>
          <w:ilvl w:val="0"/>
          <w:numId w:val="19"/>
        </w:numPr>
        <w:shd w:val="clear" w:color="auto" w:fill="FFFFFF"/>
        <w:spacing w:before="100" w:beforeAutospacing="1" w:after="100" w:afterAutospacing="1" w:line="240" w:lineRule="auto"/>
        <w:jc w:val="both"/>
        <w:rPr>
          <w:ins w:id="1122" w:author="Unknown"/>
          <w:rFonts w:ascii="Calibri" w:eastAsia="Times New Roman" w:hAnsi="Calibri" w:cs="Calibri"/>
          <w:color w:val="555555"/>
          <w:sz w:val="26"/>
          <w:szCs w:val="26"/>
        </w:rPr>
      </w:pPr>
      <w:ins w:id="1123" w:author="Unknown">
        <w:r w:rsidRPr="007A7EEB">
          <w:rPr>
            <w:rFonts w:ascii="Calibri" w:eastAsia="Times New Roman" w:hAnsi="Calibri" w:cs="Calibri"/>
            <w:color w:val="555555"/>
            <w:sz w:val="26"/>
            <w:szCs w:val="26"/>
          </w:rPr>
          <w:t>The </w:t>
        </w:r>
        <w:proofErr w:type="spellStart"/>
        <w:r w:rsidRPr="007A7EEB">
          <w:rPr>
            <w:rFonts w:ascii="Calibri" w:eastAsia="Times New Roman" w:hAnsi="Calibri" w:cs="Calibri"/>
            <w:b/>
            <w:bCs/>
            <w:color w:val="555555"/>
            <w:sz w:val="26"/>
            <w:szCs w:val="26"/>
          </w:rPr>
          <w:t>methodName</w:t>
        </w:r>
        <w:proofErr w:type="spellEnd"/>
        <w:r w:rsidRPr="007A7EEB">
          <w:rPr>
            <w:rFonts w:ascii="Calibri" w:eastAsia="Times New Roman" w:hAnsi="Calibri" w:cs="Calibri"/>
            <w:b/>
            <w:bCs/>
            <w:color w:val="555555"/>
            <w:sz w:val="26"/>
            <w:szCs w:val="26"/>
          </w:rPr>
          <w:t> </w:t>
        </w:r>
        <w:r w:rsidRPr="007A7EEB">
          <w:rPr>
            <w:rFonts w:ascii="Calibri" w:eastAsia="Times New Roman" w:hAnsi="Calibri" w:cs="Calibri"/>
            <w:color w:val="555555"/>
            <w:sz w:val="26"/>
            <w:szCs w:val="26"/>
          </w:rPr>
          <w:t>in the method header specifies the name of the method. It follows the same rules and conventions as that of identifiers. For example: method name may be area, display, show etc.</w:t>
        </w:r>
      </w:ins>
    </w:p>
    <w:p w:rsidR="007A7EEB" w:rsidRPr="007A7EEB" w:rsidRDefault="007A7EEB" w:rsidP="007A7EEB">
      <w:pPr>
        <w:numPr>
          <w:ilvl w:val="0"/>
          <w:numId w:val="19"/>
        </w:numPr>
        <w:shd w:val="clear" w:color="auto" w:fill="FFFFFF"/>
        <w:spacing w:before="100" w:beforeAutospacing="1" w:after="100" w:afterAutospacing="1" w:line="240" w:lineRule="auto"/>
        <w:jc w:val="both"/>
        <w:rPr>
          <w:ins w:id="1124" w:author="Unknown"/>
          <w:rFonts w:ascii="Calibri" w:eastAsia="Times New Roman" w:hAnsi="Calibri" w:cs="Calibri"/>
          <w:color w:val="555555"/>
          <w:sz w:val="26"/>
          <w:szCs w:val="26"/>
        </w:rPr>
      </w:pPr>
      <w:ins w:id="1125" w:author="Unknown">
        <w:r w:rsidRPr="007A7EEB">
          <w:rPr>
            <w:rFonts w:ascii="Calibri" w:eastAsia="Times New Roman" w:hAnsi="Calibri" w:cs="Calibri"/>
            <w:color w:val="555555"/>
            <w:sz w:val="26"/>
            <w:szCs w:val="26"/>
          </w:rPr>
          <w:t>The </w:t>
        </w:r>
        <w:r w:rsidRPr="007A7EEB">
          <w:rPr>
            <w:rFonts w:ascii="Calibri" w:eastAsia="Times New Roman" w:hAnsi="Calibri" w:cs="Calibri"/>
            <w:b/>
            <w:bCs/>
            <w:color w:val="555555"/>
            <w:sz w:val="26"/>
            <w:szCs w:val="26"/>
          </w:rPr>
          <w:t>parameter list</w:t>
        </w:r>
        <w:r w:rsidRPr="007A7EEB">
          <w:rPr>
            <w:rFonts w:ascii="Calibri" w:eastAsia="Times New Roman" w:hAnsi="Calibri" w:cs="Calibri"/>
            <w:color w:val="555555"/>
            <w:sz w:val="26"/>
            <w:szCs w:val="26"/>
          </w:rPr>
          <w:t> in the method header must be enclosed in parenthesis. A parameter is a variable that temporarily stores data values known as arguments that are being passed to the method whenever it is called. If no arguments are being passed to the method then the parenthesis remains empty. The parameter list takes the following form: (</w:t>
        </w:r>
        <w:proofErr w:type="spellStart"/>
        <w:r w:rsidRPr="007A7EEB">
          <w:rPr>
            <w:rFonts w:ascii="Calibri" w:eastAsia="Times New Roman" w:hAnsi="Calibri" w:cs="Calibri"/>
            <w:color w:val="555555"/>
            <w:sz w:val="26"/>
            <w:szCs w:val="26"/>
          </w:rPr>
          <w:t>datatype</w:t>
        </w:r>
        <w:proofErr w:type="spellEnd"/>
        <w:r w:rsidRPr="007A7EEB">
          <w:rPr>
            <w:rFonts w:ascii="Calibri" w:eastAsia="Times New Roman" w:hAnsi="Calibri" w:cs="Calibri"/>
            <w:color w:val="555555"/>
            <w:sz w:val="26"/>
            <w:szCs w:val="26"/>
          </w:rPr>
          <w:t xml:space="preserve"> varName1, </w:t>
        </w:r>
        <w:proofErr w:type="spellStart"/>
        <w:r w:rsidRPr="007A7EEB">
          <w:rPr>
            <w:rFonts w:ascii="Calibri" w:eastAsia="Times New Roman" w:hAnsi="Calibri" w:cs="Calibri"/>
            <w:color w:val="555555"/>
            <w:sz w:val="26"/>
            <w:szCs w:val="26"/>
          </w:rPr>
          <w:t>datatype</w:t>
        </w:r>
        <w:proofErr w:type="spellEnd"/>
        <w:r w:rsidRPr="007A7EEB">
          <w:rPr>
            <w:rFonts w:ascii="Calibri" w:eastAsia="Times New Roman" w:hAnsi="Calibri" w:cs="Calibri"/>
            <w:color w:val="555555"/>
            <w:sz w:val="26"/>
            <w:szCs w:val="26"/>
          </w:rPr>
          <w:t xml:space="preserve"> </w:t>
        </w:r>
        <w:proofErr w:type="gramStart"/>
        <w:r w:rsidRPr="007A7EEB">
          <w:rPr>
            <w:rFonts w:ascii="Calibri" w:eastAsia="Times New Roman" w:hAnsi="Calibri" w:cs="Calibri"/>
            <w:color w:val="555555"/>
            <w:sz w:val="26"/>
            <w:szCs w:val="26"/>
          </w:rPr>
          <w:t>varName2, …….)</w:t>
        </w:r>
        <w:proofErr w:type="gramEnd"/>
      </w:ins>
    </w:p>
    <w:p w:rsidR="007A7EEB" w:rsidRPr="007A7EEB" w:rsidRDefault="007A7EEB" w:rsidP="007A7EEB">
      <w:pPr>
        <w:numPr>
          <w:ilvl w:val="0"/>
          <w:numId w:val="20"/>
        </w:numPr>
        <w:shd w:val="clear" w:color="auto" w:fill="FFFFFF"/>
        <w:spacing w:before="100" w:beforeAutospacing="1" w:after="100" w:afterAutospacing="1" w:line="240" w:lineRule="auto"/>
        <w:jc w:val="both"/>
        <w:rPr>
          <w:ins w:id="1126" w:author="Unknown"/>
          <w:rFonts w:ascii="Calibri" w:eastAsia="Times New Roman" w:hAnsi="Calibri" w:cs="Calibri"/>
          <w:color w:val="555555"/>
          <w:sz w:val="26"/>
          <w:szCs w:val="26"/>
        </w:rPr>
      </w:pPr>
      <w:ins w:id="1127" w:author="Unknown">
        <w:r w:rsidRPr="007A7EEB">
          <w:rPr>
            <w:rFonts w:ascii="Calibri" w:eastAsia="Times New Roman" w:hAnsi="Calibri" w:cs="Calibri"/>
            <w:b/>
            <w:bCs/>
            <w:color w:val="555555"/>
            <w:sz w:val="26"/>
            <w:szCs w:val="26"/>
          </w:rPr>
          <w:t>Examples </w:t>
        </w:r>
        <w:r w:rsidRPr="007A7EEB">
          <w:rPr>
            <w:rFonts w:ascii="Calibri" w:eastAsia="Times New Roman" w:hAnsi="Calibri" w:cs="Calibri"/>
            <w:color w:val="555555"/>
            <w:sz w:val="26"/>
            <w:szCs w:val="26"/>
          </w:rPr>
          <w:t>of method header is: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28" w:author="Unknown"/>
          <w:rFonts w:ascii="Consolas" w:eastAsia="Times New Roman" w:hAnsi="Consolas" w:cs="Courier New"/>
          <w:color w:val="333333"/>
          <w:sz w:val="20"/>
          <w:szCs w:val="20"/>
        </w:rPr>
      </w:pPr>
      <w:proofErr w:type="spellStart"/>
      <w:proofErr w:type="gramStart"/>
      <w:ins w:id="1129"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area(</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l,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b)</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3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31" w:author="Unknown"/>
          <w:rFonts w:ascii="Consolas" w:eastAsia="Times New Roman" w:hAnsi="Consolas" w:cs="Courier New"/>
          <w:color w:val="333333"/>
          <w:sz w:val="20"/>
          <w:szCs w:val="20"/>
        </w:rPr>
      </w:pPr>
      <w:proofErr w:type="gramStart"/>
      <w:ins w:id="1132"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show();</w:t>
        </w:r>
      </w:ins>
    </w:p>
    <w:p w:rsidR="007A7EEB" w:rsidRPr="007A7EEB" w:rsidRDefault="007A7EEB" w:rsidP="007A7EEB">
      <w:pPr>
        <w:shd w:val="clear" w:color="auto" w:fill="FFFFFF"/>
        <w:spacing w:after="150" w:line="240" w:lineRule="auto"/>
        <w:jc w:val="both"/>
        <w:rPr>
          <w:ins w:id="1133" w:author="Unknown"/>
          <w:rFonts w:ascii="Calibri" w:eastAsia="Times New Roman" w:hAnsi="Calibri" w:cs="Calibri"/>
          <w:color w:val="555555"/>
          <w:sz w:val="26"/>
          <w:szCs w:val="26"/>
        </w:rPr>
      </w:pPr>
      <w:ins w:id="1134"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b/>
            <w:bCs/>
            <w:color w:val="555555"/>
            <w:sz w:val="26"/>
            <w:szCs w:val="26"/>
          </w:rPr>
          <w:t> </w:t>
        </w:r>
        <w:r w:rsidRPr="007A7EEB">
          <w:rPr>
            <w:rFonts w:ascii="Calibri" w:eastAsia="Times New Roman" w:hAnsi="Calibri" w:cs="Calibri"/>
            <w:color w:val="555555"/>
            <w:sz w:val="26"/>
            <w:szCs w:val="26"/>
          </w:rPr>
          <w:t>The parameters specified in the method header are also known as formal parameters and the arguments that are passed to the method are also known as actual parameters.</w:t>
        </w:r>
      </w:ins>
    </w:p>
    <w:p w:rsidR="007A7EEB" w:rsidRPr="007A7EEB" w:rsidRDefault="007A7EEB" w:rsidP="007A7EEB">
      <w:pPr>
        <w:shd w:val="clear" w:color="auto" w:fill="FFFFFF"/>
        <w:spacing w:after="150" w:line="240" w:lineRule="auto"/>
        <w:jc w:val="both"/>
        <w:rPr>
          <w:ins w:id="1135" w:author="Unknown"/>
          <w:rFonts w:ascii="Calibri" w:eastAsia="Times New Roman" w:hAnsi="Calibri" w:cs="Calibri"/>
          <w:color w:val="555555"/>
          <w:sz w:val="26"/>
          <w:szCs w:val="26"/>
        </w:rPr>
      </w:pPr>
      <w:ins w:id="1136" w:author="Unknown">
        <w:r w:rsidRPr="007A7EEB">
          <w:rPr>
            <w:rFonts w:ascii="Calibri" w:eastAsia="Times New Roman" w:hAnsi="Calibri" w:cs="Calibri"/>
            <w:b/>
            <w:bCs/>
            <w:color w:val="008000"/>
            <w:sz w:val="26"/>
            <w:szCs w:val="26"/>
            <w:u w:val="single"/>
          </w:rPr>
          <w:t>Method Body: </w:t>
        </w:r>
        <w:r w:rsidRPr="007A7EEB">
          <w:rPr>
            <w:rFonts w:ascii="Calibri" w:eastAsia="Times New Roman" w:hAnsi="Calibri" w:cs="Calibri"/>
            <w:color w:val="555555"/>
            <w:sz w:val="26"/>
            <w:szCs w:val="26"/>
          </w:rPr>
          <w:t>The method’s body enclosed in a pair of curly braces consists of local variables and constant declarations for use within the method and sequence of executable statements that takes some kind of action when the method is invoked.</w:t>
        </w:r>
      </w:ins>
    </w:p>
    <w:p w:rsidR="007A7EEB" w:rsidRPr="007A7EEB" w:rsidRDefault="007A7EEB" w:rsidP="007A7EEB">
      <w:pPr>
        <w:spacing w:before="300" w:after="300" w:line="240" w:lineRule="auto"/>
        <w:rPr>
          <w:ins w:id="1137" w:author="Unknown"/>
          <w:rFonts w:ascii="Times New Roman" w:eastAsia="Times New Roman" w:hAnsi="Times New Roman" w:cs="Times New Roman"/>
          <w:sz w:val="24"/>
          <w:szCs w:val="24"/>
        </w:rPr>
      </w:pPr>
      <w:ins w:id="1138" w:author="Unknown">
        <w:r w:rsidRPr="007A7EEB">
          <w:rPr>
            <w:rFonts w:ascii="Times New Roman" w:eastAsia="Times New Roman" w:hAnsi="Times New Roman" w:cs="Times New Roman"/>
            <w:sz w:val="24"/>
            <w:szCs w:val="24"/>
          </w:rPr>
          <w:pict>
            <v:rect id="_x0000_i1090"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139" w:author="Unknown"/>
          <w:rFonts w:ascii="Calibri" w:eastAsia="Times New Roman" w:hAnsi="Calibri" w:cs="Calibri"/>
          <w:color w:val="339600"/>
          <w:sz w:val="27"/>
          <w:szCs w:val="27"/>
        </w:rPr>
      </w:pPr>
      <w:ins w:id="1140" w:author="Unknown">
        <w:r w:rsidRPr="007A7EEB">
          <w:rPr>
            <w:rFonts w:ascii="Calibri" w:eastAsia="Times New Roman" w:hAnsi="Calibri" w:cs="Calibri"/>
            <w:b/>
            <w:bCs/>
            <w:color w:val="339600"/>
            <w:sz w:val="27"/>
            <w:szCs w:val="27"/>
          </w:rPr>
          <w:t>Program Example of Method</w:t>
        </w:r>
      </w:ins>
    </w:p>
    <w:p w:rsidR="007A7EEB" w:rsidRPr="007A7EEB" w:rsidRDefault="007A7EEB" w:rsidP="007A7EEB">
      <w:pPr>
        <w:shd w:val="clear" w:color="auto" w:fill="FFFFFF"/>
        <w:spacing w:after="150" w:line="240" w:lineRule="auto"/>
        <w:jc w:val="both"/>
        <w:rPr>
          <w:ins w:id="1141" w:author="Unknown"/>
          <w:rFonts w:ascii="Calibri" w:eastAsia="Times New Roman" w:hAnsi="Calibri" w:cs="Calibri"/>
          <w:color w:val="555555"/>
          <w:sz w:val="26"/>
          <w:szCs w:val="26"/>
        </w:rPr>
      </w:pPr>
      <w:ins w:id="1142" w:author="Unknown">
        <w:r w:rsidRPr="007A7EEB">
          <w:rPr>
            <w:rFonts w:ascii="Calibri" w:eastAsia="Times New Roman" w:hAnsi="Calibri" w:cs="Calibri"/>
            <w:color w:val="555555"/>
            <w:sz w:val="26"/>
            <w:szCs w:val="26"/>
          </w:rPr>
          <w:t>Let us take an example to show the method definition in the class.</w:t>
        </w:r>
      </w:ins>
    </w:p>
    <w:p w:rsidR="007A7EEB" w:rsidRPr="007A7EEB" w:rsidRDefault="007A7EEB" w:rsidP="007A7EEB">
      <w:pPr>
        <w:shd w:val="clear" w:color="auto" w:fill="FFFFFF"/>
        <w:spacing w:after="150" w:line="240" w:lineRule="auto"/>
        <w:jc w:val="both"/>
        <w:rPr>
          <w:ins w:id="1143" w:author="Unknown"/>
          <w:rFonts w:ascii="Calibri" w:eastAsia="Times New Roman" w:hAnsi="Calibri" w:cs="Calibri"/>
          <w:color w:val="555555"/>
          <w:sz w:val="26"/>
          <w:szCs w:val="26"/>
        </w:rPr>
      </w:pPr>
      <w:ins w:id="1144" w:author="Unknown">
        <w:r w:rsidRPr="007A7EEB">
          <w:rPr>
            <w:rFonts w:ascii="Calibri" w:eastAsia="Times New Roman" w:hAnsi="Calibri" w:cs="Calibri"/>
            <w:b/>
            <w:bCs/>
            <w:color w:val="008000"/>
            <w:sz w:val="26"/>
            <w:szCs w:val="26"/>
          </w:rPr>
          <w:t>Step 1: </w:t>
        </w:r>
        <w:r w:rsidRPr="007A7EEB">
          <w:rPr>
            <w:rFonts w:ascii="Calibri" w:eastAsia="Times New Roman" w:hAnsi="Calibri" w:cs="Calibri"/>
            <w:color w:val="555555"/>
            <w:sz w:val="26"/>
            <w:szCs w:val="26"/>
          </w:rPr>
          <w:t>First we create a class </w:t>
        </w:r>
        <w:proofErr w:type="spellStart"/>
        <w:r w:rsidRPr="007A7EEB">
          <w:rPr>
            <w:rFonts w:ascii="Calibri" w:eastAsia="Times New Roman" w:hAnsi="Calibri" w:cs="Calibri"/>
            <w:b/>
            <w:bCs/>
            <w:color w:val="555555"/>
            <w:sz w:val="26"/>
            <w:szCs w:val="26"/>
          </w:rPr>
          <w:t>MethodDemo</w:t>
        </w:r>
        <w:proofErr w:type="spellEnd"/>
        <w:r w:rsidRPr="007A7EEB">
          <w:rPr>
            <w:rFonts w:ascii="Calibri" w:eastAsia="Times New Roman" w:hAnsi="Calibri" w:cs="Calibri"/>
            <w:color w:val="555555"/>
            <w:sz w:val="26"/>
            <w:szCs w:val="26"/>
          </w:rPr>
          <w:t> in which we define methods: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45" w:author="Unknown"/>
          <w:rFonts w:ascii="Consolas" w:eastAsia="Times New Roman" w:hAnsi="Consolas" w:cs="Courier New"/>
          <w:color w:val="333333"/>
          <w:sz w:val="20"/>
          <w:szCs w:val="20"/>
        </w:rPr>
      </w:pPr>
      <w:proofErr w:type="gramStart"/>
      <w:ins w:id="1146"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MethodDemo</w:t>
        </w:r>
        <w:proofErr w:type="spell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4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48" w:author="Unknown"/>
          <w:rFonts w:ascii="Consolas" w:eastAsia="Times New Roman" w:hAnsi="Consolas" w:cs="Courier New"/>
          <w:color w:val="333333"/>
          <w:sz w:val="20"/>
          <w:szCs w:val="20"/>
        </w:rPr>
      </w:pPr>
      <w:ins w:id="1149"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5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51" w:author="Unknown"/>
          <w:rFonts w:ascii="Consolas" w:eastAsia="Times New Roman" w:hAnsi="Consolas" w:cs="Courier New"/>
          <w:color w:val="333333"/>
          <w:sz w:val="20"/>
          <w:szCs w:val="20"/>
        </w:rPr>
      </w:pPr>
      <w:ins w:id="1152"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length,breadth</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5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54" w:author="Unknown"/>
          <w:rFonts w:ascii="Consolas" w:eastAsia="Times New Roman" w:hAnsi="Consolas" w:cs="Courier New"/>
          <w:color w:val="333333"/>
          <w:sz w:val="20"/>
          <w:szCs w:val="20"/>
        </w:rPr>
      </w:pPr>
      <w:ins w:id="1155"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getData</w:t>
        </w:r>
        <w:proofErr w:type="spellEnd"/>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l,int</w:t>
        </w:r>
        <w:proofErr w:type="spellEnd"/>
        <w:r w:rsidRPr="007A7EEB">
          <w:rPr>
            <w:rFonts w:ascii="Consolas" w:eastAsia="Times New Roman" w:hAnsi="Consolas" w:cs="Courier New"/>
            <w:color w:val="333333"/>
            <w:sz w:val="20"/>
            <w:szCs w:val="20"/>
          </w:rPr>
          <w:t xml:space="preserve"> b) //method definition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5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57" w:author="Unknown"/>
          <w:rFonts w:ascii="Consolas" w:eastAsia="Times New Roman" w:hAnsi="Consolas" w:cs="Courier New"/>
          <w:color w:val="333333"/>
          <w:sz w:val="20"/>
          <w:szCs w:val="20"/>
        </w:rPr>
      </w:pPr>
      <w:ins w:id="1158"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5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60" w:author="Unknown"/>
          <w:rFonts w:ascii="Consolas" w:eastAsia="Times New Roman" w:hAnsi="Consolas" w:cs="Courier New"/>
          <w:color w:val="333333"/>
          <w:sz w:val="20"/>
          <w:szCs w:val="20"/>
        </w:rPr>
      </w:pPr>
      <w:ins w:id="1161"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length=</w:t>
        </w:r>
        <w:proofErr w:type="gramEnd"/>
        <w:r w:rsidRPr="007A7EEB">
          <w:rPr>
            <w:rFonts w:ascii="Consolas" w:eastAsia="Times New Roman" w:hAnsi="Consolas" w:cs="Courier New"/>
            <w:color w:val="333333"/>
            <w:sz w:val="20"/>
            <w:szCs w:val="20"/>
          </w:rPr>
          <w:t>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6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63" w:author="Unknown"/>
          <w:rFonts w:ascii="Consolas" w:eastAsia="Times New Roman" w:hAnsi="Consolas" w:cs="Courier New"/>
          <w:color w:val="333333"/>
          <w:sz w:val="20"/>
          <w:szCs w:val="20"/>
        </w:rPr>
      </w:pPr>
      <w:ins w:id="1164"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breadth=</w:t>
        </w:r>
        <w:proofErr w:type="gramEnd"/>
        <w:r w:rsidRPr="007A7EEB">
          <w:rPr>
            <w:rFonts w:ascii="Consolas" w:eastAsia="Times New Roman" w:hAnsi="Consolas" w:cs="Courier New"/>
            <w:color w:val="333333"/>
            <w:sz w:val="20"/>
            <w:szCs w:val="20"/>
          </w:rPr>
          <w:t>b;</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6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66" w:author="Unknown"/>
          <w:rFonts w:ascii="Consolas" w:eastAsia="Times New Roman" w:hAnsi="Consolas" w:cs="Courier New"/>
          <w:color w:val="333333"/>
          <w:sz w:val="20"/>
          <w:szCs w:val="20"/>
        </w:rPr>
      </w:pPr>
      <w:ins w:id="1167"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6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69" w:author="Unknown"/>
          <w:rFonts w:ascii="Consolas" w:eastAsia="Times New Roman" w:hAnsi="Consolas" w:cs="Courier New"/>
          <w:color w:val="333333"/>
          <w:sz w:val="20"/>
          <w:szCs w:val="20"/>
        </w:rPr>
      </w:pPr>
      <w:ins w:id="1170"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area() //method definition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7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72" w:author="Unknown"/>
          <w:rFonts w:ascii="Consolas" w:eastAsia="Times New Roman" w:hAnsi="Consolas" w:cs="Courier New"/>
          <w:color w:val="333333"/>
          <w:sz w:val="20"/>
          <w:szCs w:val="20"/>
        </w:rPr>
      </w:pPr>
      <w:ins w:id="1173"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7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75" w:author="Unknown"/>
          <w:rFonts w:ascii="Consolas" w:eastAsia="Times New Roman" w:hAnsi="Consolas" w:cs="Courier New"/>
          <w:color w:val="333333"/>
          <w:sz w:val="20"/>
          <w:szCs w:val="20"/>
        </w:rPr>
      </w:pPr>
      <w:ins w:id="1176"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rectArea</w:t>
        </w:r>
        <w:proofErr w:type="spellEnd"/>
        <w:r w:rsidRPr="007A7EEB">
          <w:rPr>
            <w:rFonts w:ascii="Consolas" w:eastAsia="Times New Roman" w:hAnsi="Consolas" w:cs="Courier New"/>
            <w:color w:val="333333"/>
            <w:sz w:val="20"/>
            <w:szCs w:val="20"/>
          </w:rPr>
          <w:t>=length*breadth;</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7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78" w:author="Unknown"/>
          <w:rFonts w:ascii="Consolas" w:eastAsia="Times New Roman" w:hAnsi="Consolas" w:cs="Courier New"/>
          <w:color w:val="333333"/>
          <w:sz w:val="20"/>
          <w:szCs w:val="20"/>
        </w:rPr>
      </w:pPr>
      <w:ins w:id="1179"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rectArea</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8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81" w:author="Unknown"/>
          <w:rFonts w:ascii="Consolas" w:eastAsia="Times New Roman" w:hAnsi="Consolas" w:cs="Courier New"/>
          <w:color w:val="333333"/>
          <w:sz w:val="20"/>
          <w:szCs w:val="20"/>
        </w:rPr>
      </w:pPr>
      <w:ins w:id="1182"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8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84" w:author="Unknown"/>
          <w:rFonts w:ascii="Consolas" w:eastAsia="Times New Roman" w:hAnsi="Consolas" w:cs="Courier New"/>
          <w:color w:val="333333"/>
          <w:sz w:val="20"/>
          <w:szCs w:val="20"/>
        </w:rPr>
      </w:pPr>
      <w:ins w:id="1185"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186" w:author="Unknown"/>
          <w:rFonts w:ascii="Calibri" w:eastAsia="Times New Roman" w:hAnsi="Calibri" w:cs="Calibri"/>
          <w:color w:val="555555"/>
          <w:sz w:val="26"/>
          <w:szCs w:val="26"/>
        </w:rPr>
      </w:pPr>
      <w:ins w:id="1187" w:author="Unknown">
        <w:r w:rsidRPr="007A7EEB">
          <w:rPr>
            <w:rFonts w:ascii="Calibri" w:eastAsia="Times New Roman" w:hAnsi="Calibri" w:cs="Calibri"/>
            <w:b/>
            <w:bCs/>
            <w:color w:val="008000"/>
            <w:sz w:val="26"/>
            <w:szCs w:val="26"/>
          </w:rPr>
          <w:t>Step 2: </w:t>
        </w:r>
        <w:r w:rsidRPr="007A7EEB">
          <w:rPr>
            <w:rFonts w:ascii="Calibri" w:eastAsia="Times New Roman" w:hAnsi="Calibri" w:cs="Calibri"/>
            <w:color w:val="555555"/>
            <w:sz w:val="26"/>
            <w:szCs w:val="26"/>
          </w:rPr>
          <w:t>Second we create a class </w:t>
        </w:r>
        <w:r w:rsidRPr="007A7EEB">
          <w:rPr>
            <w:rFonts w:ascii="Calibri" w:eastAsia="Times New Roman" w:hAnsi="Calibri" w:cs="Calibri"/>
            <w:b/>
            <w:bCs/>
            <w:color w:val="555555"/>
            <w:sz w:val="26"/>
            <w:szCs w:val="26"/>
          </w:rPr>
          <w:t>Rectangle</w:t>
        </w:r>
        <w:r w:rsidRPr="007A7EEB">
          <w:rPr>
            <w:rFonts w:ascii="Calibri" w:eastAsia="Times New Roman" w:hAnsi="Calibri" w:cs="Calibri"/>
            <w:color w:val="555555"/>
            <w:sz w:val="26"/>
            <w:szCs w:val="26"/>
          </w:rPr>
          <w:t> in which we call the methods of above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88" w:author="Unknown"/>
          <w:rFonts w:ascii="Consolas" w:eastAsia="Times New Roman" w:hAnsi="Consolas" w:cs="Courier New"/>
          <w:color w:val="333333"/>
          <w:sz w:val="20"/>
          <w:szCs w:val="20"/>
        </w:rPr>
      </w:pPr>
      <w:proofErr w:type="gramStart"/>
      <w:ins w:id="1189"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Rectangle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9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91" w:author="Unknown"/>
          <w:rFonts w:ascii="Consolas" w:eastAsia="Times New Roman" w:hAnsi="Consolas" w:cs="Courier New"/>
          <w:color w:val="333333"/>
          <w:sz w:val="20"/>
          <w:szCs w:val="20"/>
        </w:rPr>
      </w:pPr>
      <w:ins w:id="1192"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9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94" w:author="Unknown"/>
          <w:rFonts w:ascii="Consolas" w:eastAsia="Times New Roman" w:hAnsi="Consolas" w:cs="Courier New"/>
          <w:color w:val="333333"/>
          <w:sz w:val="20"/>
          <w:szCs w:val="20"/>
        </w:rPr>
      </w:pPr>
      <w:ins w:id="1195"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9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97" w:author="Unknown"/>
          <w:rFonts w:ascii="Consolas" w:eastAsia="Times New Roman" w:hAnsi="Consolas" w:cs="Courier New"/>
          <w:color w:val="333333"/>
          <w:sz w:val="20"/>
          <w:szCs w:val="20"/>
        </w:rPr>
      </w:pPr>
      <w:ins w:id="1198"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19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00" w:author="Unknown"/>
          <w:rFonts w:ascii="Consolas" w:eastAsia="Times New Roman" w:hAnsi="Consolas" w:cs="Courier New"/>
          <w:color w:val="333333"/>
          <w:sz w:val="20"/>
          <w:szCs w:val="20"/>
        </w:rPr>
      </w:pPr>
      <w:ins w:id="1201" w:author="Unknown">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MethodDemo</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obj</w:t>
        </w:r>
        <w:proofErr w:type="spellEnd"/>
        <w:r w:rsidRPr="007A7EEB">
          <w:rPr>
            <w:rFonts w:ascii="Consolas" w:eastAsia="Times New Roman" w:hAnsi="Consolas" w:cs="Courier New"/>
            <w:color w:val="333333"/>
            <w:sz w:val="20"/>
            <w:szCs w:val="20"/>
          </w:rPr>
          <w:t xml:space="preserve">=new </w:t>
        </w:r>
        <w:proofErr w:type="spellStart"/>
        <w:proofErr w:type="gramStart"/>
        <w:r w:rsidRPr="007A7EEB">
          <w:rPr>
            <w:rFonts w:ascii="Consolas" w:eastAsia="Times New Roman" w:hAnsi="Consolas" w:cs="Courier New"/>
            <w:color w:val="333333"/>
            <w:sz w:val="20"/>
            <w:szCs w:val="20"/>
          </w:rPr>
          <w:t>MethodDemo</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0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03" w:author="Unknown"/>
          <w:rFonts w:ascii="Consolas" w:eastAsia="Times New Roman" w:hAnsi="Consolas" w:cs="Courier New"/>
          <w:color w:val="333333"/>
          <w:sz w:val="20"/>
          <w:szCs w:val="20"/>
        </w:rPr>
      </w:pPr>
      <w:ins w:id="1204"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obj.getData</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6,9);</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0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06" w:author="Unknown"/>
          <w:rFonts w:ascii="Consolas" w:eastAsia="Times New Roman" w:hAnsi="Consolas" w:cs="Courier New"/>
          <w:color w:val="333333"/>
          <w:sz w:val="20"/>
          <w:szCs w:val="20"/>
        </w:rPr>
      </w:pPr>
      <w:ins w:id="1207"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result=</w:t>
        </w:r>
        <w:proofErr w:type="spellStart"/>
        <w:r w:rsidRPr="007A7EEB">
          <w:rPr>
            <w:rFonts w:ascii="Consolas" w:eastAsia="Times New Roman" w:hAnsi="Consolas" w:cs="Courier New"/>
            <w:color w:val="333333"/>
            <w:sz w:val="20"/>
            <w:szCs w:val="20"/>
          </w:rPr>
          <w:t>obj.area</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0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09" w:author="Unknown"/>
          <w:rFonts w:ascii="Consolas" w:eastAsia="Times New Roman" w:hAnsi="Consolas" w:cs="Courier New"/>
          <w:color w:val="333333"/>
          <w:sz w:val="20"/>
          <w:szCs w:val="20"/>
        </w:rPr>
      </w:pPr>
      <w:ins w:id="1210"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"Area of rectangle is:"+result);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1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12" w:author="Unknown"/>
          <w:rFonts w:ascii="Consolas" w:eastAsia="Times New Roman" w:hAnsi="Consolas" w:cs="Courier New"/>
          <w:color w:val="333333"/>
          <w:sz w:val="20"/>
          <w:szCs w:val="20"/>
        </w:rPr>
      </w:pPr>
      <w:ins w:id="1213"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1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15" w:author="Unknown"/>
          <w:rFonts w:ascii="Consolas" w:eastAsia="Times New Roman" w:hAnsi="Consolas" w:cs="Courier New"/>
          <w:color w:val="333333"/>
          <w:sz w:val="20"/>
          <w:szCs w:val="20"/>
        </w:rPr>
      </w:pPr>
      <w:ins w:id="1216"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217" w:author="Unknown"/>
          <w:rFonts w:ascii="Calibri" w:eastAsia="Times New Roman" w:hAnsi="Calibri" w:cs="Calibri"/>
          <w:color w:val="555555"/>
          <w:sz w:val="26"/>
          <w:szCs w:val="26"/>
        </w:rPr>
      </w:pPr>
      <w:ins w:id="1218" w:author="Unknown">
        <w:r w:rsidRPr="007A7EEB">
          <w:rPr>
            <w:rFonts w:ascii="Calibri" w:eastAsia="Times New Roman" w:hAnsi="Calibri" w:cs="Calibri"/>
            <w:b/>
            <w:bCs/>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19" w:author="Unknown"/>
          <w:rFonts w:ascii="Consolas" w:eastAsia="Times New Roman" w:hAnsi="Consolas" w:cs="Courier New"/>
          <w:color w:val="333333"/>
          <w:sz w:val="20"/>
          <w:szCs w:val="20"/>
        </w:rPr>
      </w:pPr>
      <w:ins w:id="1220" w:author="Unknown">
        <w:r w:rsidRPr="007A7EEB">
          <w:rPr>
            <w:rFonts w:ascii="Consolas" w:eastAsia="Times New Roman" w:hAnsi="Consolas" w:cs="Courier New"/>
            <w:color w:val="333333"/>
            <w:sz w:val="20"/>
            <w:szCs w:val="20"/>
          </w:rPr>
          <w:t>Area of rectangle is: 54</w:t>
        </w:r>
      </w:ins>
    </w:p>
    <w:p w:rsidR="007A7EEB" w:rsidRPr="007A7EEB" w:rsidRDefault="007A7EEB" w:rsidP="007A7EEB">
      <w:pPr>
        <w:spacing w:before="300" w:after="300" w:line="240" w:lineRule="auto"/>
        <w:rPr>
          <w:ins w:id="1221" w:author="Unknown"/>
          <w:rFonts w:ascii="Times New Roman" w:eastAsia="Times New Roman" w:hAnsi="Times New Roman" w:cs="Times New Roman"/>
          <w:sz w:val="24"/>
          <w:szCs w:val="24"/>
        </w:rPr>
      </w:pPr>
      <w:ins w:id="1222" w:author="Unknown">
        <w:r w:rsidRPr="007A7EEB">
          <w:rPr>
            <w:rFonts w:ascii="Times New Roman" w:eastAsia="Times New Roman" w:hAnsi="Times New Roman" w:cs="Times New Roman"/>
            <w:sz w:val="24"/>
            <w:szCs w:val="24"/>
          </w:rPr>
          <w:lastRenderedPageBreak/>
          <w:pict>
            <v:rect id="_x0000_i1091"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223" w:author="Unknown"/>
          <w:rFonts w:ascii="Calibri" w:eastAsia="Times New Roman" w:hAnsi="Calibri" w:cs="Calibri"/>
          <w:color w:val="339600"/>
          <w:sz w:val="27"/>
          <w:szCs w:val="27"/>
        </w:rPr>
      </w:pPr>
      <w:ins w:id="1224" w:author="Unknown">
        <w:r w:rsidRPr="007A7EEB">
          <w:rPr>
            <w:rFonts w:ascii="Calibri" w:eastAsia="Times New Roman" w:hAnsi="Calibri" w:cs="Calibri"/>
            <w:b/>
            <w:bCs/>
            <w:color w:val="339600"/>
            <w:sz w:val="27"/>
            <w:szCs w:val="27"/>
          </w:rPr>
          <w:t xml:space="preserve">Returning a Value </w:t>
        </w:r>
        <w:proofErr w:type="gramStart"/>
        <w:r w:rsidRPr="007A7EEB">
          <w:rPr>
            <w:rFonts w:ascii="Calibri" w:eastAsia="Times New Roman" w:hAnsi="Calibri" w:cs="Calibri"/>
            <w:b/>
            <w:bCs/>
            <w:color w:val="339600"/>
            <w:sz w:val="27"/>
            <w:szCs w:val="27"/>
          </w:rPr>
          <w:t>From</w:t>
        </w:r>
        <w:proofErr w:type="gramEnd"/>
        <w:r w:rsidRPr="007A7EEB">
          <w:rPr>
            <w:rFonts w:ascii="Calibri" w:eastAsia="Times New Roman" w:hAnsi="Calibri" w:cs="Calibri"/>
            <w:b/>
            <w:bCs/>
            <w:color w:val="339600"/>
            <w:sz w:val="27"/>
            <w:szCs w:val="27"/>
          </w:rPr>
          <w:t xml:space="preserve"> Method</w:t>
        </w:r>
      </w:ins>
    </w:p>
    <w:p w:rsidR="007A7EEB" w:rsidRPr="007A7EEB" w:rsidRDefault="007A7EEB" w:rsidP="007A7EEB">
      <w:pPr>
        <w:shd w:val="clear" w:color="auto" w:fill="FFFFFF"/>
        <w:spacing w:after="150" w:line="240" w:lineRule="auto"/>
        <w:jc w:val="both"/>
        <w:rPr>
          <w:ins w:id="1225" w:author="Unknown"/>
          <w:rFonts w:ascii="Calibri" w:eastAsia="Times New Roman" w:hAnsi="Calibri" w:cs="Calibri"/>
          <w:color w:val="555555"/>
          <w:sz w:val="26"/>
          <w:szCs w:val="26"/>
        </w:rPr>
      </w:pPr>
      <w:ins w:id="1226" w:author="Unknown">
        <w:r w:rsidRPr="007A7EEB">
          <w:rPr>
            <w:rFonts w:ascii="Calibri" w:eastAsia="Times New Roman" w:hAnsi="Calibri" w:cs="Calibri"/>
            <w:color w:val="555555"/>
            <w:sz w:val="26"/>
            <w:szCs w:val="26"/>
          </w:rPr>
          <w:t>To return a value from a method, the return statement is used. Its </w:t>
        </w:r>
        <w:r w:rsidRPr="007A7EEB">
          <w:rPr>
            <w:rFonts w:ascii="Calibri" w:eastAsia="Times New Roman" w:hAnsi="Calibri" w:cs="Calibri"/>
            <w:b/>
            <w:bCs/>
            <w:color w:val="555555"/>
            <w:sz w:val="26"/>
            <w:szCs w:val="26"/>
          </w:rPr>
          <w:t>syntax</w:t>
        </w:r>
        <w:r w:rsidRPr="007A7EEB">
          <w:rPr>
            <w:rFonts w:ascii="Calibri" w:eastAsia="Times New Roman" w:hAnsi="Calibri" w:cs="Calibri"/>
            <w:color w:val="555555"/>
            <w:sz w:val="26"/>
            <w:szCs w:val="26"/>
          </w:rPr>
          <w:t> is as follows: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27" w:author="Unknown"/>
          <w:rFonts w:ascii="Consolas" w:eastAsia="Times New Roman" w:hAnsi="Consolas" w:cs="Courier New"/>
          <w:color w:val="333333"/>
          <w:sz w:val="20"/>
          <w:szCs w:val="20"/>
        </w:rPr>
      </w:pPr>
      <w:proofErr w:type="gramStart"/>
      <w:ins w:id="1228" w:author="Unknown">
        <w:r w:rsidRPr="007A7EEB">
          <w:rPr>
            <w:rFonts w:ascii="Consolas" w:eastAsia="Times New Roman" w:hAnsi="Consolas" w:cs="Courier New"/>
            <w:color w:val="333333"/>
            <w:sz w:val="20"/>
            <w:szCs w:val="20"/>
          </w:rPr>
          <w:t>return(</w:t>
        </w:r>
        <w:proofErr w:type="spellStart"/>
        <w:proofErr w:type="gramEnd"/>
        <w:r w:rsidRPr="007A7EEB">
          <w:rPr>
            <w:rFonts w:ascii="Consolas" w:eastAsia="Times New Roman" w:hAnsi="Consolas" w:cs="Courier New"/>
            <w:color w:val="333333"/>
            <w:sz w:val="20"/>
            <w:szCs w:val="20"/>
          </w:rPr>
          <w:t>expr</w:t>
        </w:r>
        <w:proofErr w:type="spellEnd"/>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229" w:author="Unknown"/>
          <w:rFonts w:ascii="Calibri" w:eastAsia="Times New Roman" w:hAnsi="Calibri" w:cs="Calibri"/>
          <w:color w:val="555555"/>
          <w:sz w:val="26"/>
          <w:szCs w:val="26"/>
        </w:rPr>
      </w:pPr>
      <w:ins w:id="1230" w:author="Unknown">
        <w:r w:rsidRPr="007A7EEB">
          <w:rPr>
            <w:rFonts w:ascii="Calibri" w:eastAsia="Times New Roman" w:hAnsi="Calibri" w:cs="Calibri"/>
            <w:color w:val="555555"/>
            <w:sz w:val="26"/>
            <w:szCs w:val="26"/>
          </w:rPr>
          <w:t xml:space="preserve">Here </w:t>
        </w:r>
        <w:proofErr w:type="spellStart"/>
        <w:r w:rsidRPr="007A7EEB">
          <w:rPr>
            <w:rFonts w:ascii="Calibri" w:eastAsia="Times New Roman" w:hAnsi="Calibri" w:cs="Calibri"/>
            <w:color w:val="555555"/>
            <w:sz w:val="26"/>
            <w:szCs w:val="26"/>
          </w:rPr>
          <w:t>expr</w:t>
        </w:r>
        <w:proofErr w:type="spellEnd"/>
        <w:r w:rsidRPr="007A7EEB">
          <w:rPr>
            <w:rFonts w:ascii="Calibri" w:eastAsia="Times New Roman" w:hAnsi="Calibri" w:cs="Calibri"/>
            <w:color w:val="555555"/>
            <w:sz w:val="26"/>
            <w:szCs w:val="26"/>
          </w:rPr>
          <w:t xml:space="preserve"> is a variable, constant value or an expression.</w:t>
        </w:r>
      </w:ins>
    </w:p>
    <w:p w:rsidR="007A7EEB" w:rsidRPr="007A7EEB" w:rsidRDefault="007A7EEB" w:rsidP="007A7EEB">
      <w:pPr>
        <w:shd w:val="clear" w:color="auto" w:fill="FFFFFF"/>
        <w:spacing w:after="150" w:line="240" w:lineRule="auto"/>
        <w:jc w:val="both"/>
        <w:rPr>
          <w:ins w:id="1231" w:author="Unknown"/>
          <w:rFonts w:ascii="Calibri" w:eastAsia="Times New Roman" w:hAnsi="Calibri" w:cs="Calibri"/>
          <w:color w:val="555555"/>
          <w:sz w:val="26"/>
          <w:szCs w:val="26"/>
        </w:rPr>
      </w:pPr>
      <w:ins w:id="1232" w:author="Unknown">
        <w:r w:rsidRPr="007A7EEB">
          <w:rPr>
            <w:rFonts w:ascii="Calibri" w:eastAsia="Times New Roman" w:hAnsi="Calibri" w:cs="Calibri"/>
            <w:color w:val="555555"/>
            <w:sz w:val="26"/>
            <w:szCs w:val="26"/>
          </w:rPr>
          <w:t>On execution of the return statement, the program control immediately returns to the point where the method was called. If the expression is the part of the return statement then the value of that expression is returned as the value of the method invocation.</w:t>
        </w:r>
      </w:ins>
    </w:p>
    <w:p w:rsidR="007A7EEB" w:rsidRPr="007A7EEB" w:rsidRDefault="007A7EEB" w:rsidP="007A7EEB">
      <w:pPr>
        <w:shd w:val="clear" w:color="auto" w:fill="FFFFFF"/>
        <w:spacing w:after="150" w:line="240" w:lineRule="auto"/>
        <w:jc w:val="both"/>
        <w:rPr>
          <w:ins w:id="1233" w:author="Unknown"/>
          <w:rFonts w:ascii="Calibri" w:eastAsia="Times New Roman" w:hAnsi="Calibri" w:cs="Calibri"/>
          <w:color w:val="555555"/>
          <w:sz w:val="26"/>
          <w:szCs w:val="26"/>
        </w:rPr>
      </w:pPr>
      <w:ins w:id="1234" w:author="Unknown">
        <w:r w:rsidRPr="007A7EEB">
          <w:rPr>
            <w:rFonts w:ascii="Calibri" w:eastAsia="Times New Roman" w:hAnsi="Calibri" w:cs="Calibri"/>
            <w:b/>
            <w:bCs/>
            <w:color w:val="555555"/>
            <w:sz w:val="26"/>
            <w:szCs w:val="26"/>
          </w:rPr>
          <w:t>For Example: </w:t>
        </w:r>
        <w:r w:rsidRPr="007A7EEB">
          <w:rPr>
            <w:rFonts w:ascii="Calibri" w:eastAsia="Times New Roman" w:hAnsi="Calibri" w:cs="Calibri"/>
            <w:color w:val="555555"/>
            <w:sz w:val="26"/>
            <w:szCs w:val="26"/>
          </w:rPr>
          <w:t>Let us take a small segment from the program example of method in which we have used return statement: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35" w:author="Unknown"/>
          <w:rFonts w:ascii="Consolas" w:eastAsia="Times New Roman" w:hAnsi="Consolas" w:cs="Courier New"/>
          <w:color w:val="333333"/>
          <w:sz w:val="20"/>
          <w:szCs w:val="20"/>
        </w:rPr>
      </w:pPr>
      <w:proofErr w:type="spellStart"/>
      <w:proofErr w:type="gramStart"/>
      <w:ins w:id="1236"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area()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3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38" w:author="Unknown"/>
          <w:rFonts w:ascii="Consolas" w:eastAsia="Times New Roman" w:hAnsi="Consolas" w:cs="Courier New"/>
          <w:color w:val="333333"/>
          <w:sz w:val="20"/>
          <w:szCs w:val="20"/>
        </w:rPr>
      </w:pPr>
      <w:ins w:id="1239"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4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41" w:author="Unknown"/>
          <w:rFonts w:ascii="Consolas" w:eastAsia="Times New Roman" w:hAnsi="Consolas" w:cs="Courier New"/>
          <w:color w:val="333333"/>
          <w:sz w:val="20"/>
          <w:szCs w:val="20"/>
        </w:rPr>
      </w:pPr>
      <w:ins w:id="1242"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rectArea</w:t>
        </w:r>
        <w:proofErr w:type="spellEnd"/>
        <w:r w:rsidRPr="007A7EEB">
          <w:rPr>
            <w:rFonts w:ascii="Consolas" w:eastAsia="Times New Roman" w:hAnsi="Consolas" w:cs="Courier New"/>
            <w:color w:val="333333"/>
            <w:sz w:val="20"/>
            <w:szCs w:val="20"/>
          </w:rPr>
          <w:t>=length*breadth;</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4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44" w:author="Unknown"/>
          <w:rFonts w:ascii="Consolas" w:eastAsia="Times New Roman" w:hAnsi="Consolas" w:cs="Courier New"/>
          <w:color w:val="333333"/>
          <w:sz w:val="20"/>
          <w:szCs w:val="20"/>
        </w:rPr>
      </w:pPr>
      <w:ins w:id="1245"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rectArea</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4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47" w:author="Unknown"/>
          <w:rFonts w:ascii="Consolas" w:eastAsia="Times New Roman" w:hAnsi="Consolas" w:cs="Courier New"/>
          <w:color w:val="333333"/>
          <w:sz w:val="20"/>
          <w:szCs w:val="20"/>
        </w:rPr>
      </w:pPr>
      <w:ins w:id="1248"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249" w:author="Unknown"/>
          <w:rFonts w:ascii="Calibri" w:eastAsia="Times New Roman" w:hAnsi="Calibri" w:cs="Calibri"/>
          <w:color w:val="555555"/>
          <w:sz w:val="26"/>
          <w:szCs w:val="26"/>
        </w:rPr>
      </w:pPr>
      <w:ins w:id="1250" w:author="Unknown">
        <w:r w:rsidRPr="007A7EEB">
          <w:rPr>
            <w:rFonts w:ascii="Calibri" w:eastAsia="Times New Roman" w:hAnsi="Calibri" w:cs="Calibri"/>
            <w:color w:val="555555"/>
            <w:sz w:val="26"/>
            <w:szCs w:val="26"/>
          </w:rPr>
          <w:t>Here this method area calculates the area of rectangle whose length and breadth is given and returns the area as an integer.</w:t>
        </w:r>
      </w:ins>
    </w:p>
    <w:p w:rsidR="007A7EEB" w:rsidRPr="007A7EEB" w:rsidRDefault="007A7EEB" w:rsidP="007A7EEB">
      <w:pPr>
        <w:shd w:val="clear" w:color="auto" w:fill="FFFFFF"/>
        <w:spacing w:after="150" w:line="240" w:lineRule="auto"/>
        <w:jc w:val="both"/>
        <w:rPr>
          <w:ins w:id="1251" w:author="Unknown"/>
          <w:rFonts w:ascii="Calibri" w:eastAsia="Times New Roman" w:hAnsi="Calibri" w:cs="Calibri"/>
          <w:color w:val="555555"/>
          <w:sz w:val="26"/>
          <w:szCs w:val="26"/>
        </w:rPr>
      </w:pPr>
      <w:ins w:id="1252" w:author="Unknown">
        <w:r w:rsidRPr="007A7EEB">
          <w:rPr>
            <w:rFonts w:ascii="Calibri" w:eastAsia="Times New Roman" w:hAnsi="Calibri" w:cs="Calibri"/>
            <w:color w:val="555555"/>
            <w:sz w:val="26"/>
            <w:szCs w:val="26"/>
          </w:rPr>
          <w:t>Since we know that </w:t>
        </w:r>
        <w:r w:rsidRPr="007A7EEB">
          <w:rPr>
            <w:rFonts w:ascii="Calibri" w:eastAsia="Times New Roman" w:hAnsi="Calibri" w:cs="Calibri"/>
            <w:b/>
            <w:bCs/>
            <w:color w:val="555555"/>
            <w:sz w:val="26"/>
            <w:szCs w:val="26"/>
          </w:rPr>
          <w:t>void</w:t>
        </w:r>
        <w:r w:rsidRPr="007A7EEB">
          <w:rPr>
            <w:rFonts w:ascii="Calibri" w:eastAsia="Times New Roman" w:hAnsi="Calibri" w:cs="Calibri"/>
            <w:color w:val="555555"/>
            <w:sz w:val="26"/>
            <w:szCs w:val="26"/>
          </w:rPr>
          <w:t> does not return any value then you can omit the return statement or just use the keyword </w:t>
        </w:r>
        <w:r w:rsidRPr="007A7EEB">
          <w:rPr>
            <w:rFonts w:ascii="Calibri" w:eastAsia="Times New Roman" w:hAnsi="Calibri" w:cs="Calibri"/>
            <w:b/>
            <w:bCs/>
            <w:color w:val="555555"/>
            <w:sz w:val="26"/>
            <w:szCs w:val="26"/>
          </w:rPr>
          <w:t>return </w:t>
        </w:r>
        <w:r w:rsidRPr="007A7EEB">
          <w:rPr>
            <w:rFonts w:ascii="Calibri" w:eastAsia="Times New Roman" w:hAnsi="Calibri" w:cs="Calibri"/>
            <w:color w:val="555555"/>
            <w:sz w:val="26"/>
            <w:szCs w:val="26"/>
          </w:rPr>
          <w:t>by itself to the end of the execution of method like this: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53" w:author="Unknown"/>
          <w:rFonts w:ascii="Consolas" w:eastAsia="Times New Roman" w:hAnsi="Consolas" w:cs="Courier New"/>
          <w:color w:val="333333"/>
          <w:sz w:val="20"/>
          <w:szCs w:val="20"/>
        </w:rPr>
      </w:pPr>
      <w:proofErr w:type="gramStart"/>
      <w:ins w:id="1254" w:author="Unknown">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255" w:author="Unknown"/>
          <w:rFonts w:ascii="Calibri" w:eastAsia="Times New Roman" w:hAnsi="Calibri" w:cs="Calibri"/>
          <w:color w:val="555555"/>
          <w:sz w:val="26"/>
          <w:szCs w:val="26"/>
        </w:rPr>
      </w:pPr>
      <w:ins w:id="1256"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There can be more than one return statement in a method. </w:t>
        </w:r>
        <w:r w:rsidRPr="007A7EEB">
          <w:rPr>
            <w:rFonts w:ascii="Calibri" w:eastAsia="Times New Roman" w:hAnsi="Calibri" w:cs="Calibri"/>
            <w:b/>
            <w:bCs/>
            <w:color w:val="555555"/>
            <w:sz w:val="26"/>
            <w:szCs w:val="26"/>
          </w:rPr>
          <w:t>For example</w:t>
        </w:r>
        <w:r w:rsidRPr="007A7EEB">
          <w:rPr>
            <w:rFonts w:ascii="Calibri" w:eastAsia="Times New Roman" w:hAnsi="Calibri" w:cs="Calibri"/>
            <w:color w:val="555555"/>
            <w:sz w:val="26"/>
            <w:szCs w:val="26"/>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57" w:author="Unknown"/>
          <w:rFonts w:ascii="Consolas" w:eastAsia="Times New Roman" w:hAnsi="Consolas" w:cs="Courier New"/>
          <w:color w:val="333333"/>
          <w:sz w:val="20"/>
          <w:szCs w:val="20"/>
        </w:rPr>
      </w:pPr>
      <w:proofErr w:type="spellStart"/>
      <w:proofErr w:type="gramStart"/>
      <w:ins w:id="1258"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maximumVal</w:t>
        </w:r>
        <w:proofErr w:type="spellEnd"/>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a,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b)</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5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60" w:author="Unknown"/>
          <w:rFonts w:ascii="Consolas" w:eastAsia="Times New Roman" w:hAnsi="Consolas" w:cs="Courier New"/>
          <w:color w:val="333333"/>
          <w:sz w:val="20"/>
          <w:szCs w:val="20"/>
        </w:rPr>
      </w:pPr>
      <w:ins w:id="1261" w:author="Unknown">
        <w:r w:rsidRPr="007A7EEB">
          <w:rPr>
            <w:rFonts w:ascii="Consolas" w:eastAsia="Times New Roman" w:hAnsi="Consolas" w:cs="Courier New"/>
            <w:color w:val="333333"/>
            <w:sz w:val="20"/>
            <w:szCs w:val="20"/>
          </w:rPr>
          <w:lastRenderedPageBreak/>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6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63" w:author="Unknown"/>
          <w:rFonts w:ascii="Consolas" w:eastAsia="Times New Roman" w:hAnsi="Consolas" w:cs="Courier New"/>
          <w:color w:val="333333"/>
          <w:sz w:val="20"/>
          <w:szCs w:val="20"/>
        </w:rPr>
      </w:pPr>
      <w:ins w:id="1264"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if(</w:t>
        </w:r>
        <w:proofErr w:type="gramEnd"/>
        <w:r w:rsidRPr="007A7EEB">
          <w:rPr>
            <w:rFonts w:ascii="Consolas" w:eastAsia="Times New Roman" w:hAnsi="Consolas" w:cs="Courier New"/>
            <w:color w:val="333333"/>
            <w:sz w:val="20"/>
            <w:szCs w:val="20"/>
          </w:rPr>
          <w:t>a&gt;b)</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6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66" w:author="Unknown"/>
          <w:rFonts w:ascii="Consolas" w:eastAsia="Times New Roman" w:hAnsi="Consolas" w:cs="Courier New"/>
          <w:color w:val="333333"/>
          <w:sz w:val="20"/>
          <w:szCs w:val="20"/>
        </w:rPr>
      </w:pPr>
      <w:ins w:id="1267"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6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69" w:author="Unknown"/>
          <w:rFonts w:ascii="Consolas" w:eastAsia="Times New Roman" w:hAnsi="Consolas" w:cs="Courier New"/>
          <w:color w:val="333333"/>
          <w:sz w:val="20"/>
          <w:szCs w:val="20"/>
        </w:rPr>
      </w:pPr>
      <w:ins w:id="1270"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7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72" w:author="Unknown"/>
          <w:rFonts w:ascii="Consolas" w:eastAsia="Times New Roman" w:hAnsi="Consolas" w:cs="Courier New"/>
          <w:color w:val="333333"/>
          <w:sz w:val="20"/>
          <w:szCs w:val="20"/>
        </w:rPr>
      </w:pPr>
      <w:ins w:id="1273"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7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75" w:author="Unknown"/>
          <w:rFonts w:ascii="Consolas" w:eastAsia="Times New Roman" w:hAnsi="Consolas" w:cs="Courier New"/>
          <w:color w:val="333333"/>
          <w:sz w:val="20"/>
          <w:szCs w:val="20"/>
        </w:rPr>
      </w:pPr>
      <w:ins w:id="1276"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else</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7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78" w:author="Unknown"/>
          <w:rFonts w:ascii="Consolas" w:eastAsia="Times New Roman" w:hAnsi="Consolas" w:cs="Courier New"/>
          <w:color w:val="333333"/>
          <w:sz w:val="20"/>
          <w:szCs w:val="20"/>
        </w:rPr>
      </w:pPr>
      <w:ins w:id="1279"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b;</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280" w:author="Unknown"/>
          <w:rFonts w:ascii="Consolas" w:eastAsia="Times New Roman" w:hAnsi="Consolas" w:cs="Courier New"/>
          <w:color w:val="333333"/>
          <w:sz w:val="20"/>
          <w:szCs w:val="20"/>
        </w:rPr>
      </w:pPr>
      <w:ins w:id="1281"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If Then Else In JAVA </w:t>
      </w:r>
      <w:proofErr w:type="gramStart"/>
      <w:r w:rsidRPr="007A7EEB">
        <w:rPr>
          <w:rFonts w:ascii="Calibri" w:eastAsia="Times New Roman" w:hAnsi="Calibri" w:cs="Calibri"/>
          <w:color w:val="555555"/>
          <w:sz w:val="45"/>
          <w:szCs w:val="45"/>
        </w:rPr>
        <w:t>With</w:t>
      </w:r>
      <w:proofErr w:type="gramEnd"/>
      <w:r w:rsidRPr="007A7EEB">
        <w:rPr>
          <w:rFonts w:ascii="Calibri" w:eastAsia="Times New Roman" w:hAnsi="Calibri" w:cs="Calibri"/>
          <w:color w:val="555555"/>
          <w:sz w:val="45"/>
          <w:szCs w:val="45"/>
        </w:rPr>
        <w:t xml:space="preserve"> Examples – Complete Tutorials</w:t>
      </w:r>
    </w:p>
    <w:p w:rsidR="007A7EEB" w:rsidRPr="007A7EEB" w:rsidRDefault="007A7EEB" w:rsidP="007A7EEB">
      <w:pPr>
        <w:shd w:val="clear" w:color="auto" w:fill="F9F9F9"/>
        <w:spacing w:after="0" w:line="240" w:lineRule="auto"/>
        <w:jc w:val="both"/>
        <w:rPr>
          <w:ins w:id="1282" w:author="Unknown"/>
          <w:rFonts w:ascii="Calibri" w:eastAsia="Times New Roman" w:hAnsi="Calibri" w:cs="Calibri"/>
          <w:b/>
          <w:bCs/>
          <w:color w:val="555555"/>
          <w:sz w:val="24"/>
          <w:szCs w:val="24"/>
        </w:rPr>
      </w:pPr>
      <w:ins w:id="1283"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"https://abhiandroid.com/java/if-then-else-in-java"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21"/>
        </w:numPr>
        <w:shd w:val="clear" w:color="auto" w:fill="F9F9F9"/>
        <w:spacing w:after="0" w:line="240" w:lineRule="auto"/>
        <w:ind w:left="0"/>
        <w:jc w:val="both"/>
        <w:rPr>
          <w:ins w:id="1284" w:author="Unknown"/>
          <w:rFonts w:ascii="Calibri" w:eastAsia="Times New Roman" w:hAnsi="Calibri" w:cs="Calibri"/>
          <w:color w:val="555555"/>
          <w:sz w:val="24"/>
          <w:szCs w:val="24"/>
        </w:rPr>
      </w:pPr>
      <w:ins w:id="1285"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"https://abhiandroid.com/java/if-then-else-in-java" \l "What_Is_If_Then"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What Is If Then</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1"/>
        </w:numPr>
        <w:shd w:val="clear" w:color="auto" w:fill="F9F9F9"/>
        <w:spacing w:after="0" w:line="240" w:lineRule="auto"/>
        <w:ind w:left="0"/>
        <w:jc w:val="both"/>
        <w:rPr>
          <w:ins w:id="1286" w:author="Unknown"/>
          <w:rFonts w:ascii="Calibri" w:eastAsia="Times New Roman" w:hAnsi="Calibri" w:cs="Calibri"/>
          <w:color w:val="555555"/>
          <w:sz w:val="24"/>
          <w:szCs w:val="24"/>
        </w:rPr>
      </w:pPr>
      <w:ins w:id="1287"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"https://abhiandroid.com/java/if-then-else-in-java" \l "If_Then_Syntax"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If Then Syntax:</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1"/>
        </w:numPr>
        <w:shd w:val="clear" w:color="auto" w:fill="F9F9F9"/>
        <w:spacing w:after="0" w:line="240" w:lineRule="auto"/>
        <w:ind w:left="0"/>
        <w:jc w:val="both"/>
        <w:rPr>
          <w:ins w:id="1288" w:author="Unknown"/>
          <w:rFonts w:ascii="Calibri" w:eastAsia="Times New Roman" w:hAnsi="Calibri" w:cs="Calibri"/>
          <w:color w:val="555555"/>
          <w:sz w:val="24"/>
          <w:szCs w:val="24"/>
        </w:rPr>
      </w:pPr>
      <w:ins w:id="1289"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"https://abhiandroid.com/java/if-then-else-in-java" \l "If_Then_Else"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If Then Else: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1"/>
        </w:numPr>
        <w:shd w:val="clear" w:color="auto" w:fill="F9F9F9"/>
        <w:spacing w:after="0" w:line="240" w:lineRule="auto"/>
        <w:ind w:left="0"/>
        <w:jc w:val="both"/>
        <w:rPr>
          <w:ins w:id="1290" w:author="Unknown"/>
          <w:rFonts w:ascii="Calibri" w:eastAsia="Times New Roman" w:hAnsi="Calibri" w:cs="Calibri"/>
          <w:color w:val="555555"/>
          <w:sz w:val="24"/>
          <w:szCs w:val="24"/>
        </w:rPr>
      </w:pPr>
      <w:ins w:id="1291"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"https://abhiandroid.com/java/if-then-else-in-java" \l "Else_If"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Else If:</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1"/>
        </w:numPr>
        <w:shd w:val="clear" w:color="auto" w:fill="F9F9F9"/>
        <w:spacing w:line="240" w:lineRule="auto"/>
        <w:ind w:left="0"/>
        <w:jc w:val="both"/>
        <w:rPr>
          <w:ins w:id="1292" w:author="Unknown"/>
          <w:rFonts w:ascii="Calibri" w:eastAsia="Times New Roman" w:hAnsi="Calibri" w:cs="Calibri"/>
          <w:color w:val="555555"/>
          <w:sz w:val="24"/>
          <w:szCs w:val="24"/>
        </w:rPr>
      </w:pPr>
      <w:ins w:id="1293"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"https://abhiandroid.com/java/if-then-else-in-java" \l "Ternary_Operator"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5</w:t>
        </w:r>
        <w:r w:rsidRPr="007A7EEB">
          <w:rPr>
            <w:rFonts w:ascii="Calibri" w:eastAsia="Times New Roman" w:hAnsi="Calibri" w:cs="Calibri"/>
            <w:color w:val="337AB7"/>
            <w:sz w:val="24"/>
            <w:szCs w:val="24"/>
            <w:u w:val="single"/>
          </w:rPr>
          <w:t> Ternary Operator:</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1294" w:author="Unknown"/>
          <w:rFonts w:ascii="Calibri" w:eastAsia="Times New Roman" w:hAnsi="Calibri" w:cs="Calibri"/>
          <w:color w:val="339600"/>
          <w:sz w:val="27"/>
          <w:szCs w:val="27"/>
        </w:rPr>
      </w:pPr>
      <w:ins w:id="1295" w:author="Unknown">
        <w:r w:rsidRPr="007A7EEB">
          <w:rPr>
            <w:rFonts w:ascii="Calibri" w:eastAsia="Times New Roman" w:hAnsi="Calibri" w:cs="Calibri"/>
            <w:b/>
            <w:bCs/>
            <w:color w:val="339600"/>
            <w:sz w:val="27"/>
            <w:szCs w:val="27"/>
          </w:rPr>
          <w:t>What Is If Then</w:t>
        </w:r>
      </w:ins>
    </w:p>
    <w:p w:rsidR="007A7EEB" w:rsidRPr="007A7EEB" w:rsidRDefault="007A7EEB" w:rsidP="007A7EEB">
      <w:pPr>
        <w:shd w:val="clear" w:color="auto" w:fill="FFFFFF"/>
        <w:spacing w:after="150" w:line="240" w:lineRule="auto"/>
        <w:jc w:val="both"/>
        <w:rPr>
          <w:ins w:id="1296" w:author="Unknown"/>
          <w:rFonts w:ascii="Calibri" w:eastAsia="Times New Roman" w:hAnsi="Calibri" w:cs="Calibri"/>
          <w:color w:val="555555"/>
          <w:sz w:val="26"/>
          <w:szCs w:val="26"/>
        </w:rPr>
      </w:pPr>
      <w:ins w:id="1297" w:author="Unknown">
        <w:r w:rsidRPr="007A7EEB">
          <w:rPr>
            <w:rFonts w:ascii="Calibri" w:eastAsia="Times New Roman" w:hAnsi="Calibri" w:cs="Calibri"/>
            <w:color w:val="555555"/>
            <w:sz w:val="26"/>
            <w:szCs w:val="26"/>
          </w:rPr>
          <w:t>If then allow us to control the flow of program based on conditions, whether to execute a code or not. In simple word it gives the freedom to take decisions on what code to execute or not. The biggest advantage of if then is that it makes the program to take action based on user input.</w:t>
        </w:r>
      </w:ins>
    </w:p>
    <w:p w:rsidR="007A7EEB" w:rsidRPr="007A7EEB" w:rsidRDefault="007A7EEB" w:rsidP="007A7EEB">
      <w:pPr>
        <w:spacing w:before="300" w:after="300" w:line="240" w:lineRule="auto"/>
        <w:rPr>
          <w:ins w:id="1298" w:author="Unknown"/>
          <w:rFonts w:ascii="Times New Roman" w:eastAsia="Times New Roman" w:hAnsi="Times New Roman" w:cs="Times New Roman"/>
          <w:sz w:val="24"/>
          <w:szCs w:val="24"/>
        </w:rPr>
      </w:pPr>
      <w:ins w:id="1299" w:author="Unknown">
        <w:r w:rsidRPr="007A7EEB">
          <w:rPr>
            <w:rFonts w:ascii="Times New Roman" w:eastAsia="Times New Roman" w:hAnsi="Times New Roman" w:cs="Times New Roman"/>
            <w:sz w:val="24"/>
            <w:szCs w:val="24"/>
          </w:rPr>
          <w:pict>
            <v:rect id="_x0000_i1096"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300" w:author="Unknown"/>
          <w:rFonts w:ascii="Calibri" w:eastAsia="Times New Roman" w:hAnsi="Calibri" w:cs="Calibri"/>
          <w:color w:val="339600"/>
          <w:sz w:val="27"/>
          <w:szCs w:val="27"/>
        </w:rPr>
      </w:pPr>
      <w:ins w:id="1301" w:author="Unknown">
        <w:r w:rsidRPr="007A7EEB">
          <w:rPr>
            <w:rFonts w:ascii="Calibri" w:eastAsia="Times New Roman" w:hAnsi="Calibri" w:cs="Calibri"/>
            <w:b/>
            <w:bCs/>
            <w:color w:val="339600"/>
            <w:sz w:val="27"/>
            <w:szCs w:val="27"/>
          </w:rPr>
          <w:t>If Then Syntax:</w:t>
        </w:r>
      </w:ins>
    </w:p>
    <w:p w:rsidR="007A7EEB" w:rsidRPr="007A7EEB" w:rsidRDefault="007A7EEB" w:rsidP="007A7EEB">
      <w:pPr>
        <w:shd w:val="clear" w:color="auto" w:fill="FFFFFF"/>
        <w:spacing w:after="150" w:line="240" w:lineRule="auto"/>
        <w:jc w:val="both"/>
        <w:rPr>
          <w:ins w:id="1302" w:author="Unknown"/>
          <w:rFonts w:ascii="Calibri" w:eastAsia="Times New Roman" w:hAnsi="Calibri" w:cs="Calibri"/>
          <w:color w:val="555555"/>
          <w:sz w:val="26"/>
          <w:szCs w:val="26"/>
        </w:rPr>
      </w:pPr>
      <w:ins w:id="1303" w:author="Unknown">
        <w:r w:rsidRPr="007A7EEB">
          <w:rPr>
            <w:rFonts w:ascii="Calibri" w:eastAsia="Times New Roman" w:hAnsi="Calibri" w:cs="Calibri"/>
            <w:color w:val="555555"/>
            <w:sz w:val="26"/>
            <w:szCs w:val="26"/>
          </w:rPr>
          <w:t>If then execute a code of block or single statement if a Boolean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"https://abhiandroid.com/java/expression-statement-code-blocks-in-java"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expression</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inside braces is true. The basic syntax of if then is as follows: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04" w:author="Unknown"/>
          <w:rFonts w:ascii="Consolas" w:eastAsia="Times New Roman" w:hAnsi="Consolas" w:cs="Courier New"/>
          <w:color w:val="333333"/>
          <w:sz w:val="20"/>
          <w:szCs w:val="20"/>
        </w:rPr>
      </w:pPr>
      <w:proofErr w:type="gramStart"/>
      <w:ins w:id="1305" w:author="Unknown">
        <w:r w:rsidRPr="007A7EEB">
          <w:rPr>
            <w:rFonts w:ascii="Consolas" w:eastAsia="Times New Roman" w:hAnsi="Consolas" w:cs="Courier New"/>
            <w:color w:val="333333"/>
            <w:sz w:val="20"/>
            <w:szCs w:val="20"/>
          </w:rPr>
          <w:lastRenderedPageBreak/>
          <w:t>if(</w:t>
        </w:r>
        <w:proofErr w:type="gramEnd"/>
        <w:r w:rsidRPr="007A7EEB">
          <w:rPr>
            <w:rFonts w:ascii="Consolas" w:eastAsia="Times New Roman" w:hAnsi="Consolas" w:cs="Courier New"/>
            <w:color w:val="333333"/>
            <w:sz w:val="20"/>
            <w:szCs w:val="20"/>
          </w:rPr>
          <w:t>Boolean expression is true)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06" w:author="Unknown"/>
          <w:rFonts w:ascii="Consolas" w:eastAsia="Times New Roman" w:hAnsi="Consolas" w:cs="Courier New"/>
          <w:color w:val="333333"/>
          <w:sz w:val="20"/>
          <w:szCs w:val="20"/>
        </w:rPr>
      </w:pPr>
      <w:ins w:id="1307" w:author="Unknown">
        <w:r w:rsidRPr="007A7EEB">
          <w:rPr>
            <w:rFonts w:ascii="Consolas" w:eastAsia="Times New Roman" w:hAnsi="Consolas" w:cs="Courier New"/>
            <w:color w:val="333333"/>
            <w:sz w:val="20"/>
            <w:szCs w:val="20"/>
          </w:rPr>
          <w:t>Execute this single statement;</w:t>
        </w:r>
      </w:ins>
    </w:p>
    <w:p w:rsidR="007A7EEB" w:rsidRPr="007A7EEB" w:rsidRDefault="007A7EEB" w:rsidP="007A7EEB">
      <w:pPr>
        <w:shd w:val="clear" w:color="auto" w:fill="FFFFFF"/>
        <w:spacing w:after="150" w:line="240" w:lineRule="auto"/>
        <w:jc w:val="both"/>
        <w:rPr>
          <w:ins w:id="1308" w:author="Unknown"/>
          <w:rFonts w:ascii="Calibri" w:eastAsia="Times New Roman" w:hAnsi="Calibri" w:cs="Calibri"/>
          <w:color w:val="555555"/>
          <w:sz w:val="26"/>
          <w:szCs w:val="26"/>
        </w:rPr>
      </w:pPr>
      <w:ins w:id="1309" w:author="Unknown">
        <w:r w:rsidRPr="007A7EEB">
          <w:rPr>
            <w:rFonts w:ascii="Calibri" w:eastAsia="Times New Roman" w:hAnsi="Calibri" w:cs="Calibri"/>
            <w:color w:val="555555"/>
            <w:sz w:val="26"/>
            <w:szCs w:val="26"/>
          </w:rPr>
          <w:t>Boolean expression is enclosed in parenthesis and single statement is terminated with semicolon.</w:t>
        </w:r>
      </w:ins>
    </w:p>
    <w:p w:rsidR="007A7EEB" w:rsidRPr="007A7EEB" w:rsidRDefault="007A7EEB" w:rsidP="007A7EEB">
      <w:pPr>
        <w:shd w:val="clear" w:color="auto" w:fill="FFFFFF"/>
        <w:spacing w:after="150" w:line="240" w:lineRule="auto"/>
        <w:jc w:val="both"/>
        <w:rPr>
          <w:ins w:id="1310" w:author="Unknown"/>
          <w:rFonts w:ascii="Calibri" w:eastAsia="Times New Roman" w:hAnsi="Calibri" w:cs="Calibri"/>
          <w:color w:val="555555"/>
          <w:sz w:val="26"/>
          <w:szCs w:val="26"/>
        </w:rPr>
      </w:pPr>
      <w:ins w:id="1311" w:author="Unknown">
        <w:r w:rsidRPr="007A7EEB">
          <w:rPr>
            <w:rFonts w:ascii="Calibri" w:eastAsia="Times New Roman" w:hAnsi="Calibri" w:cs="Calibri"/>
            <w:color w:val="555555"/>
            <w:sz w:val="26"/>
            <w:szCs w:val="26"/>
          </w:rPr>
          <w:t>Or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12" w:author="Unknown"/>
          <w:rFonts w:ascii="Consolas" w:eastAsia="Times New Roman" w:hAnsi="Consolas" w:cs="Courier New"/>
          <w:color w:val="333333"/>
          <w:sz w:val="20"/>
          <w:szCs w:val="20"/>
        </w:rPr>
      </w:pPr>
      <w:proofErr w:type="gramStart"/>
      <w:ins w:id="1313" w:author="Unknown">
        <w:r w:rsidRPr="007A7EEB">
          <w:rPr>
            <w:rFonts w:ascii="Consolas" w:eastAsia="Times New Roman" w:hAnsi="Consolas" w:cs="Courier New"/>
            <w:color w:val="333333"/>
            <w:sz w:val="20"/>
            <w:szCs w:val="20"/>
          </w:rPr>
          <w:t>if(</w:t>
        </w:r>
        <w:proofErr w:type="gramEnd"/>
        <w:r w:rsidRPr="007A7EEB">
          <w:rPr>
            <w:rFonts w:ascii="Consolas" w:eastAsia="Times New Roman" w:hAnsi="Consolas" w:cs="Courier New"/>
            <w:color w:val="333333"/>
            <w:sz w:val="20"/>
            <w:szCs w:val="20"/>
          </w:rPr>
          <w:t>Boolean expression is true){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14" w:author="Unknown"/>
          <w:rFonts w:ascii="Consolas" w:eastAsia="Times New Roman" w:hAnsi="Consolas" w:cs="Courier New"/>
          <w:color w:val="333333"/>
          <w:sz w:val="20"/>
          <w:szCs w:val="20"/>
        </w:rPr>
      </w:pPr>
      <w:ins w:id="1315" w:author="Unknown">
        <w:r w:rsidRPr="007A7EEB">
          <w:rPr>
            <w:rFonts w:ascii="Consolas" w:eastAsia="Times New Roman" w:hAnsi="Consolas" w:cs="Courier New"/>
            <w:color w:val="333333"/>
            <w:sz w:val="20"/>
            <w:szCs w:val="20"/>
          </w:rPr>
          <w:t>Execute all statement inside code block;</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16" w:author="Unknown"/>
          <w:rFonts w:ascii="Consolas" w:eastAsia="Times New Roman" w:hAnsi="Consolas" w:cs="Courier New"/>
          <w:color w:val="333333"/>
          <w:sz w:val="20"/>
          <w:szCs w:val="20"/>
        </w:rPr>
      </w:pPr>
      <w:ins w:id="1317"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318" w:author="Unknown"/>
          <w:rFonts w:ascii="Calibri" w:eastAsia="Times New Roman" w:hAnsi="Calibri" w:cs="Calibri"/>
          <w:color w:val="555555"/>
          <w:sz w:val="26"/>
          <w:szCs w:val="26"/>
        </w:rPr>
      </w:pPr>
      <w:ins w:id="1319" w:author="Unknown">
        <w:r w:rsidRPr="007A7EEB">
          <w:rPr>
            <w:rFonts w:ascii="Calibri" w:eastAsia="Times New Roman" w:hAnsi="Calibri" w:cs="Calibri"/>
            <w:color w:val="555555"/>
            <w:sz w:val="26"/>
            <w:szCs w:val="26"/>
          </w:rPr>
          <w:t>If you are using code block then each statement inside block should also be terminated with semicolon.</w:t>
        </w:r>
      </w:ins>
    </w:p>
    <w:p w:rsidR="007A7EEB" w:rsidRPr="007A7EEB" w:rsidRDefault="007A7EEB" w:rsidP="007A7EEB">
      <w:pPr>
        <w:shd w:val="clear" w:color="auto" w:fill="FFFFFF"/>
        <w:spacing w:after="150" w:line="240" w:lineRule="auto"/>
        <w:jc w:val="both"/>
        <w:rPr>
          <w:ins w:id="1320" w:author="Unknown"/>
          <w:rFonts w:ascii="Calibri" w:eastAsia="Times New Roman" w:hAnsi="Calibri" w:cs="Calibri"/>
          <w:color w:val="555555"/>
          <w:sz w:val="26"/>
          <w:szCs w:val="26"/>
        </w:rPr>
      </w:pPr>
      <w:ins w:id="1321" w:author="Unknown">
        <w:r w:rsidRPr="007A7EEB">
          <w:rPr>
            <w:rFonts w:ascii="Calibri" w:eastAsia="Times New Roman" w:hAnsi="Calibri" w:cs="Calibri"/>
            <w:b/>
            <w:bCs/>
            <w:color w:val="555555"/>
            <w:sz w:val="26"/>
            <w:szCs w:val="26"/>
          </w:rPr>
          <w:t>Example of If then:</w:t>
        </w:r>
      </w:ins>
    </w:p>
    <w:p w:rsidR="007A7EEB" w:rsidRPr="007A7EEB" w:rsidRDefault="007A7EEB" w:rsidP="007A7EEB">
      <w:pPr>
        <w:shd w:val="clear" w:color="auto" w:fill="FFFFFF"/>
        <w:spacing w:after="150" w:line="240" w:lineRule="auto"/>
        <w:jc w:val="both"/>
        <w:rPr>
          <w:ins w:id="1322" w:author="Unknown"/>
          <w:rFonts w:ascii="Calibri" w:eastAsia="Times New Roman" w:hAnsi="Calibri" w:cs="Calibri"/>
          <w:color w:val="555555"/>
          <w:sz w:val="26"/>
          <w:szCs w:val="26"/>
        </w:rPr>
      </w:pPr>
      <w:proofErr w:type="spellStart"/>
      <w:proofErr w:type="gramStart"/>
      <w:ins w:id="1323" w:author="Unknown">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create a simple program when water evaporate if temperature is 100 degree Celsius: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24" w:author="Unknown"/>
          <w:rFonts w:ascii="Consolas" w:eastAsia="Times New Roman" w:hAnsi="Consolas" w:cs="Courier New"/>
          <w:color w:val="333333"/>
          <w:sz w:val="20"/>
          <w:szCs w:val="20"/>
        </w:rPr>
      </w:pPr>
      <w:proofErr w:type="spellStart"/>
      <w:proofErr w:type="gramStart"/>
      <w:ins w:id="1325"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tempWater</w:t>
        </w:r>
        <w:proofErr w:type="spellEnd"/>
        <w:r w:rsidRPr="007A7EEB">
          <w:rPr>
            <w:rFonts w:ascii="Consolas" w:eastAsia="Times New Roman" w:hAnsi="Consolas" w:cs="Courier New"/>
            <w:color w:val="333333"/>
            <w:sz w:val="20"/>
            <w:szCs w:val="20"/>
          </w:rPr>
          <w:t xml:space="preserve"> = 100;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26" w:author="Unknown"/>
          <w:rFonts w:ascii="Consolas" w:eastAsia="Times New Roman" w:hAnsi="Consolas" w:cs="Courier New"/>
          <w:color w:val="333333"/>
          <w:sz w:val="20"/>
          <w:szCs w:val="20"/>
        </w:rPr>
      </w:pPr>
      <w:proofErr w:type="gramStart"/>
      <w:ins w:id="1327" w:author="Unknown">
        <w:r w:rsidRPr="007A7EEB">
          <w:rPr>
            <w:rFonts w:ascii="Consolas" w:eastAsia="Times New Roman" w:hAnsi="Consolas" w:cs="Courier New"/>
            <w:color w:val="333333"/>
            <w:sz w:val="20"/>
            <w:szCs w:val="20"/>
          </w:rPr>
          <w:t>if(</w:t>
        </w:r>
        <w:proofErr w:type="spellStart"/>
        <w:proofErr w:type="gramEnd"/>
        <w:r w:rsidRPr="007A7EEB">
          <w:rPr>
            <w:rFonts w:ascii="Consolas" w:eastAsia="Times New Roman" w:hAnsi="Consolas" w:cs="Courier New"/>
            <w:color w:val="333333"/>
            <w:sz w:val="20"/>
            <w:szCs w:val="20"/>
          </w:rPr>
          <w:t>tempWater</w:t>
        </w:r>
        <w:proofErr w:type="spellEnd"/>
        <w:r w:rsidRPr="007A7EEB">
          <w:rPr>
            <w:rFonts w:ascii="Consolas" w:eastAsia="Times New Roman" w:hAnsi="Consolas" w:cs="Courier New"/>
            <w:color w:val="333333"/>
            <w:sz w:val="20"/>
            <w:szCs w:val="20"/>
          </w:rPr>
          <w:t>==100)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28" w:author="Unknown"/>
          <w:rFonts w:ascii="Consolas" w:eastAsia="Times New Roman" w:hAnsi="Consolas" w:cs="Courier New"/>
          <w:color w:val="333333"/>
          <w:sz w:val="20"/>
          <w:szCs w:val="20"/>
        </w:rPr>
      </w:pPr>
      <w:proofErr w:type="spellStart"/>
      <w:proofErr w:type="gramStart"/>
      <w:ins w:id="1329"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“Water start evaporating”);</w:t>
        </w:r>
      </w:ins>
    </w:p>
    <w:p w:rsidR="007A7EEB" w:rsidRPr="007A7EEB" w:rsidRDefault="007A7EEB" w:rsidP="007A7EEB">
      <w:pPr>
        <w:shd w:val="clear" w:color="auto" w:fill="FFFFFF"/>
        <w:spacing w:after="150" w:line="240" w:lineRule="auto"/>
        <w:jc w:val="both"/>
        <w:rPr>
          <w:ins w:id="1330" w:author="Unknown"/>
          <w:rFonts w:ascii="Calibri" w:eastAsia="Times New Roman" w:hAnsi="Calibri" w:cs="Calibri"/>
          <w:color w:val="555555"/>
          <w:sz w:val="26"/>
          <w:szCs w:val="26"/>
        </w:rPr>
      </w:pPr>
      <w:ins w:id="1331" w:author="Unknown">
        <w:r w:rsidRPr="007A7EEB">
          <w:rPr>
            <w:rFonts w:ascii="Calibri" w:eastAsia="Times New Roman" w:hAnsi="Calibri" w:cs="Calibri"/>
            <w:color w:val="555555"/>
            <w:sz w:val="26"/>
            <w:szCs w:val="26"/>
          </w:rPr>
          <w:t>In the above example, since </w:t>
        </w:r>
        <w:r w:rsidRPr="007A7EEB">
          <w:rPr>
            <w:rFonts w:ascii="Consolas" w:eastAsia="Times New Roman" w:hAnsi="Consolas" w:cs="Courier New"/>
            <w:color w:val="C7254E"/>
            <w:sz w:val="23"/>
            <w:szCs w:val="23"/>
            <w:shd w:val="clear" w:color="auto" w:fill="F9F2F4"/>
          </w:rPr>
          <w:t>if</w:t>
        </w:r>
        <w:r w:rsidRPr="007A7EEB">
          <w:rPr>
            <w:rFonts w:ascii="Calibri" w:eastAsia="Times New Roman" w:hAnsi="Calibri" w:cs="Calibri"/>
            <w:color w:val="555555"/>
            <w:sz w:val="26"/>
            <w:szCs w:val="26"/>
          </w:rPr>
          <w:t> Boolean expression is true, so single statement just below will be executed. Thus output will be Water start evaporating.</w:t>
        </w:r>
      </w:ins>
    </w:p>
    <w:p w:rsidR="007A7EEB" w:rsidRPr="007A7EEB" w:rsidRDefault="007A7EEB" w:rsidP="007A7EEB">
      <w:pPr>
        <w:shd w:val="clear" w:color="auto" w:fill="FFFFFF"/>
        <w:spacing w:after="150" w:line="240" w:lineRule="auto"/>
        <w:jc w:val="both"/>
        <w:rPr>
          <w:ins w:id="1332" w:author="Unknown"/>
          <w:rFonts w:ascii="Calibri" w:eastAsia="Times New Roman" w:hAnsi="Calibri" w:cs="Calibri"/>
          <w:color w:val="555555"/>
          <w:sz w:val="26"/>
          <w:szCs w:val="26"/>
        </w:rPr>
      </w:pPr>
      <w:proofErr w:type="spellStart"/>
      <w:proofErr w:type="gramStart"/>
      <w:ins w:id="1333" w:author="Unknown">
        <w:r w:rsidRPr="007A7EEB">
          <w:rPr>
            <w:rFonts w:ascii="Calibri" w:eastAsia="Times New Roman" w:hAnsi="Calibri" w:cs="Calibri"/>
            <w:b/>
            <w:bCs/>
            <w:color w:val="555555"/>
            <w:sz w:val="26"/>
            <w:szCs w:val="26"/>
          </w:rPr>
          <w:t>Lets</w:t>
        </w:r>
        <w:proofErr w:type="spellEnd"/>
        <w:proofErr w:type="gramEnd"/>
        <w:r w:rsidRPr="007A7EEB">
          <w:rPr>
            <w:rFonts w:ascii="Calibri" w:eastAsia="Times New Roman" w:hAnsi="Calibri" w:cs="Calibri"/>
            <w:b/>
            <w:bCs/>
            <w:color w:val="555555"/>
            <w:sz w:val="26"/>
            <w:szCs w:val="26"/>
          </w:rPr>
          <w:t xml:space="preserve"> see same example with different input: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34" w:author="Unknown"/>
          <w:rFonts w:ascii="Consolas" w:eastAsia="Times New Roman" w:hAnsi="Consolas" w:cs="Courier New"/>
          <w:color w:val="333333"/>
          <w:sz w:val="20"/>
          <w:szCs w:val="20"/>
        </w:rPr>
      </w:pPr>
      <w:proofErr w:type="spellStart"/>
      <w:proofErr w:type="gramStart"/>
      <w:ins w:id="1335"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tempWater</w:t>
        </w:r>
        <w:proofErr w:type="spellEnd"/>
        <w:r w:rsidRPr="007A7EEB">
          <w:rPr>
            <w:rFonts w:ascii="Consolas" w:eastAsia="Times New Roman" w:hAnsi="Consolas" w:cs="Courier New"/>
            <w:color w:val="333333"/>
            <w:sz w:val="20"/>
            <w:szCs w:val="20"/>
          </w:rPr>
          <w:t xml:space="preserve"> = 50;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36" w:author="Unknown"/>
          <w:rFonts w:ascii="Consolas" w:eastAsia="Times New Roman" w:hAnsi="Consolas" w:cs="Courier New"/>
          <w:color w:val="333333"/>
          <w:sz w:val="20"/>
          <w:szCs w:val="20"/>
        </w:rPr>
      </w:pPr>
      <w:proofErr w:type="gramStart"/>
      <w:ins w:id="1337" w:author="Unknown">
        <w:r w:rsidRPr="007A7EEB">
          <w:rPr>
            <w:rFonts w:ascii="Consolas" w:eastAsia="Times New Roman" w:hAnsi="Consolas" w:cs="Courier New"/>
            <w:color w:val="333333"/>
            <w:sz w:val="20"/>
            <w:szCs w:val="20"/>
          </w:rPr>
          <w:t>if(</w:t>
        </w:r>
        <w:proofErr w:type="spellStart"/>
        <w:proofErr w:type="gramEnd"/>
        <w:r w:rsidRPr="007A7EEB">
          <w:rPr>
            <w:rFonts w:ascii="Consolas" w:eastAsia="Times New Roman" w:hAnsi="Consolas" w:cs="Courier New"/>
            <w:color w:val="333333"/>
            <w:sz w:val="20"/>
            <w:szCs w:val="20"/>
          </w:rPr>
          <w:t>tempWater</w:t>
        </w:r>
        <w:proofErr w:type="spellEnd"/>
        <w:r w:rsidRPr="007A7EEB">
          <w:rPr>
            <w:rFonts w:ascii="Consolas" w:eastAsia="Times New Roman" w:hAnsi="Consolas" w:cs="Courier New"/>
            <w:color w:val="333333"/>
            <w:sz w:val="20"/>
            <w:szCs w:val="20"/>
          </w:rPr>
          <w:t>==100)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38" w:author="Unknown"/>
          <w:rFonts w:ascii="Consolas" w:eastAsia="Times New Roman" w:hAnsi="Consolas" w:cs="Courier New"/>
          <w:color w:val="333333"/>
          <w:sz w:val="20"/>
          <w:szCs w:val="20"/>
        </w:rPr>
      </w:pPr>
      <w:proofErr w:type="spellStart"/>
      <w:proofErr w:type="gramStart"/>
      <w:ins w:id="1339"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"Water start evaporating");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40" w:author="Unknown"/>
          <w:rFonts w:ascii="Consolas" w:eastAsia="Times New Roman" w:hAnsi="Consolas" w:cs="Courier New"/>
          <w:color w:val="333333"/>
          <w:sz w:val="20"/>
          <w:szCs w:val="20"/>
        </w:rPr>
      </w:pPr>
      <w:proofErr w:type="spellStart"/>
      <w:proofErr w:type="gramStart"/>
      <w:ins w:id="1341"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"This Will Be Executed");</w:t>
        </w:r>
      </w:ins>
    </w:p>
    <w:p w:rsidR="007A7EEB" w:rsidRPr="007A7EEB" w:rsidRDefault="007A7EEB" w:rsidP="007A7EEB">
      <w:pPr>
        <w:shd w:val="clear" w:color="auto" w:fill="FFFFFF"/>
        <w:spacing w:after="150" w:line="240" w:lineRule="auto"/>
        <w:jc w:val="both"/>
        <w:rPr>
          <w:ins w:id="1342" w:author="Unknown"/>
          <w:rFonts w:ascii="Calibri" w:eastAsia="Times New Roman" w:hAnsi="Calibri" w:cs="Calibri"/>
          <w:color w:val="555555"/>
          <w:sz w:val="26"/>
          <w:szCs w:val="26"/>
        </w:rPr>
      </w:pPr>
      <w:ins w:id="1343" w:author="Unknown">
        <w:r w:rsidRPr="007A7EEB">
          <w:rPr>
            <w:rFonts w:ascii="Calibri" w:eastAsia="Times New Roman" w:hAnsi="Calibri" w:cs="Calibri"/>
            <w:color w:val="555555"/>
            <w:sz w:val="26"/>
            <w:szCs w:val="26"/>
          </w:rPr>
          <w:t xml:space="preserve">In the above example, since </w:t>
        </w:r>
        <w:proofErr w:type="gramStart"/>
        <w:r w:rsidRPr="007A7EEB">
          <w:rPr>
            <w:rFonts w:ascii="Calibri" w:eastAsia="Times New Roman" w:hAnsi="Calibri" w:cs="Calibri"/>
            <w:color w:val="555555"/>
            <w:sz w:val="26"/>
            <w:szCs w:val="26"/>
          </w:rPr>
          <w:t>the if</w:t>
        </w:r>
        <w:proofErr w:type="gramEnd"/>
        <w:r w:rsidRPr="007A7EEB">
          <w:rPr>
            <w:rFonts w:ascii="Calibri" w:eastAsia="Times New Roman" w:hAnsi="Calibri" w:cs="Calibri"/>
            <w:color w:val="555555"/>
            <w:sz w:val="26"/>
            <w:szCs w:val="26"/>
          </w:rPr>
          <w:t xml:space="preserve"> Boolean expression is false so single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"https://abhiandroid.com/java/expression-statement-code-blocks-in-java"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statement</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just below if won’t be executed. But the next statement just after it will be executed. Thus the output will be: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44" w:author="Unknown"/>
          <w:rFonts w:ascii="Consolas" w:eastAsia="Times New Roman" w:hAnsi="Consolas" w:cs="Courier New"/>
          <w:color w:val="333333"/>
          <w:sz w:val="20"/>
          <w:szCs w:val="20"/>
        </w:rPr>
      </w:pPr>
      <w:ins w:id="1345" w:author="Unknown">
        <w:r w:rsidRPr="007A7EEB">
          <w:rPr>
            <w:rFonts w:ascii="Consolas" w:eastAsia="Times New Roman" w:hAnsi="Consolas" w:cs="Courier New"/>
            <w:color w:val="333333"/>
            <w:sz w:val="20"/>
            <w:szCs w:val="20"/>
          </w:rPr>
          <w:t>This Will Be Executed</w:t>
        </w:r>
      </w:ins>
    </w:p>
    <w:p w:rsidR="007A7EEB" w:rsidRPr="007A7EEB" w:rsidRDefault="007A7EEB" w:rsidP="007A7EEB">
      <w:pPr>
        <w:shd w:val="clear" w:color="auto" w:fill="FFFFFF"/>
        <w:spacing w:after="150" w:line="240" w:lineRule="auto"/>
        <w:jc w:val="both"/>
        <w:rPr>
          <w:ins w:id="1346" w:author="Unknown"/>
          <w:rFonts w:ascii="Calibri" w:eastAsia="Times New Roman" w:hAnsi="Calibri" w:cs="Calibri"/>
          <w:color w:val="555555"/>
          <w:sz w:val="26"/>
          <w:szCs w:val="26"/>
        </w:rPr>
      </w:pPr>
      <w:ins w:id="1347" w:author="Unknown">
        <w:r w:rsidRPr="007A7EEB">
          <w:rPr>
            <w:rFonts w:ascii="Calibri" w:eastAsia="Times New Roman" w:hAnsi="Calibri" w:cs="Calibri"/>
            <w:b/>
            <w:bCs/>
            <w:color w:val="FF0000"/>
            <w:sz w:val="26"/>
            <w:szCs w:val="26"/>
          </w:rPr>
          <w:lastRenderedPageBreak/>
          <w:t>Important Note:</w:t>
        </w:r>
        <w:r w:rsidRPr="007A7EEB">
          <w:rPr>
            <w:rFonts w:ascii="Calibri" w:eastAsia="Times New Roman" w:hAnsi="Calibri" w:cs="Calibri"/>
            <w:color w:val="555555"/>
            <w:sz w:val="26"/>
            <w:szCs w:val="26"/>
          </w:rPr>
          <w:t xml:space="preserve"> It is important to understand without using code block only single statement after </w:t>
        </w:r>
        <w:proofErr w:type="spellStart"/>
        <w:r w:rsidRPr="007A7EEB">
          <w:rPr>
            <w:rFonts w:ascii="Calibri" w:eastAsia="Times New Roman" w:hAnsi="Calibri" w:cs="Calibri"/>
            <w:color w:val="555555"/>
            <w:sz w:val="26"/>
            <w:szCs w:val="26"/>
          </w:rPr>
          <w:t>if</w:t>
        </w:r>
        <w:proofErr w:type="spellEnd"/>
        <w:r w:rsidRPr="007A7EEB">
          <w:rPr>
            <w:rFonts w:ascii="Calibri" w:eastAsia="Times New Roman" w:hAnsi="Calibri" w:cs="Calibri"/>
            <w:color w:val="555555"/>
            <w:sz w:val="26"/>
            <w:szCs w:val="26"/>
          </w:rPr>
          <w:t xml:space="preserve"> is executed, if Boolean expression is evaluated to be true. Otherwise it will jump to the next statement.</w:t>
        </w:r>
      </w:ins>
    </w:p>
    <w:p w:rsidR="007A7EEB" w:rsidRPr="007A7EEB" w:rsidRDefault="007A7EEB" w:rsidP="007A7EEB">
      <w:pPr>
        <w:shd w:val="clear" w:color="auto" w:fill="FFFFFF"/>
        <w:spacing w:after="150" w:line="240" w:lineRule="auto"/>
        <w:jc w:val="both"/>
        <w:rPr>
          <w:ins w:id="1348" w:author="Unknown"/>
          <w:rFonts w:ascii="Calibri" w:eastAsia="Times New Roman" w:hAnsi="Calibri" w:cs="Calibri"/>
          <w:color w:val="555555"/>
          <w:sz w:val="26"/>
          <w:szCs w:val="26"/>
        </w:rPr>
      </w:pPr>
      <w:proofErr w:type="spellStart"/>
      <w:proofErr w:type="gramStart"/>
      <w:ins w:id="1349" w:author="Unknown">
        <w:r w:rsidRPr="007A7EEB">
          <w:rPr>
            <w:rFonts w:ascii="Calibri" w:eastAsia="Times New Roman" w:hAnsi="Calibri" w:cs="Calibri"/>
            <w:b/>
            <w:bCs/>
            <w:color w:val="555555"/>
            <w:sz w:val="26"/>
            <w:szCs w:val="26"/>
          </w:rPr>
          <w:t>Lets</w:t>
        </w:r>
        <w:proofErr w:type="spellEnd"/>
        <w:proofErr w:type="gramEnd"/>
        <w:r w:rsidRPr="007A7EEB">
          <w:rPr>
            <w:rFonts w:ascii="Calibri" w:eastAsia="Times New Roman" w:hAnsi="Calibri" w:cs="Calibri"/>
            <w:b/>
            <w:bCs/>
            <w:color w:val="555555"/>
            <w:sz w:val="26"/>
            <w:szCs w:val="26"/>
          </w:rPr>
          <w:t xml:space="preserve"> see same example with block code: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50" w:author="Unknown"/>
          <w:rFonts w:ascii="Consolas" w:eastAsia="Times New Roman" w:hAnsi="Consolas" w:cs="Courier New"/>
          <w:color w:val="333333"/>
          <w:sz w:val="20"/>
          <w:szCs w:val="20"/>
        </w:rPr>
      </w:pPr>
      <w:proofErr w:type="spellStart"/>
      <w:proofErr w:type="gramStart"/>
      <w:ins w:id="1351"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tempWater</w:t>
        </w:r>
        <w:proofErr w:type="spellEnd"/>
        <w:r w:rsidRPr="007A7EEB">
          <w:rPr>
            <w:rFonts w:ascii="Consolas" w:eastAsia="Times New Roman" w:hAnsi="Consolas" w:cs="Courier New"/>
            <w:color w:val="333333"/>
            <w:sz w:val="20"/>
            <w:szCs w:val="20"/>
          </w:rPr>
          <w:t xml:space="preserve"> = 100;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52" w:author="Unknown"/>
          <w:rFonts w:ascii="Consolas" w:eastAsia="Times New Roman" w:hAnsi="Consolas" w:cs="Courier New"/>
          <w:color w:val="333333"/>
          <w:sz w:val="20"/>
          <w:szCs w:val="20"/>
        </w:rPr>
      </w:pPr>
      <w:proofErr w:type="gramStart"/>
      <w:ins w:id="1353" w:author="Unknown">
        <w:r w:rsidRPr="007A7EEB">
          <w:rPr>
            <w:rFonts w:ascii="Consolas" w:eastAsia="Times New Roman" w:hAnsi="Consolas" w:cs="Courier New"/>
            <w:color w:val="333333"/>
            <w:sz w:val="20"/>
            <w:szCs w:val="20"/>
          </w:rPr>
          <w:t>if(</w:t>
        </w:r>
        <w:proofErr w:type="spellStart"/>
        <w:proofErr w:type="gramEnd"/>
        <w:r w:rsidRPr="007A7EEB">
          <w:rPr>
            <w:rFonts w:ascii="Consolas" w:eastAsia="Times New Roman" w:hAnsi="Consolas" w:cs="Courier New"/>
            <w:color w:val="333333"/>
            <w:sz w:val="20"/>
            <w:szCs w:val="20"/>
          </w:rPr>
          <w:t>tempWater</w:t>
        </w:r>
        <w:proofErr w:type="spellEnd"/>
        <w:r w:rsidRPr="007A7EEB">
          <w:rPr>
            <w:rFonts w:ascii="Consolas" w:eastAsia="Times New Roman" w:hAnsi="Consolas" w:cs="Courier New"/>
            <w:color w:val="333333"/>
            <w:sz w:val="20"/>
            <w:szCs w:val="20"/>
          </w:rPr>
          <w:t>==100){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54" w:author="Unknown"/>
          <w:rFonts w:ascii="Consolas" w:eastAsia="Times New Roman" w:hAnsi="Consolas" w:cs="Courier New"/>
          <w:color w:val="333333"/>
          <w:sz w:val="20"/>
          <w:szCs w:val="20"/>
        </w:rPr>
      </w:pPr>
      <w:proofErr w:type="spellStart"/>
      <w:proofErr w:type="gramStart"/>
      <w:ins w:id="1355"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"Water start evaporating");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56" w:author="Unknown"/>
          <w:rFonts w:ascii="Consolas" w:eastAsia="Times New Roman" w:hAnsi="Consolas" w:cs="Courier New"/>
          <w:color w:val="333333"/>
          <w:sz w:val="20"/>
          <w:szCs w:val="20"/>
        </w:rPr>
      </w:pPr>
      <w:proofErr w:type="spellStart"/>
      <w:proofErr w:type="gramStart"/>
      <w:ins w:id="1357"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"This will also be executed");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58" w:author="Unknown"/>
          <w:rFonts w:ascii="Consolas" w:eastAsia="Times New Roman" w:hAnsi="Consolas" w:cs="Courier New"/>
          <w:color w:val="333333"/>
          <w:sz w:val="20"/>
          <w:szCs w:val="20"/>
        </w:rPr>
      </w:pPr>
      <w:ins w:id="1359"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360" w:author="Unknown"/>
          <w:rFonts w:ascii="Calibri" w:eastAsia="Times New Roman" w:hAnsi="Calibri" w:cs="Calibri"/>
          <w:color w:val="555555"/>
          <w:sz w:val="26"/>
          <w:szCs w:val="26"/>
        </w:rPr>
      </w:pPr>
      <w:ins w:id="1361" w:author="Unknown">
        <w:r w:rsidRPr="007A7EEB">
          <w:rPr>
            <w:rFonts w:ascii="Calibri" w:eastAsia="Times New Roman" w:hAnsi="Calibri" w:cs="Calibri"/>
            <w:color w:val="555555"/>
            <w:sz w:val="26"/>
            <w:szCs w:val="26"/>
          </w:rPr>
          <w:t xml:space="preserve">In the above example, since if Boolean expression is true so both </w:t>
        </w:r>
        <w:proofErr w:type="gramStart"/>
        <w:r w:rsidRPr="007A7EEB">
          <w:rPr>
            <w:rFonts w:ascii="Calibri" w:eastAsia="Times New Roman" w:hAnsi="Calibri" w:cs="Calibri"/>
            <w:color w:val="555555"/>
            <w:sz w:val="26"/>
            <w:szCs w:val="26"/>
          </w:rPr>
          <w:t>statement</w:t>
        </w:r>
        <w:proofErr w:type="gramEnd"/>
        <w:r w:rsidRPr="007A7EEB">
          <w:rPr>
            <w:rFonts w:ascii="Calibri" w:eastAsia="Times New Roman" w:hAnsi="Calibri" w:cs="Calibri"/>
            <w:color w:val="555555"/>
            <w:sz w:val="26"/>
            <w:szCs w:val="26"/>
          </w:rPr>
          <w:t xml:space="preserve"> inside code block will be executed. So the output will be: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62" w:author="Unknown"/>
          <w:rFonts w:ascii="Consolas" w:eastAsia="Times New Roman" w:hAnsi="Consolas" w:cs="Courier New"/>
          <w:color w:val="333333"/>
          <w:sz w:val="20"/>
          <w:szCs w:val="20"/>
        </w:rPr>
      </w:pPr>
      <w:ins w:id="1363" w:author="Unknown">
        <w:r w:rsidRPr="007A7EEB">
          <w:rPr>
            <w:rFonts w:ascii="Consolas" w:eastAsia="Times New Roman" w:hAnsi="Consolas" w:cs="Courier New"/>
            <w:color w:val="333333"/>
            <w:sz w:val="20"/>
            <w:szCs w:val="20"/>
          </w:rPr>
          <w:t>Water start evaporating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64" w:author="Unknown"/>
          <w:rFonts w:ascii="Consolas" w:eastAsia="Times New Roman" w:hAnsi="Consolas" w:cs="Courier New"/>
          <w:color w:val="333333"/>
          <w:sz w:val="20"/>
          <w:szCs w:val="20"/>
        </w:rPr>
      </w:pPr>
      <w:ins w:id="1365" w:author="Unknown">
        <w:r w:rsidRPr="007A7EEB">
          <w:rPr>
            <w:rFonts w:ascii="Consolas" w:eastAsia="Times New Roman" w:hAnsi="Consolas" w:cs="Courier New"/>
            <w:color w:val="333333"/>
            <w:sz w:val="20"/>
            <w:szCs w:val="20"/>
          </w:rPr>
          <w:t>This will also be executed</w:t>
        </w:r>
      </w:ins>
    </w:p>
    <w:p w:rsidR="007A7EEB" w:rsidRPr="007A7EEB" w:rsidRDefault="007A7EEB" w:rsidP="007A7EEB">
      <w:pPr>
        <w:shd w:val="clear" w:color="auto" w:fill="FFFFFF"/>
        <w:spacing w:after="150" w:line="240" w:lineRule="auto"/>
        <w:jc w:val="both"/>
        <w:rPr>
          <w:ins w:id="1366" w:author="Unknown"/>
          <w:rFonts w:ascii="Calibri" w:eastAsia="Times New Roman" w:hAnsi="Calibri" w:cs="Calibri"/>
          <w:color w:val="555555"/>
          <w:sz w:val="26"/>
          <w:szCs w:val="26"/>
        </w:rPr>
      </w:pPr>
      <w:ins w:id="1367"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Using code block is meant to use when you want to execute more than single statement. But we recommend </w:t>
        </w:r>
        <w:proofErr w:type="gramStart"/>
        <w:r w:rsidRPr="007A7EEB">
          <w:rPr>
            <w:rFonts w:ascii="Calibri" w:eastAsia="Times New Roman" w:hAnsi="Calibri" w:cs="Calibri"/>
            <w:color w:val="555555"/>
            <w:sz w:val="26"/>
            <w:szCs w:val="26"/>
          </w:rPr>
          <w:t>to use</w:t>
        </w:r>
        <w:proofErr w:type="gramEnd"/>
        <w:r w:rsidRPr="007A7EEB">
          <w:rPr>
            <w:rFonts w:ascii="Calibri" w:eastAsia="Times New Roman" w:hAnsi="Calibri" w:cs="Calibri"/>
            <w:color w:val="555555"/>
            <w:sz w:val="26"/>
            <w:szCs w:val="26"/>
          </w:rPr>
          <w:t xml:space="preserve"> code block even if you are using single statement because it comes in good programming practice.</w:t>
        </w:r>
      </w:ins>
    </w:p>
    <w:p w:rsidR="007A7EEB" w:rsidRPr="007A7EEB" w:rsidRDefault="007A7EEB" w:rsidP="007A7EEB">
      <w:pPr>
        <w:spacing w:before="300" w:after="300" w:line="240" w:lineRule="auto"/>
        <w:rPr>
          <w:ins w:id="1368" w:author="Unknown"/>
          <w:rFonts w:ascii="Times New Roman" w:eastAsia="Times New Roman" w:hAnsi="Times New Roman" w:cs="Times New Roman"/>
          <w:sz w:val="24"/>
          <w:szCs w:val="24"/>
        </w:rPr>
      </w:pPr>
      <w:ins w:id="1369" w:author="Unknown">
        <w:r w:rsidRPr="007A7EEB">
          <w:rPr>
            <w:rFonts w:ascii="Times New Roman" w:eastAsia="Times New Roman" w:hAnsi="Times New Roman" w:cs="Times New Roman"/>
            <w:sz w:val="24"/>
            <w:szCs w:val="24"/>
          </w:rPr>
          <w:pict>
            <v:rect id="_x0000_i1097"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370" w:author="Unknown"/>
          <w:rFonts w:ascii="Calibri" w:eastAsia="Times New Roman" w:hAnsi="Calibri" w:cs="Calibri"/>
          <w:color w:val="339600"/>
          <w:sz w:val="27"/>
          <w:szCs w:val="27"/>
        </w:rPr>
      </w:pPr>
      <w:ins w:id="1371" w:author="Unknown">
        <w:r w:rsidRPr="007A7EEB">
          <w:rPr>
            <w:rFonts w:ascii="Calibri" w:eastAsia="Times New Roman" w:hAnsi="Calibri" w:cs="Calibri"/>
            <w:b/>
            <w:bCs/>
            <w:color w:val="339600"/>
            <w:sz w:val="27"/>
            <w:szCs w:val="27"/>
          </w:rPr>
          <w:t>If Then Else:</w:t>
        </w:r>
      </w:ins>
    </w:p>
    <w:p w:rsidR="007A7EEB" w:rsidRPr="007A7EEB" w:rsidRDefault="007A7EEB" w:rsidP="007A7EEB">
      <w:pPr>
        <w:shd w:val="clear" w:color="auto" w:fill="FFFFFF"/>
        <w:spacing w:after="150" w:line="240" w:lineRule="auto"/>
        <w:jc w:val="both"/>
        <w:rPr>
          <w:ins w:id="1372" w:author="Unknown"/>
          <w:rFonts w:ascii="Calibri" w:eastAsia="Times New Roman" w:hAnsi="Calibri" w:cs="Calibri"/>
          <w:color w:val="555555"/>
          <w:sz w:val="26"/>
          <w:szCs w:val="26"/>
        </w:rPr>
      </w:pPr>
      <w:ins w:id="1373" w:author="Unknown">
        <w:r w:rsidRPr="007A7EEB">
          <w:rPr>
            <w:rFonts w:ascii="Calibri" w:eastAsia="Times New Roman" w:hAnsi="Calibri" w:cs="Calibri"/>
            <w:color w:val="555555"/>
            <w:sz w:val="26"/>
            <w:szCs w:val="26"/>
          </w:rPr>
          <w:t>What if you want to execute some code if the if condition evaluates to false, that’s when you need if then else in JAVA. The else statement says to execute the single statement or code of block if the if statement evaluates to false.</w:t>
        </w:r>
      </w:ins>
    </w:p>
    <w:p w:rsidR="007A7EEB" w:rsidRPr="007A7EEB" w:rsidRDefault="007A7EEB" w:rsidP="007A7EEB">
      <w:pPr>
        <w:shd w:val="clear" w:color="auto" w:fill="FFFFFF"/>
        <w:spacing w:after="150" w:line="240" w:lineRule="auto"/>
        <w:jc w:val="both"/>
        <w:rPr>
          <w:ins w:id="1374" w:author="Unknown"/>
          <w:rFonts w:ascii="Calibri" w:eastAsia="Times New Roman" w:hAnsi="Calibri" w:cs="Calibri"/>
          <w:color w:val="555555"/>
          <w:sz w:val="26"/>
          <w:szCs w:val="26"/>
        </w:rPr>
      </w:pPr>
      <w:ins w:id="1375" w:author="Unknown">
        <w:r w:rsidRPr="007A7EEB">
          <w:rPr>
            <w:rFonts w:ascii="Calibri" w:eastAsia="Times New Roman" w:hAnsi="Calibri" w:cs="Calibri"/>
            <w:b/>
            <w:bCs/>
            <w:color w:val="555555"/>
            <w:sz w:val="26"/>
            <w:szCs w:val="26"/>
          </w:rPr>
          <w:t>Example of if then else:</w:t>
        </w:r>
      </w:ins>
    </w:p>
    <w:p w:rsidR="007A7EEB" w:rsidRPr="007A7EEB" w:rsidRDefault="007A7EEB" w:rsidP="007A7EEB">
      <w:pPr>
        <w:shd w:val="clear" w:color="auto" w:fill="FFFFFF"/>
        <w:spacing w:after="150" w:line="240" w:lineRule="auto"/>
        <w:jc w:val="both"/>
        <w:rPr>
          <w:ins w:id="1376" w:author="Unknown"/>
          <w:rFonts w:ascii="Calibri" w:eastAsia="Times New Roman" w:hAnsi="Calibri" w:cs="Calibri"/>
          <w:color w:val="555555"/>
          <w:sz w:val="26"/>
          <w:szCs w:val="26"/>
        </w:rPr>
      </w:pPr>
      <w:proofErr w:type="spellStart"/>
      <w:proofErr w:type="gramStart"/>
      <w:ins w:id="1377" w:author="Unknown">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a create a simple program to test whether x number is even or not: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78" w:author="Unknown"/>
          <w:rFonts w:ascii="Consolas" w:eastAsia="Times New Roman" w:hAnsi="Consolas" w:cs="Courier New"/>
          <w:color w:val="333333"/>
          <w:sz w:val="20"/>
          <w:szCs w:val="20"/>
        </w:rPr>
      </w:pPr>
      <w:proofErr w:type="spellStart"/>
      <w:proofErr w:type="gramStart"/>
      <w:ins w:id="1379"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19;</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80" w:author="Unknown"/>
          <w:rFonts w:ascii="Consolas" w:eastAsia="Times New Roman" w:hAnsi="Consolas" w:cs="Courier New"/>
          <w:color w:val="333333"/>
          <w:sz w:val="20"/>
          <w:szCs w:val="20"/>
        </w:rPr>
      </w:pPr>
      <w:proofErr w:type="gramStart"/>
      <w:ins w:id="1381" w:author="Unknown">
        <w:r w:rsidRPr="007A7EEB">
          <w:rPr>
            <w:rFonts w:ascii="Consolas" w:eastAsia="Times New Roman" w:hAnsi="Consolas" w:cs="Courier New"/>
            <w:color w:val="333333"/>
            <w:sz w:val="20"/>
            <w:szCs w:val="20"/>
          </w:rPr>
          <w:t>if(</w:t>
        </w:r>
        <w:proofErr w:type="gramEnd"/>
        <w:r w:rsidRPr="007A7EEB">
          <w:rPr>
            <w:rFonts w:ascii="Consolas" w:eastAsia="Times New Roman" w:hAnsi="Consolas" w:cs="Courier New"/>
            <w:color w:val="333333"/>
            <w:sz w:val="20"/>
            <w:szCs w:val="20"/>
          </w:rPr>
          <w:t>x%2==0){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82" w:author="Unknown"/>
          <w:rFonts w:ascii="Consolas" w:eastAsia="Times New Roman" w:hAnsi="Consolas" w:cs="Courier New"/>
          <w:color w:val="333333"/>
          <w:sz w:val="20"/>
          <w:szCs w:val="20"/>
        </w:rPr>
      </w:pPr>
      <w:proofErr w:type="spellStart"/>
      <w:proofErr w:type="gramStart"/>
      <w:ins w:id="1383"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"x is even number");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84" w:author="Unknown"/>
          <w:rFonts w:ascii="Consolas" w:eastAsia="Times New Roman" w:hAnsi="Consolas" w:cs="Courier New"/>
          <w:color w:val="333333"/>
          <w:sz w:val="20"/>
          <w:szCs w:val="20"/>
        </w:rPr>
      </w:pPr>
      <w:ins w:id="1385"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86" w:author="Unknown"/>
          <w:rFonts w:ascii="Consolas" w:eastAsia="Times New Roman" w:hAnsi="Consolas" w:cs="Courier New"/>
          <w:color w:val="333333"/>
          <w:sz w:val="20"/>
          <w:szCs w:val="20"/>
        </w:rPr>
      </w:pPr>
      <w:proofErr w:type="gramStart"/>
      <w:ins w:id="1387" w:author="Unknown">
        <w:r w:rsidRPr="007A7EEB">
          <w:rPr>
            <w:rFonts w:ascii="Consolas" w:eastAsia="Times New Roman" w:hAnsi="Consolas" w:cs="Courier New"/>
            <w:color w:val="333333"/>
            <w:sz w:val="20"/>
            <w:szCs w:val="20"/>
          </w:rPr>
          <w:t>Else{</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88" w:author="Unknown"/>
          <w:rFonts w:ascii="Consolas" w:eastAsia="Times New Roman" w:hAnsi="Consolas" w:cs="Courier New"/>
          <w:color w:val="333333"/>
          <w:sz w:val="20"/>
          <w:szCs w:val="20"/>
        </w:rPr>
      </w:pPr>
      <w:proofErr w:type="spellStart"/>
      <w:proofErr w:type="gramStart"/>
      <w:ins w:id="1389"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"x is not an even number");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90" w:author="Unknown"/>
          <w:rFonts w:ascii="Consolas" w:eastAsia="Times New Roman" w:hAnsi="Consolas" w:cs="Courier New"/>
          <w:color w:val="333333"/>
          <w:sz w:val="20"/>
          <w:szCs w:val="20"/>
        </w:rPr>
      </w:pPr>
      <w:ins w:id="1391"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392" w:author="Unknown"/>
          <w:rFonts w:ascii="Calibri" w:eastAsia="Times New Roman" w:hAnsi="Calibri" w:cs="Calibri"/>
          <w:color w:val="555555"/>
          <w:sz w:val="26"/>
          <w:szCs w:val="26"/>
        </w:rPr>
      </w:pPr>
      <w:ins w:id="1393" w:author="Unknown">
        <w:r w:rsidRPr="007A7EEB">
          <w:rPr>
            <w:rFonts w:ascii="Calibri" w:eastAsia="Times New Roman" w:hAnsi="Calibri" w:cs="Calibri"/>
            <w:color w:val="555555"/>
            <w:sz w:val="26"/>
            <w:szCs w:val="26"/>
          </w:rPr>
          <w:lastRenderedPageBreak/>
          <w:t xml:space="preserve">In the above example, since the if </w:t>
        </w:r>
        <w:proofErr w:type="spellStart"/>
        <w:proofErr w:type="gramStart"/>
        <w:r w:rsidRPr="007A7EEB">
          <w:rPr>
            <w:rFonts w:ascii="Calibri" w:eastAsia="Times New Roman" w:hAnsi="Calibri" w:cs="Calibri"/>
            <w:color w:val="555555"/>
            <w:sz w:val="26"/>
            <w:szCs w:val="26"/>
          </w:rPr>
          <w:t>boolean</w:t>
        </w:r>
        <w:proofErr w:type="spellEnd"/>
        <w:proofErr w:type="gramEnd"/>
        <w:r w:rsidRPr="007A7EEB">
          <w:rPr>
            <w:rFonts w:ascii="Calibri" w:eastAsia="Times New Roman" w:hAnsi="Calibri" w:cs="Calibri"/>
            <w:color w:val="555555"/>
            <w:sz w:val="26"/>
            <w:szCs w:val="26"/>
          </w:rPr>
          <w:t xml:space="preserve"> expression evaluates to false, so the else statement will be executed. Thus the output will be: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394" w:author="Unknown"/>
          <w:rFonts w:ascii="Consolas" w:eastAsia="Times New Roman" w:hAnsi="Consolas" w:cs="Courier New"/>
          <w:color w:val="333333"/>
          <w:sz w:val="20"/>
          <w:szCs w:val="20"/>
        </w:rPr>
      </w:pPr>
      <w:proofErr w:type="gramStart"/>
      <w:ins w:id="1395" w:author="Unknown">
        <w:r w:rsidRPr="007A7EEB">
          <w:rPr>
            <w:rFonts w:ascii="Consolas" w:eastAsia="Times New Roman" w:hAnsi="Consolas" w:cs="Courier New"/>
            <w:color w:val="333333"/>
            <w:sz w:val="20"/>
            <w:szCs w:val="20"/>
          </w:rPr>
          <w:t>x</w:t>
        </w:r>
        <w:proofErr w:type="gramEnd"/>
        <w:r w:rsidRPr="007A7EEB">
          <w:rPr>
            <w:rFonts w:ascii="Consolas" w:eastAsia="Times New Roman" w:hAnsi="Consolas" w:cs="Courier New"/>
            <w:color w:val="333333"/>
            <w:sz w:val="20"/>
            <w:szCs w:val="20"/>
          </w:rPr>
          <w:t xml:space="preserve"> is not an even number</w:t>
        </w:r>
      </w:ins>
    </w:p>
    <w:p w:rsidR="007A7EEB" w:rsidRPr="007A7EEB" w:rsidRDefault="007A7EEB" w:rsidP="007A7EEB">
      <w:pPr>
        <w:spacing w:before="300" w:after="300" w:line="240" w:lineRule="auto"/>
        <w:rPr>
          <w:ins w:id="1396" w:author="Unknown"/>
          <w:rFonts w:ascii="Times New Roman" w:eastAsia="Times New Roman" w:hAnsi="Times New Roman" w:cs="Times New Roman"/>
          <w:sz w:val="24"/>
          <w:szCs w:val="24"/>
        </w:rPr>
      </w:pPr>
      <w:ins w:id="1397" w:author="Unknown">
        <w:r w:rsidRPr="007A7EEB">
          <w:rPr>
            <w:rFonts w:ascii="Times New Roman" w:eastAsia="Times New Roman" w:hAnsi="Times New Roman" w:cs="Times New Roman"/>
            <w:sz w:val="24"/>
            <w:szCs w:val="24"/>
          </w:rPr>
          <w:pict>
            <v:rect id="_x0000_i1098"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398" w:author="Unknown"/>
          <w:rFonts w:ascii="Calibri" w:eastAsia="Times New Roman" w:hAnsi="Calibri" w:cs="Calibri"/>
          <w:color w:val="339600"/>
          <w:sz w:val="27"/>
          <w:szCs w:val="27"/>
        </w:rPr>
      </w:pPr>
      <w:ins w:id="1399" w:author="Unknown">
        <w:r w:rsidRPr="007A7EEB">
          <w:rPr>
            <w:rFonts w:ascii="Calibri" w:eastAsia="Times New Roman" w:hAnsi="Calibri" w:cs="Calibri"/>
            <w:b/>
            <w:bCs/>
            <w:color w:val="339600"/>
            <w:sz w:val="27"/>
            <w:szCs w:val="27"/>
          </w:rPr>
          <w:t>Else If:</w:t>
        </w:r>
      </w:ins>
    </w:p>
    <w:p w:rsidR="007A7EEB" w:rsidRPr="007A7EEB" w:rsidRDefault="007A7EEB" w:rsidP="007A7EEB">
      <w:pPr>
        <w:shd w:val="clear" w:color="auto" w:fill="FFFFFF"/>
        <w:spacing w:after="150" w:line="240" w:lineRule="auto"/>
        <w:jc w:val="both"/>
        <w:rPr>
          <w:ins w:id="1400" w:author="Unknown"/>
          <w:rFonts w:ascii="Calibri" w:eastAsia="Times New Roman" w:hAnsi="Calibri" w:cs="Calibri"/>
          <w:color w:val="555555"/>
          <w:sz w:val="26"/>
          <w:szCs w:val="26"/>
        </w:rPr>
      </w:pPr>
      <w:ins w:id="1401" w:author="Unknown">
        <w:r w:rsidRPr="007A7EEB">
          <w:rPr>
            <w:rFonts w:ascii="Calibri" w:eastAsia="Times New Roman" w:hAnsi="Calibri" w:cs="Calibri"/>
            <w:color w:val="555555"/>
            <w:sz w:val="26"/>
            <w:szCs w:val="26"/>
          </w:rPr>
          <w:t xml:space="preserve">Sometime we have more than two conditions to evaluate, for such situations we use “else if” statement following </w:t>
        </w:r>
        <w:proofErr w:type="gramStart"/>
        <w:r w:rsidRPr="007A7EEB">
          <w:rPr>
            <w:rFonts w:ascii="Calibri" w:eastAsia="Times New Roman" w:hAnsi="Calibri" w:cs="Calibri"/>
            <w:color w:val="555555"/>
            <w:sz w:val="26"/>
            <w:szCs w:val="26"/>
          </w:rPr>
          <w:t>an if</w:t>
        </w:r>
        <w:proofErr w:type="gramEnd"/>
        <w:r w:rsidRPr="007A7EEB">
          <w:rPr>
            <w:rFonts w:ascii="Calibri" w:eastAsia="Times New Roman" w:hAnsi="Calibri" w:cs="Calibri"/>
            <w:color w:val="555555"/>
            <w:sz w:val="26"/>
            <w:szCs w:val="26"/>
          </w:rPr>
          <w:t xml:space="preserve"> statement and its body. We can use as many as else if ensuring only one code block is executed.</w:t>
        </w:r>
      </w:ins>
    </w:p>
    <w:p w:rsidR="007A7EEB" w:rsidRPr="007A7EEB" w:rsidRDefault="007A7EEB" w:rsidP="007A7EEB">
      <w:pPr>
        <w:shd w:val="clear" w:color="auto" w:fill="FFFFFF"/>
        <w:spacing w:after="150" w:line="240" w:lineRule="auto"/>
        <w:jc w:val="both"/>
        <w:rPr>
          <w:ins w:id="1402" w:author="Unknown"/>
          <w:rFonts w:ascii="Calibri" w:eastAsia="Times New Roman" w:hAnsi="Calibri" w:cs="Calibri"/>
          <w:color w:val="555555"/>
          <w:sz w:val="26"/>
          <w:szCs w:val="26"/>
        </w:rPr>
      </w:pPr>
      <w:proofErr w:type="spellStart"/>
      <w:proofErr w:type="gramStart"/>
      <w:ins w:id="1403" w:author="Unknown">
        <w:r w:rsidRPr="007A7EEB">
          <w:rPr>
            <w:rFonts w:ascii="Calibri" w:eastAsia="Times New Roman" w:hAnsi="Calibri" w:cs="Calibri"/>
            <w:b/>
            <w:bCs/>
            <w:color w:val="555555"/>
            <w:sz w:val="26"/>
            <w:szCs w:val="26"/>
          </w:rPr>
          <w:t>Lets</w:t>
        </w:r>
        <w:proofErr w:type="spellEnd"/>
        <w:proofErr w:type="gramEnd"/>
        <w:r w:rsidRPr="007A7EEB">
          <w:rPr>
            <w:rFonts w:ascii="Calibri" w:eastAsia="Times New Roman" w:hAnsi="Calibri" w:cs="Calibri"/>
            <w:b/>
            <w:bCs/>
            <w:color w:val="555555"/>
            <w:sz w:val="26"/>
            <w:szCs w:val="26"/>
          </w:rPr>
          <w:t xml:space="preserve"> create a program to find out largest of three number us else if:</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04" w:author="Unknown"/>
          <w:rFonts w:ascii="Consolas" w:eastAsia="Times New Roman" w:hAnsi="Consolas" w:cs="Courier New"/>
          <w:color w:val="333333"/>
          <w:sz w:val="20"/>
          <w:szCs w:val="20"/>
        </w:rPr>
      </w:pPr>
      <w:proofErr w:type="spellStart"/>
      <w:proofErr w:type="gramStart"/>
      <w:ins w:id="1405"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10;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06" w:author="Unknown"/>
          <w:rFonts w:ascii="Consolas" w:eastAsia="Times New Roman" w:hAnsi="Consolas" w:cs="Courier New"/>
          <w:color w:val="333333"/>
          <w:sz w:val="20"/>
          <w:szCs w:val="20"/>
        </w:rPr>
      </w:pPr>
      <w:proofErr w:type="spellStart"/>
      <w:proofErr w:type="gramStart"/>
      <w:ins w:id="1407"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y = 20;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08" w:author="Unknown"/>
          <w:rFonts w:ascii="Consolas" w:eastAsia="Times New Roman" w:hAnsi="Consolas" w:cs="Courier New"/>
          <w:color w:val="333333"/>
          <w:sz w:val="20"/>
          <w:szCs w:val="20"/>
        </w:rPr>
      </w:pPr>
      <w:proofErr w:type="spellStart"/>
      <w:proofErr w:type="gramStart"/>
      <w:ins w:id="1409"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z = 30;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10" w:author="Unknown"/>
          <w:rFonts w:ascii="Consolas" w:eastAsia="Times New Roman" w:hAnsi="Consolas" w:cs="Courier New"/>
          <w:color w:val="333333"/>
          <w:sz w:val="20"/>
          <w:szCs w:val="20"/>
        </w:rPr>
      </w:pPr>
      <w:ins w:id="1411" w:author="Unknown">
        <w:r w:rsidRPr="007A7EEB">
          <w:rPr>
            <w:rFonts w:ascii="Consolas" w:eastAsia="Times New Roman" w:hAnsi="Consolas" w:cs="Courier New"/>
            <w:color w:val="333333"/>
            <w:sz w:val="20"/>
            <w:szCs w:val="20"/>
          </w:rPr>
          <w:t>If(x&gt;=y &amp;&amp; x&gt;=z</w:t>
        </w:r>
        <w:proofErr w:type="gramStart"/>
        <w:r w:rsidRPr="007A7EEB">
          <w:rPr>
            <w:rFonts w:ascii="Consolas" w:eastAsia="Times New Roman" w:hAnsi="Consolas" w:cs="Courier New"/>
            <w:color w:val="333333"/>
            <w:sz w:val="20"/>
            <w:szCs w:val="20"/>
          </w:rPr>
          <w:t>){</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12" w:author="Unknown"/>
          <w:rFonts w:ascii="Consolas" w:eastAsia="Times New Roman" w:hAnsi="Consolas" w:cs="Courier New"/>
          <w:color w:val="333333"/>
          <w:sz w:val="20"/>
          <w:szCs w:val="20"/>
        </w:rPr>
      </w:pPr>
      <w:proofErr w:type="spellStart"/>
      <w:proofErr w:type="gramStart"/>
      <w:ins w:id="1413"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"x is the greatest number");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14" w:author="Unknown"/>
          <w:rFonts w:ascii="Consolas" w:eastAsia="Times New Roman" w:hAnsi="Consolas" w:cs="Courier New"/>
          <w:color w:val="333333"/>
          <w:sz w:val="20"/>
          <w:szCs w:val="20"/>
        </w:rPr>
      </w:pPr>
      <w:proofErr w:type="gramStart"/>
      <w:ins w:id="1415" w:author="Unknown">
        <w:r w:rsidRPr="007A7EEB">
          <w:rPr>
            <w:rFonts w:ascii="Consolas" w:eastAsia="Times New Roman" w:hAnsi="Consolas" w:cs="Courier New"/>
            <w:color w:val="333333"/>
            <w:sz w:val="20"/>
            <w:szCs w:val="20"/>
          </w:rPr>
          <w:t>else</w:t>
        </w:r>
        <w:proofErr w:type="gramEnd"/>
        <w:r w:rsidRPr="007A7EEB">
          <w:rPr>
            <w:rFonts w:ascii="Consolas" w:eastAsia="Times New Roman" w:hAnsi="Consolas" w:cs="Courier New"/>
            <w:color w:val="333333"/>
            <w:sz w:val="20"/>
            <w:szCs w:val="20"/>
          </w:rPr>
          <w:t xml:space="preserve"> if(y&gt;=x &amp;&amp; y&gt;=z){</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16" w:author="Unknown"/>
          <w:rFonts w:ascii="Consolas" w:eastAsia="Times New Roman" w:hAnsi="Consolas" w:cs="Courier New"/>
          <w:color w:val="333333"/>
          <w:sz w:val="20"/>
          <w:szCs w:val="20"/>
        </w:rPr>
      </w:pPr>
      <w:proofErr w:type="spellStart"/>
      <w:proofErr w:type="gramStart"/>
      <w:ins w:id="1417"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"y is the greatest number");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18" w:author="Unknown"/>
          <w:rFonts w:ascii="Consolas" w:eastAsia="Times New Roman" w:hAnsi="Consolas" w:cs="Courier New"/>
          <w:color w:val="333333"/>
          <w:sz w:val="20"/>
          <w:szCs w:val="20"/>
        </w:rPr>
      </w:pPr>
      <w:ins w:id="1419"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20" w:author="Unknown"/>
          <w:rFonts w:ascii="Consolas" w:eastAsia="Times New Roman" w:hAnsi="Consolas" w:cs="Courier New"/>
          <w:color w:val="333333"/>
          <w:sz w:val="20"/>
          <w:szCs w:val="20"/>
        </w:rPr>
      </w:pPr>
      <w:proofErr w:type="gramStart"/>
      <w:ins w:id="1421" w:author="Unknown">
        <w:r w:rsidRPr="007A7EEB">
          <w:rPr>
            <w:rFonts w:ascii="Consolas" w:eastAsia="Times New Roman" w:hAnsi="Consolas" w:cs="Courier New"/>
            <w:color w:val="333333"/>
            <w:sz w:val="20"/>
            <w:szCs w:val="20"/>
          </w:rPr>
          <w:t>else{</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22" w:author="Unknown"/>
          <w:rFonts w:ascii="Consolas" w:eastAsia="Times New Roman" w:hAnsi="Consolas" w:cs="Courier New"/>
          <w:color w:val="333333"/>
          <w:sz w:val="20"/>
          <w:szCs w:val="20"/>
        </w:rPr>
      </w:pPr>
      <w:proofErr w:type="spellStart"/>
      <w:proofErr w:type="gramStart"/>
      <w:ins w:id="1423"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"z is the greatest number");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24" w:author="Unknown"/>
          <w:rFonts w:ascii="Consolas" w:eastAsia="Times New Roman" w:hAnsi="Consolas" w:cs="Courier New"/>
          <w:color w:val="333333"/>
          <w:sz w:val="20"/>
          <w:szCs w:val="20"/>
        </w:rPr>
      </w:pPr>
      <w:ins w:id="1425"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426" w:author="Unknown"/>
          <w:rFonts w:ascii="Calibri" w:eastAsia="Times New Roman" w:hAnsi="Calibri" w:cs="Calibri"/>
          <w:color w:val="555555"/>
          <w:sz w:val="26"/>
          <w:szCs w:val="26"/>
        </w:rPr>
      </w:pPr>
      <w:proofErr w:type="gramStart"/>
      <w:ins w:id="1427" w:author="Unknown">
        <w:r w:rsidRPr="007A7EEB">
          <w:rPr>
            <w:rFonts w:ascii="Calibri" w:eastAsia="Times New Roman" w:hAnsi="Calibri" w:cs="Calibri"/>
            <w:color w:val="555555"/>
            <w:sz w:val="26"/>
            <w:szCs w:val="26"/>
          </w:rPr>
          <w:t>In the above example, first if expression will be evaluated to false.</w:t>
        </w:r>
        <w:proofErr w:type="gramEnd"/>
        <w:r w:rsidRPr="007A7EEB">
          <w:rPr>
            <w:rFonts w:ascii="Calibri" w:eastAsia="Times New Roman" w:hAnsi="Calibri" w:cs="Calibri"/>
            <w:color w:val="555555"/>
            <w:sz w:val="26"/>
            <w:szCs w:val="26"/>
          </w:rPr>
          <w:t xml:space="preserve"> </w:t>
        </w:r>
        <w:proofErr w:type="gramStart"/>
        <w:r w:rsidRPr="007A7EEB">
          <w:rPr>
            <w:rFonts w:ascii="Calibri" w:eastAsia="Times New Roman" w:hAnsi="Calibri" w:cs="Calibri"/>
            <w:color w:val="555555"/>
            <w:sz w:val="26"/>
            <w:szCs w:val="26"/>
          </w:rPr>
          <w:t>After that else if expression will also be evaluated to false.</w:t>
        </w:r>
        <w:proofErr w:type="gramEnd"/>
        <w:r w:rsidRPr="007A7EEB">
          <w:rPr>
            <w:rFonts w:ascii="Calibri" w:eastAsia="Times New Roman" w:hAnsi="Calibri" w:cs="Calibri"/>
            <w:color w:val="555555"/>
            <w:sz w:val="26"/>
            <w:szCs w:val="26"/>
          </w:rPr>
          <w:t xml:space="preserve"> And the third else statement will be executed.</w:t>
        </w:r>
      </w:ins>
    </w:p>
    <w:p w:rsidR="007A7EEB" w:rsidRPr="007A7EEB" w:rsidRDefault="007A7EEB" w:rsidP="007A7EEB">
      <w:pPr>
        <w:shd w:val="clear" w:color="auto" w:fill="FFFFFF"/>
        <w:spacing w:after="150" w:line="240" w:lineRule="auto"/>
        <w:jc w:val="both"/>
        <w:rPr>
          <w:ins w:id="1428" w:author="Unknown"/>
          <w:rFonts w:ascii="Calibri" w:eastAsia="Times New Roman" w:hAnsi="Calibri" w:cs="Calibri"/>
          <w:color w:val="555555"/>
          <w:sz w:val="26"/>
          <w:szCs w:val="26"/>
        </w:rPr>
      </w:pPr>
      <w:ins w:id="1429" w:author="Unknown">
        <w:r w:rsidRPr="007A7EEB">
          <w:rPr>
            <w:rFonts w:ascii="Calibri" w:eastAsia="Times New Roman" w:hAnsi="Calibri" w:cs="Calibri"/>
            <w:color w:val="555555"/>
            <w:sz w:val="26"/>
            <w:szCs w:val="26"/>
          </w:rPr>
          <w:t>So the output will be: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30" w:author="Unknown"/>
          <w:rFonts w:ascii="Consolas" w:eastAsia="Times New Roman" w:hAnsi="Consolas" w:cs="Courier New"/>
          <w:color w:val="333333"/>
          <w:sz w:val="20"/>
          <w:szCs w:val="20"/>
        </w:rPr>
      </w:pPr>
      <w:proofErr w:type="gramStart"/>
      <w:ins w:id="1431" w:author="Unknown">
        <w:r w:rsidRPr="007A7EEB">
          <w:rPr>
            <w:rFonts w:ascii="Consolas" w:eastAsia="Times New Roman" w:hAnsi="Consolas" w:cs="Courier New"/>
            <w:color w:val="333333"/>
            <w:sz w:val="20"/>
            <w:szCs w:val="20"/>
          </w:rPr>
          <w:t>z</w:t>
        </w:r>
        <w:proofErr w:type="gramEnd"/>
        <w:r w:rsidRPr="007A7EEB">
          <w:rPr>
            <w:rFonts w:ascii="Consolas" w:eastAsia="Times New Roman" w:hAnsi="Consolas" w:cs="Courier New"/>
            <w:color w:val="333333"/>
            <w:sz w:val="20"/>
            <w:szCs w:val="20"/>
          </w:rPr>
          <w:t xml:space="preserve"> is the greatest number</w:t>
        </w:r>
      </w:ins>
    </w:p>
    <w:p w:rsidR="007A7EEB" w:rsidRPr="007A7EEB" w:rsidRDefault="007A7EEB" w:rsidP="007A7EEB">
      <w:pPr>
        <w:spacing w:before="300" w:after="300" w:line="240" w:lineRule="auto"/>
        <w:rPr>
          <w:ins w:id="1432" w:author="Unknown"/>
          <w:rFonts w:ascii="Times New Roman" w:eastAsia="Times New Roman" w:hAnsi="Times New Roman" w:cs="Times New Roman"/>
          <w:sz w:val="24"/>
          <w:szCs w:val="24"/>
        </w:rPr>
      </w:pPr>
      <w:ins w:id="1433" w:author="Unknown">
        <w:r w:rsidRPr="007A7EEB">
          <w:rPr>
            <w:rFonts w:ascii="Times New Roman" w:eastAsia="Times New Roman" w:hAnsi="Times New Roman" w:cs="Times New Roman"/>
            <w:sz w:val="24"/>
            <w:szCs w:val="24"/>
          </w:rPr>
          <w:pict>
            <v:rect id="_x0000_i1099"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434" w:author="Unknown"/>
          <w:rFonts w:ascii="Calibri" w:eastAsia="Times New Roman" w:hAnsi="Calibri" w:cs="Calibri"/>
          <w:color w:val="339600"/>
          <w:sz w:val="27"/>
          <w:szCs w:val="27"/>
        </w:rPr>
      </w:pPr>
      <w:ins w:id="1435" w:author="Unknown">
        <w:r w:rsidRPr="007A7EEB">
          <w:rPr>
            <w:rFonts w:ascii="Calibri" w:eastAsia="Times New Roman" w:hAnsi="Calibri" w:cs="Calibri"/>
            <w:b/>
            <w:bCs/>
            <w:color w:val="339600"/>
            <w:sz w:val="27"/>
            <w:szCs w:val="27"/>
          </w:rPr>
          <w:t>Ternary Operator:</w:t>
        </w:r>
      </w:ins>
    </w:p>
    <w:p w:rsidR="007A7EEB" w:rsidRPr="007A7EEB" w:rsidRDefault="007A7EEB" w:rsidP="007A7EEB">
      <w:pPr>
        <w:shd w:val="clear" w:color="auto" w:fill="FFFFFF"/>
        <w:spacing w:after="150" w:line="240" w:lineRule="auto"/>
        <w:jc w:val="both"/>
        <w:rPr>
          <w:ins w:id="1436" w:author="Unknown"/>
          <w:rFonts w:ascii="Calibri" w:eastAsia="Times New Roman" w:hAnsi="Calibri" w:cs="Calibri"/>
          <w:color w:val="555555"/>
          <w:sz w:val="26"/>
          <w:szCs w:val="26"/>
        </w:rPr>
      </w:pPr>
      <w:ins w:id="1437" w:author="Unknown">
        <w:r w:rsidRPr="007A7EEB">
          <w:rPr>
            <w:rFonts w:ascii="Calibri" w:eastAsia="Times New Roman" w:hAnsi="Calibri" w:cs="Calibri"/>
            <w:color w:val="555555"/>
            <w:sz w:val="26"/>
            <w:szCs w:val="26"/>
          </w:rPr>
          <w:t>This topic is already discussed in conditional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"https://abhiandroid.com/java/operators-in-java"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operators</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but we want to repeat it once again as now it will be easier to understand because it is a shorter syntax of if then else.</w:t>
        </w:r>
      </w:ins>
    </w:p>
    <w:p w:rsidR="007A7EEB" w:rsidRPr="007A7EEB" w:rsidRDefault="007A7EEB" w:rsidP="007A7EEB">
      <w:pPr>
        <w:shd w:val="clear" w:color="auto" w:fill="FFFFFF"/>
        <w:spacing w:after="150" w:line="240" w:lineRule="auto"/>
        <w:jc w:val="both"/>
        <w:rPr>
          <w:ins w:id="1438" w:author="Unknown"/>
          <w:rFonts w:ascii="Calibri" w:eastAsia="Times New Roman" w:hAnsi="Calibri" w:cs="Calibri"/>
          <w:color w:val="555555"/>
          <w:sz w:val="26"/>
          <w:szCs w:val="26"/>
        </w:rPr>
      </w:pPr>
      <w:ins w:id="1439" w:author="Unknown">
        <w:r w:rsidRPr="007A7EEB">
          <w:rPr>
            <w:rFonts w:ascii="Calibri" w:eastAsia="Times New Roman" w:hAnsi="Calibri" w:cs="Calibri"/>
            <w:color w:val="555555"/>
            <w:sz w:val="26"/>
            <w:szCs w:val="26"/>
          </w:rPr>
          <w:lastRenderedPageBreak/>
          <w:t xml:space="preserve">Ternary Operator takes three operand in which first one is </w:t>
        </w:r>
        <w:proofErr w:type="spellStart"/>
        <w:proofErr w:type="gramStart"/>
        <w:r w:rsidRPr="007A7EEB">
          <w:rPr>
            <w:rFonts w:ascii="Calibri" w:eastAsia="Times New Roman" w:hAnsi="Calibri" w:cs="Calibri"/>
            <w:color w:val="555555"/>
            <w:sz w:val="26"/>
            <w:szCs w:val="26"/>
          </w:rPr>
          <w:t>boolean</w:t>
        </w:r>
        <w:proofErr w:type="spellEnd"/>
        <w:proofErr w:type="gramEnd"/>
        <w:r w:rsidRPr="007A7EEB">
          <w:rPr>
            <w:rFonts w:ascii="Calibri" w:eastAsia="Times New Roman" w:hAnsi="Calibri" w:cs="Calibri"/>
            <w:color w:val="555555"/>
            <w:sz w:val="26"/>
            <w:szCs w:val="26"/>
          </w:rPr>
          <w:t xml:space="preserve"> expression, second and third operands are values. It is called ternary because it accepts three operands.</w:t>
        </w:r>
      </w:ins>
    </w:p>
    <w:p w:rsidR="007A7EEB" w:rsidRPr="007A7EEB" w:rsidRDefault="007A7EEB" w:rsidP="007A7EEB">
      <w:pPr>
        <w:shd w:val="clear" w:color="auto" w:fill="FFFFFF"/>
        <w:spacing w:after="150" w:line="240" w:lineRule="auto"/>
        <w:jc w:val="both"/>
        <w:rPr>
          <w:ins w:id="1440" w:author="Unknown"/>
          <w:rFonts w:ascii="Calibri" w:eastAsia="Times New Roman" w:hAnsi="Calibri" w:cs="Calibri"/>
          <w:color w:val="555555"/>
          <w:sz w:val="26"/>
          <w:szCs w:val="26"/>
        </w:rPr>
      </w:pPr>
      <w:ins w:id="1441" w:author="Unknown">
        <w:r w:rsidRPr="007A7EEB">
          <w:rPr>
            <w:rFonts w:ascii="Calibri" w:eastAsia="Times New Roman" w:hAnsi="Calibri" w:cs="Calibri"/>
            <w:color w:val="555555"/>
            <w:sz w:val="26"/>
            <w:szCs w:val="26"/>
          </w:rPr>
          <w:t xml:space="preserve">In Ternary Operator, if the first operand which is </w:t>
        </w:r>
        <w:proofErr w:type="spellStart"/>
        <w:proofErr w:type="gramStart"/>
        <w:r w:rsidRPr="007A7EEB">
          <w:rPr>
            <w:rFonts w:ascii="Calibri" w:eastAsia="Times New Roman" w:hAnsi="Calibri" w:cs="Calibri"/>
            <w:color w:val="555555"/>
            <w:sz w:val="26"/>
            <w:szCs w:val="26"/>
          </w:rPr>
          <w:t>boolean</w:t>
        </w:r>
        <w:proofErr w:type="spellEnd"/>
        <w:proofErr w:type="gramEnd"/>
        <w:r w:rsidRPr="007A7EEB">
          <w:rPr>
            <w:rFonts w:ascii="Calibri" w:eastAsia="Times New Roman" w:hAnsi="Calibri" w:cs="Calibri"/>
            <w:color w:val="555555"/>
            <w:sz w:val="26"/>
            <w:szCs w:val="26"/>
          </w:rPr>
          <w:t xml:space="preserve"> expression is true, then the value of second operand is return otherwise value of third operand is return. In other words, if </w:t>
        </w:r>
        <w:proofErr w:type="spellStart"/>
        <w:proofErr w:type="gramStart"/>
        <w:r w:rsidRPr="007A7EEB">
          <w:rPr>
            <w:rFonts w:ascii="Calibri" w:eastAsia="Times New Roman" w:hAnsi="Calibri" w:cs="Calibri"/>
            <w:color w:val="555555"/>
            <w:sz w:val="26"/>
            <w:szCs w:val="26"/>
          </w:rPr>
          <w:t>boolean</w:t>
        </w:r>
        <w:proofErr w:type="spellEnd"/>
        <w:proofErr w:type="gramEnd"/>
        <w:r w:rsidRPr="007A7EEB">
          <w:rPr>
            <w:rFonts w:ascii="Calibri" w:eastAsia="Times New Roman" w:hAnsi="Calibri" w:cs="Calibri"/>
            <w:color w:val="555555"/>
            <w:sz w:val="26"/>
            <w:szCs w:val="26"/>
          </w:rPr>
          <w:t xml:space="preserve"> expression is false, the value of third operand will be return otherwise second operand will return.</w:t>
        </w:r>
      </w:ins>
    </w:p>
    <w:p w:rsidR="007A7EEB" w:rsidRPr="007A7EEB" w:rsidRDefault="007A7EEB" w:rsidP="007A7EEB">
      <w:pPr>
        <w:shd w:val="clear" w:color="auto" w:fill="FFFFFF"/>
        <w:spacing w:after="150" w:line="240" w:lineRule="auto"/>
        <w:jc w:val="both"/>
        <w:rPr>
          <w:ins w:id="1442" w:author="Unknown"/>
          <w:rFonts w:ascii="Calibri" w:eastAsia="Times New Roman" w:hAnsi="Calibri" w:cs="Calibri"/>
          <w:color w:val="555555"/>
          <w:sz w:val="26"/>
          <w:szCs w:val="26"/>
        </w:rPr>
      </w:pPr>
      <w:ins w:id="1443" w:author="Unknown">
        <w:r w:rsidRPr="007A7EEB">
          <w:rPr>
            <w:rFonts w:ascii="Calibri" w:eastAsia="Times New Roman" w:hAnsi="Calibri" w:cs="Calibri"/>
            <w:b/>
            <w:bCs/>
            <w:color w:val="555555"/>
            <w:sz w:val="26"/>
            <w:szCs w:val="26"/>
          </w:rPr>
          <w:t>Example of Ternary Operator: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44" w:author="Unknown"/>
          <w:rFonts w:ascii="Consolas" w:eastAsia="Times New Roman" w:hAnsi="Consolas" w:cs="Courier New"/>
          <w:color w:val="333333"/>
          <w:sz w:val="20"/>
          <w:szCs w:val="20"/>
        </w:rPr>
      </w:pPr>
      <w:proofErr w:type="spellStart"/>
      <w:proofErr w:type="gramStart"/>
      <w:ins w:id="1445"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10;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46" w:author="Unknown"/>
          <w:rFonts w:ascii="Consolas" w:eastAsia="Times New Roman" w:hAnsi="Consolas" w:cs="Courier New"/>
          <w:color w:val="333333"/>
          <w:sz w:val="20"/>
          <w:szCs w:val="20"/>
        </w:rPr>
      </w:pPr>
      <w:ins w:id="1447" w:author="Unknown">
        <w:r w:rsidRPr="007A7EEB">
          <w:rPr>
            <w:rFonts w:ascii="Consolas" w:eastAsia="Times New Roman" w:hAnsi="Consolas" w:cs="Courier New"/>
            <w:color w:val="333333"/>
            <w:sz w:val="20"/>
            <w:szCs w:val="20"/>
          </w:rPr>
          <w:t>(</w:t>
        </w:r>
        <w:proofErr w:type="gramStart"/>
        <w:r w:rsidRPr="007A7EEB">
          <w:rPr>
            <w:rFonts w:ascii="Consolas" w:eastAsia="Times New Roman" w:hAnsi="Consolas" w:cs="Courier New"/>
            <w:color w:val="333333"/>
            <w:sz w:val="20"/>
            <w:szCs w:val="20"/>
          </w:rPr>
          <w:t>x%</w:t>
        </w:r>
        <w:proofErr w:type="gramEnd"/>
        <w:r w:rsidRPr="007A7EEB">
          <w:rPr>
            <w:rFonts w:ascii="Consolas" w:eastAsia="Times New Roman" w:hAnsi="Consolas" w:cs="Courier New"/>
            <w:color w:val="333333"/>
            <w:sz w:val="20"/>
            <w:szCs w:val="20"/>
          </w:rPr>
          <w:t>2 ==0): "Even" : "Not even";</w:t>
        </w:r>
      </w:ins>
    </w:p>
    <w:p w:rsidR="007A7EEB" w:rsidRPr="007A7EEB" w:rsidRDefault="007A7EEB" w:rsidP="007A7EEB">
      <w:pPr>
        <w:shd w:val="clear" w:color="auto" w:fill="FFFFFF"/>
        <w:spacing w:after="150" w:line="240" w:lineRule="auto"/>
        <w:jc w:val="both"/>
        <w:rPr>
          <w:ins w:id="1448" w:author="Unknown"/>
          <w:rFonts w:ascii="Calibri" w:eastAsia="Times New Roman" w:hAnsi="Calibri" w:cs="Calibri"/>
          <w:color w:val="555555"/>
          <w:sz w:val="26"/>
          <w:szCs w:val="26"/>
        </w:rPr>
      </w:pPr>
      <w:ins w:id="1449" w:author="Unknown">
        <w:r w:rsidRPr="007A7EEB">
          <w:rPr>
            <w:rFonts w:ascii="Calibri" w:eastAsia="Times New Roman" w:hAnsi="Calibri" w:cs="Calibri"/>
            <w:color w:val="555555"/>
            <w:sz w:val="26"/>
            <w:szCs w:val="26"/>
          </w:rPr>
          <w:t>In the above example since the Boolean expression evaluate to true so the value of second operand will be return. So the output will be: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50" w:author="Unknown"/>
          <w:rFonts w:ascii="Consolas" w:eastAsia="Times New Roman" w:hAnsi="Consolas" w:cs="Courier New"/>
          <w:color w:val="333333"/>
          <w:sz w:val="20"/>
          <w:szCs w:val="20"/>
        </w:rPr>
      </w:pPr>
      <w:ins w:id="1451" w:author="Unknown">
        <w:r w:rsidRPr="007A7EEB">
          <w:rPr>
            <w:rFonts w:ascii="Consolas" w:eastAsia="Times New Roman" w:hAnsi="Consolas" w:cs="Courier New"/>
            <w:color w:val="333333"/>
            <w:sz w:val="20"/>
            <w:szCs w:val="20"/>
          </w:rPr>
          <w:t>Even</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For Loop </w:t>
      </w:r>
      <w:proofErr w:type="gramStart"/>
      <w:r w:rsidRPr="007A7EEB">
        <w:rPr>
          <w:rFonts w:ascii="Calibri" w:eastAsia="Times New Roman" w:hAnsi="Calibri" w:cs="Calibri"/>
          <w:color w:val="555555"/>
          <w:sz w:val="45"/>
          <w:szCs w:val="45"/>
        </w:rPr>
        <w:t>In</w:t>
      </w:r>
      <w:proofErr w:type="gramEnd"/>
      <w:r w:rsidRPr="007A7EEB">
        <w:rPr>
          <w:rFonts w:ascii="Calibri" w:eastAsia="Times New Roman" w:hAnsi="Calibri" w:cs="Calibri"/>
          <w:color w:val="555555"/>
          <w:sz w:val="45"/>
          <w:szCs w:val="45"/>
        </w:rPr>
        <w:t xml:space="preserve"> JAVA With Examples – Complete Tutorial</w:t>
      </w:r>
    </w:p>
    <w:p w:rsidR="007A7EEB" w:rsidRPr="007A7EEB" w:rsidRDefault="007A7EEB" w:rsidP="007A7EEB">
      <w:pPr>
        <w:shd w:val="clear" w:color="auto" w:fill="F9F9F9"/>
        <w:spacing w:after="0" w:line="240" w:lineRule="auto"/>
        <w:jc w:val="both"/>
        <w:rPr>
          <w:ins w:id="1452" w:author="Unknown"/>
          <w:rFonts w:ascii="Calibri" w:eastAsia="Times New Roman" w:hAnsi="Calibri" w:cs="Calibri"/>
          <w:b/>
          <w:bCs/>
          <w:color w:val="555555"/>
          <w:sz w:val="24"/>
          <w:szCs w:val="24"/>
        </w:rPr>
      </w:pPr>
      <w:ins w:id="1453"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"https://abhiandroid.com/java/for-loop-in-java"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22"/>
        </w:numPr>
        <w:shd w:val="clear" w:color="auto" w:fill="F9F9F9"/>
        <w:spacing w:after="0" w:line="240" w:lineRule="auto"/>
        <w:ind w:left="0"/>
        <w:jc w:val="both"/>
        <w:rPr>
          <w:ins w:id="1454" w:author="Unknown"/>
          <w:rFonts w:ascii="Calibri" w:eastAsia="Times New Roman" w:hAnsi="Calibri" w:cs="Calibri"/>
          <w:color w:val="555555"/>
          <w:sz w:val="24"/>
          <w:szCs w:val="24"/>
        </w:rPr>
      </w:pPr>
      <w:ins w:id="1455"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"https://abhiandroid.com/java/for-loop-in-java" \l "What_Is_For_Loop"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What Is For Loop:</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2"/>
        </w:numPr>
        <w:shd w:val="clear" w:color="auto" w:fill="F9F9F9"/>
        <w:spacing w:after="0" w:line="240" w:lineRule="auto"/>
        <w:ind w:left="0"/>
        <w:jc w:val="both"/>
        <w:rPr>
          <w:ins w:id="1456" w:author="Unknown"/>
          <w:rFonts w:ascii="Calibri" w:eastAsia="Times New Roman" w:hAnsi="Calibri" w:cs="Calibri"/>
          <w:color w:val="555555"/>
          <w:sz w:val="24"/>
          <w:szCs w:val="24"/>
        </w:rPr>
      </w:pPr>
      <w:ins w:id="1457"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"https://abhiandroid.com/java/for-loop-in-java" \l "For_Loop_Syntax"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For Loop Syntax:</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2"/>
        </w:numPr>
        <w:shd w:val="clear" w:color="auto" w:fill="F9F9F9"/>
        <w:spacing w:after="0" w:line="240" w:lineRule="auto"/>
        <w:ind w:left="0"/>
        <w:jc w:val="both"/>
        <w:rPr>
          <w:ins w:id="1458" w:author="Unknown"/>
          <w:rFonts w:ascii="Calibri" w:eastAsia="Times New Roman" w:hAnsi="Calibri" w:cs="Calibri"/>
          <w:color w:val="555555"/>
          <w:sz w:val="24"/>
          <w:szCs w:val="24"/>
        </w:rPr>
      </w:pPr>
      <w:ins w:id="1459"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"https://abhiandroid.com/java/for-loop-in-java" \l "Example_of_For_Loop"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Example of For Loop:</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2"/>
        </w:numPr>
        <w:shd w:val="clear" w:color="auto" w:fill="F9F9F9"/>
        <w:spacing w:line="240" w:lineRule="auto"/>
        <w:ind w:left="0"/>
        <w:jc w:val="both"/>
        <w:rPr>
          <w:ins w:id="1460" w:author="Unknown"/>
          <w:rFonts w:ascii="Calibri" w:eastAsia="Times New Roman" w:hAnsi="Calibri" w:cs="Calibri"/>
          <w:color w:val="555555"/>
          <w:sz w:val="24"/>
          <w:szCs w:val="24"/>
        </w:rPr>
      </w:pPr>
      <w:ins w:id="1461"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"https://abhiandroid.com/java/for-loop-in-java" \l "Importance_of_For_Loop"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Importance of For Loop:</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1462" w:author="Unknown"/>
          <w:rFonts w:ascii="Calibri" w:eastAsia="Times New Roman" w:hAnsi="Calibri" w:cs="Calibri"/>
          <w:color w:val="339600"/>
          <w:sz w:val="27"/>
          <w:szCs w:val="27"/>
        </w:rPr>
      </w:pPr>
      <w:ins w:id="1463" w:author="Unknown">
        <w:r w:rsidRPr="007A7EEB">
          <w:rPr>
            <w:rFonts w:ascii="Calibri" w:eastAsia="Times New Roman" w:hAnsi="Calibri" w:cs="Calibri"/>
            <w:b/>
            <w:bCs/>
            <w:color w:val="339600"/>
            <w:sz w:val="27"/>
            <w:szCs w:val="27"/>
          </w:rPr>
          <w:t xml:space="preserve">What Is For </w:t>
        </w:r>
        <w:proofErr w:type="gramStart"/>
        <w:r w:rsidRPr="007A7EEB">
          <w:rPr>
            <w:rFonts w:ascii="Calibri" w:eastAsia="Times New Roman" w:hAnsi="Calibri" w:cs="Calibri"/>
            <w:b/>
            <w:bCs/>
            <w:color w:val="339600"/>
            <w:sz w:val="27"/>
            <w:szCs w:val="27"/>
          </w:rPr>
          <w:t>Loop:</w:t>
        </w:r>
        <w:proofErr w:type="gramEnd"/>
      </w:ins>
    </w:p>
    <w:p w:rsidR="007A7EEB" w:rsidRPr="007A7EEB" w:rsidRDefault="007A7EEB" w:rsidP="007A7EEB">
      <w:pPr>
        <w:shd w:val="clear" w:color="auto" w:fill="FFFFFF"/>
        <w:spacing w:after="150" w:line="240" w:lineRule="auto"/>
        <w:jc w:val="both"/>
        <w:rPr>
          <w:ins w:id="1464" w:author="Unknown"/>
          <w:rFonts w:ascii="Calibri" w:eastAsia="Times New Roman" w:hAnsi="Calibri" w:cs="Calibri"/>
          <w:color w:val="555555"/>
          <w:sz w:val="26"/>
          <w:szCs w:val="26"/>
        </w:rPr>
      </w:pPr>
      <w:ins w:id="1465" w:author="Unknown">
        <w:r w:rsidRPr="007A7EEB">
          <w:rPr>
            <w:rFonts w:ascii="Calibri" w:eastAsia="Times New Roman" w:hAnsi="Calibri" w:cs="Calibri"/>
            <w:color w:val="555555"/>
            <w:sz w:val="26"/>
            <w:szCs w:val="26"/>
          </w:rPr>
          <w:t>In JAVA For statement is the most commonly used lopping statement which iterate over a range of numbers. It is different from if then else in a way that it forces the program to go back up again repeatedly until termination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"https://abhiandroid.com/java/expression-statement-code-blocks-in-java"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expression</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evaluate to false. For loop is another way to control flow of program.</w:t>
        </w:r>
      </w:ins>
    </w:p>
    <w:p w:rsidR="007A7EEB" w:rsidRPr="007A7EEB" w:rsidRDefault="007A7EEB" w:rsidP="007A7EEB">
      <w:pPr>
        <w:spacing w:before="300" w:after="300" w:line="240" w:lineRule="auto"/>
        <w:rPr>
          <w:ins w:id="1466" w:author="Unknown"/>
          <w:rFonts w:ascii="Times New Roman" w:eastAsia="Times New Roman" w:hAnsi="Times New Roman" w:cs="Times New Roman"/>
          <w:sz w:val="24"/>
          <w:szCs w:val="24"/>
        </w:rPr>
      </w:pPr>
      <w:ins w:id="1467" w:author="Unknown">
        <w:r w:rsidRPr="007A7EEB">
          <w:rPr>
            <w:rFonts w:ascii="Times New Roman" w:eastAsia="Times New Roman" w:hAnsi="Times New Roman" w:cs="Times New Roman"/>
            <w:sz w:val="24"/>
            <w:szCs w:val="24"/>
          </w:rPr>
          <w:pict>
            <v:rect id="_x0000_i1104"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468" w:author="Unknown"/>
          <w:rFonts w:ascii="Calibri" w:eastAsia="Times New Roman" w:hAnsi="Calibri" w:cs="Calibri"/>
          <w:color w:val="339600"/>
          <w:sz w:val="27"/>
          <w:szCs w:val="27"/>
        </w:rPr>
      </w:pPr>
      <w:ins w:id="1469" w:author="Unknown">
        <w:r w:rsidRPr="007A7EEB">
          <w:rPr>
            <w:rFonts w:ascii="Calibri" w:eastAsia="Times New Roman" w:hAnsi="Calibri" w:cs="Calibri"/>
            <w:b/>
            <w:bCs/>
            <w:color w:val="339600"/>
            <w:sz w:val="27"/>
            <w:szCs w:val="27"/>
          </w:rPr>
          <w:t>For Loop Syntax:</w:t>
        </w:r>
      </w:ins>
    </w:p>
    <w:p w:rsidR="007A7EEB" w:rsidRPr="007A7EEB" w:rsidRDefault="007A7EEB" w:rsidP="007A7EEB">
      <w:pPr>
        <w:shd w:val="clear" w:color="auto" w:fill="FFFFFF"/>
        <w:spacing w:after="150" w:line="240" w:lineRule="auto"/>
        <w:jc w:val="both"/>
        <w:rPr>
          <w:ins w:id="1470" w:author="Unknown"/>
          <w:rFonts w:ascii="Calibri" w:eastAsia="Times New Roman" w:hAnsi="Calibri" w:cs="Calibri"/>
          <w:color w:val="555555"/>
          <w:sz w:val="26"/>
          <w:szCs w:val="26"/>
        </w:rPr>
      </w:pPr>
      <w:ins w:id="1471" w:author="Unknown">
        <w:r w:rsidRPr="007A7EEB">
          <w:rPr>
            <w:rFonts w:ascii="Calibri" w:eastAsia="Times New Roman" w:hAnsi="Calibri" w:cs="Calibri"/>
            <w:color w:val="555555"/>
            <w:sz w:val="26"/>
            <w:szCs w:val="26"/>
          </w:rPr>
          <w:t xml:space="preserve">The most basic syntax of </w:t>
        </w:r>
        <w:proofErr w:type="gramStart"/>
        <w:r w:rsidRPr="007A7EEB">
          <w:rPr>
            <w:rFonts w:ascii="Calibri" w:eastAsia="Times New Roman" w:hAnsi="Calibri" w:cs="Calibri"/>
            <w:color w:val="555555"/>
            <w:sz w:val="26"/>
            <w:szCs w:val="26"/>
          </w:rPr>
          <w:t>For</w:t>
        </w:r>
        <w:proofErr w:type="gramEnd"/>
        <w:r w:rsidRPr="007A7EEB">
          <w:rPr>
            <w:rFonts w:ascii="Calibri" w:eastAsia="Times New Roman" w:hAnsi="Calibri" w:cs="Calibri"/>
            <w:color w:val="555555"/>
            <w:sz w:val="26"/>
            <w:szCs w:val="26"/>
          </w:rPr>
          <w:t xml:space="preserve"> loop is: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72" w:author="Unknown"/>
          <w:rFonts w:ascii="Consolas" w:eastAsia="Times New Roman" w:hAnsi="Consolas" w:cs="Courier New"/>
          <w:color w:val="333333"/>
          <w:sz w:val="20"/>
          <w:szCs w:val="20"/>
        </w:rPr>
      </w:pPr>
      <w:proofErr w:type="gramStart"/>
      <w:ins w:id="1473" w:author="Unknown">
        <w:r w:rsidRPr="007A7EEB">
          <w:rPr>
            <w:rFonts w:ascii="Consolas" w:eastAsia="Times New Roman" w:hAnsi="Consolas" w:cs="Courier New"/>
            <w:color w:val="333333"/>
            <w:sz w:val="20"/>
            <w:szCs w:val="20"/>
          </w:rPr>
          <w:t>for</w:t>
        </w:r>
        <w:proofErr w:type="gramEnd"/>
        <w:r w:rsidRPr="007A7EEB">
          <w:rPr>
            <w:rFonts w:ascii="Consolas" w:eastAsia="Times New Roman" w:hAnsi="Consolas" w:cs="Courier New"/>
            <w:color w:val="333333"/>
            <w:sz w:val="20"/>
            <w:szCs w:val="20"/>
          </w:rPr>
          <w:t xml:space="preserve"> (initialization-expression; </w:t>
        </w:r>
        <w:proofErr w:type="spellStart"/>
        <w:r w:rsidRPr="007A7EEB">
          <w:rPr>
            <w:rFonts w:ascii="Consolas" w:eastAsia="Times New Roman" w:hAnsi="Consolas" w:cs="Courier New"/>
            <w:color w:val="333333"/>
            <w:sz w:val="20"/>
            <w:szCs w:val="20"/>
          </w:rPr>
          <w:t>termination-expression;increment-or-decrement-expression</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74" w:author="Unknown"/>
          <w:rFonts w:ascii="Consolas" w:eastAsia="Times New Roman" w:hAnsi="Consolas" w:cs="Courier New"/>
          <w:color w:val="333333"/>
          <w:sz w:val="20"/>
          <w:szCs w:val="20"/>
        </w:rPr>
      </w:pPr>
      <w:ins w:id="1475" w:author="Unknown">
        <w:r w:rsidRPr="007A7EEB">
          <w:rPr>
            <w:rFonts w:ascii="Consolas" w:eastAsia="Times New Roman" w:hAnsi="Consolas" w:cs="Courier New"/>
            <w:color w:val="333333"/>
            <w:sz w:val="20"/>
            <w:szCs w:val="20"/>
          </w:rPr>
          <w:lastRenderedPageBreak/>
          <w:t xml:space="preserve">    </w:t>
        </w:r>
        <w:proofErr w:type="gramStart"/>
        <w:r w:rsidRPr="007A7EEB">
          <w:rPr>
            <w:rFonts w:ascii="Consolas" w:eastAsia="Times New Roman" w:hAnsi="Consolas" w:cs="Courier New"/>
            <w:color w:val="333333"/>
            <w:sz w:val="20"/>
            <w:szCs w:val="20"/>
          </w:rPr>
          <w:t>statements-or-code-to-be-executed-here</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76" w:author="Unknown"/>
          <w:rFonts w:ascii="Consolas" w:eastAsia="Times New Roman" w:hAnsi="Consolas" w:cs="Courier New"/>
          <w:color w:val="333333"/>
          <w:sz w:val="20"/>
          <w:szCs w:val="20"/>
        </w:rPr>
      </w:pPr>
      <w:ins w:id="1477"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478" w:author="Unknown"/>
          <w:rFonts w:ascii="Calibri" w:eastAsia="Times New Roman" w:hAnsi="Calibri" w:cs="Calibri"/>
          <w:color w:val="555555"/>
          <w:sz w:val="26"/>
          <w:szCs w:val="26"/>
        </w:rPr>
      </w:pPr>
      <w:proofErr w:type="gramStart"/>
      <w:ins w:id="1479" w:author="Unknown">
        <w:r w:rsidRPr="007A7EEB">
          <w:rPr>
            <w:rFonts w:ascii="Calibri" w:eastAsia="Times New Roman" w:hAnsi="Calibri" w:cs="Calibri"/>
            <w:b/>
            <w:bCs/>
            <w:color w:val="555555"/>
            <w:sz w:val="26"/>
            <w:szCs w:val="26"/>
          </w:rPr>
          <w:t>initialization-expression</w:t>
        </w:r>
        <w:proofErr w:type="gramEnd"/>
        <w:r w:rsidRPr="007A7EEB">
          <w:rPr>
            <w:rFonts w:ascii="Calibri" w:eastAsia="Times New Roman" w:hAnsi="Calibri" w:cs="Calibri"/>
            <w:b/>
            <w:bCs/>
            <w:color w:val="555555"/>
            <w:sz w:val="26"/>
            <w:szCs w:val="26"/>
          </w:rPr>
          <w:t xml:space="preserve"> –</w:t>
        </w:r>
        <w:r w:rsidRPr="007A7EEB">
          <w:rPr>
            <w:rFonts w:ascii="Calibri" w:eastAsia="Times New Roman" w:hAnsi="Calibri" w:cs="Calibri"/>
            <w:color w:val="555555"/>
            <w:sz w:val="26"/>
            <w:szCs w:val="26"/>
          </w:rPr>
          <w:t> The initialization expression is executed once before the loop begins. It initializes the loop.</w:t>
        </w:r>
      </w:ins>
    </w:p>
    <w:p w:rsidR="007A7EEB" w:rsidRPr="007A7EEB" w:rsidRDefault="007A7EEB" w:rsidP="007A7EEB">
      <w:pPr>
        <w:shd w:val="clear" w:color="auto" w:fill="FFFFFF"/>
        <w:spacing w:after="150" w:line="240" w:lineRule="auto"/>
        <w:jc w:val="both"/>
        <w:rPr>
          <w:ins w:id="1480" w:author="Unknown"/>
          <w:rFonts w:ascii="Calibri" w:eastAsia="Times New Roman" w:hAnsi="Calibri" w:cs="Calibri"/>
          <w:color w:val="555555"/>
          <w:sz w:val="26"/>
          <w:szCs w:val="26"/>
        </w:rPr>
      </w:pPr>
      <w:proofErr w:type="gramStart"/>
      <w:ins w:id="1481" w:author="Unknown">
        <w:r w:rsidRPr="007A7EEB">
          <w:rPr>
            <w:rFonts w:ascii="Calibri" w:eastAsia="Times New Roman" w:hAnsi="Calibri" w:cs="Calibri"/>
            <w:b/>
            <w:bCs/>
            <w:color w:val="555555"/>
            <w:sz w:val="26"/>
            <w:szCs w:val="26"/>
          </w:rPr>
          <w:t>termination-expression</w:t>
        </w:r>
        <w:proofErr w:type="gramEnd"/>
        <w:r w:rsidRPr="007A7EEB">
          <w:rPr>
            <w:rFonts w:ascii="Calibri" w:eastAsia="Times New Roman" w:hAnsi="Calibri" w:cs="Calibri"/>
            <w:b/>
            <w:bCs/>
            <w:color w:val="555555"/>
            <w:sz w:val="26"/>
            <w:szCs w:val="26"/>
          </w:rPr>
          <w:t xml:space="preserve"> –</w:t>
        </w:r>
        <w:r w:rsidRPr="007A7EEB">
          <w:rPr>
            <w:rFonts w:ascii="Calibri" w:eastAsia="Times New Roman" w:hAnsi="Calibri" w:cs="Calibri"/>
            <w:color w:val="555555"/>
            <w:sz w:val="26"/>
            <w:szCs w:val="26"/>
          </w:rPr>
          <w:t> This is executed each time to check whether looping should terminate or continue. The looping continues to execute the code until it evaluates to true and terminate when evaluate to false.</w:t>
        </w:r>
      </w:ins>
    </w:p>
    <w:p w:rsidR="007A7EEB" w:rsidRPr="007A7EEB" w:rsidRDefault="007A7EEB" w:rsidP="007A7EEB">
      <w:pPr>
        <w:shd w:val="clear" w:color="auto" w:fill="FFFFFF"/>
        <w:spacing w:after="150" w:line="240" w:lineRule="auto"/>
        <w:jc w:val="both"/>
        <w:rPr>
          <w:ins w:id="1482" w:author="Unknown"/>
          <w:rFonts w:ascii="Calibri" w:eastAsia="Times New Roman" w:hAnsi="Calibri" w:cs="Calibri"/>
          <w:color w:val="555555"/>
          <w:sz w:val="26"/>
          <w:szCs w:val="26"/>
        </w:rPr>
      </w:pPr>
      <w:proofErr w:type="gramStart"/>
      <w:ins w:id="1483" w:author="Unknown">
        <w:r w:rsidRPr="007A7EEB">
          <w:rPr>
            <w:rFonts w:ascii="Calibri" w:eastAsia="Times New Roman" w:hAnsi="Calibri" w:cs="Calibri"/>
            <w:b/>
            <w:bCs/>
            <w:color w:val="555555"/>
            <w:sz w:val="26"/>
            <w:szCs w:val="26"/>
          </w:rPr>
          <w:t>increment-or-decrement-expression</w:t>
        </w:r>
        <w:proofErr w:type="gramEnd"/>
        <w:r w:rsidRPr="007A7EEB">
          <w:rPr>
            <w:rFonts w:ascii="Calibri" w:eastAsia="Times New Roman" w:hAnsi="Calibri" w:cs="Calibri"/>
            <w:b/>
            <w:bCs/>
            <w:color w:val="555555"/>
            <w:sz w:val="26"/>
            <w:szCs w:val="26"/>
          </w:rPr>
          <w:t xml:space="preserve"> –</w:t>
        </w:r>
        <w:r w:rsidRPr="007A7EEB">
          <w:rPr>
            <w:rFonts w:ascii="Calibri" w:eastAsia="Times New Roman" w:hAnsi="Calibri" w:cs="Calibri"/>
            <w:color w:val="555555"/>
            <w:sz w:val="26"/>
            <w:szCs w:val="26"/>
          </w:rPr>
          <w:t> It is executed after each iteration which increment or decrement the value of initialized variable.</w:t>
        </w:r>
      </w:ins>
    </w:p>
    <w:p w:rsidR="007A7EEB" w:rsidRPr="007A7EEB" w:rsidRDefault="007A7EEB" w:rsidP="007A7EEB">
      <w:pPr>
        <w:shd w:val="clear" w:color="auto" w:fill="FFFFFF"/>
        <w:spacing w:after="150" w:line="240" w:lineRule="auto"/>
        <w:jc w:val="both"/>
        <w:rPr>
          <w:ins w:id="1484" w:author="Unknown"/>
          <w:rFonts w:ascii="Calibri" w:eastAsia="Times New Roman" w:hAnsi="Calibri" w:cs="Calibri"/>
          <w:color w:val="555555"/>
          <w:sz w:val="26"/>
          <w:szCs w:val="26"/>
        </w:rPr>
      </w:pPr>
      <w:proofErr w:type="gramStart"/>
      <w:ins w:id="1485" w:author="Unknown">
        <w:r w:rsidRPr="007A7EEB">
          <w:rPr>
            <w:rFonts w:ascii="Calibri" w:eastAsia="Times New Roman" w:hAnsi="Calibri" w:cs="Calibri"/>
            <w:b/>
            <w:bCs/>
            <w:color w:val="555555"/>
            <w:sz w:val="26"/>
            <w:szCs w:val="26"/>
          </w:rPr>
          <w:t>statements-or-code-to-be-executed-here</w:t>
        </w:r>
        <w:proofErr w:type="gramEnd"/>
        <w:r w:rsidRPr="007A7EEB">
          <w:rPr>
            <w:rFonts w:ascii="Calibri" w:eastAsia="Times New Roman" w:hAnsi="Calibri" w:cs="Calibri"/>
            <w:b/>
            <w:bCs/>
            <w:color w:val="555555"/>
            <w:sz w:val="26"/>
            <w:szCs w:val="26"/>
          </w:rPr>
          <w:t xml:space="preserve"> –</w:t>
        </w:r>
        <w:r w:rsidRPr="007A7EEB">
          <w:rPr>
            <w:rFonts w:ascii="Calibri" w:eastAsia="Times New Roman" w:hAnsi="Calibri" w:cs="Calibri"/>
            <w:color w:val="555555"/>
            <w:sz w:val="26"/>
            <w:szCs w:val="26"/>
          </w:rPr>
          <w:t> Here we put the code or statement which we want to be iterated until for looping termination expression evaluate to false.</w:t>
        </w:r>
      </w:ins>
    </w:p>
    <w:p w:rsidR="007A7EEB" w:rsidRPr="007A7EEB" w:rsidRDefault="007A7EEB" w:rsidP="007A7EEB">
      <w:pPr>
        <w:spacing w:before="300" w:after="300" w:line="240" w:lineRule="auto"/>
        <w:rPr>
          <w:ins w:id="1486" w:author="Unknown"/>
          <w:rFonts w:ascii="Times New Roman" w:eastAsia="Times New Roman" w:hAnsi="Times New Roman" w:cs="Times New Roman"/>
          <w:sz w:val="24"/>
          <w:szCs w:val="24"/>
        </w:rPr>
      </w:pPr>
      <w:ins w:id="1487" w:author="Unknown">
        <w:r w:rsidRPr="007A7EEB">
          <w:rPr>
            <w:rFonts w:ascii="Times New Roman" w:eastAsia="Times New Roman" w:hAnsi="Times New Roman" w:cs="Times New Roman"/>
            <w:sz w:val="24"/>
            <w:szCs w:val="24"/>
          </w:rPr>
          <w:pict>
            <v:rect id="_x0000_i1105"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488" w:author="Unknown"/>
          <w:rFonts w:ascii="Calibri" w:eastAsia="Times New Roman" w:hAnsi="Calibri" w:cs="Calibri"/>
          <w:color w:val="339600"/>
          <w:sz w:val="27"/>
          <w:szCs w:val="27"/>
        </w:rPr>
      </w:pPr>
      <w:ins w:id="1489" w:author="Unknown">
        <w:r w:rsidRPr="007A7EEB">
          <w:rPr>
            <w:rFonts w:ascii="Calibri" w:eastAsia="Times New Roman" w:hAnsi="Calibri" w:cs="Calibri"/>
            <w:b/>
            <w:bCs/>
            <w:color w:val="339600"/>
            <w:sz w:val="27"/>
            <w:szCs w:val="27"/>
          </w:rPr>
          <w:t>Example of For Loop:</w:t>
        </w:r>
      </w:ins>
    </w:p>
    <w:p w:rsidR="007A7EEB" w:rsidRPr="007A7EEB" w:rsidRDefault="007A7EEB" w:rsidP="007A7EEB">
      <w:pPr>
        <w:shd w:val="clear" w:color="auto" w:fill="FFFFFF"/>
        <w:spacing w:after="150" w:line="240" w:lineRule="auto"/>
        <w:jc w:val="both"/>
        <w:rPr>
          <w:ins w:id="1490" w:author="Unknown"/>
          <w:rFonts w:ascii="Calibri" w:eastAsia="Times New Roman" w:hAnsi="Calibri" w:cs="Calibri"/>
          <w:color w:val="555555"/>
          <w:sz w:val="26"/>
          <w:szCs w:val="26"/>
        </w:rPr>
      </w:pPr>
      <w:proofErr w:type="spellStart"/>
      <w:proofErr w:type="gramStart"/>
      <w:ins w:id="1491" w:author="Unknown">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create a program to find the sum of 1 to 100 number using for Loop:</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92" w:author="Unknown"/>
          <w:rFonts w:ascii="Consolas" w:eastAsia="Times New Roman" w:hAnsi="Consolas" w:cs="Courier New"/>
          <w:color w:val="333333"/>
          <w:sz w:val="20"/>
          <w:szCs w:val="20"/>
        </w:rPr>
      </w:pPr>
      <w:proofErr w:type="gramStart"/>
      <w:ins w:id="1493"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ForExample</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9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95" w:author="Unknown"/>
          <w:rFonts w:ascii="Consolas" w:eastAsia="Times New Roman" w:hAnsi="Consolas" w:cs="Courier New"/>
          <w:color w:val="333333"/>
          <w:sz w:val="20"/>
          <w:szCs w:val="20"/>
        </w:rPr>
      </w:pPr>
      <w:ins w:id="1496"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97" w:author="Unknown"/>
          <w:rFonts w:ascii="Consolas" w:eastAsia="Times New Roman" w:hAnsi="Consolas" w:cs="Courier New"/>
          <w:color w:val="333333"/>
          <w:sz w:val="20"/>
          <w:szCs w:val="20"/>
        </w:rPr>
      </w:pPr>
      <w:ins w:id="149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499" w:author="Unknown"/>
          <w:rFonts w:ascii="Consolas" w:eastAsia="Times New Roman" w:hAnsi="Consolas" w:cs="Courier New"/>
          <w:color w:val="333333"/>
          <w:sz w:val="20"/>
          <w:szCs w:val="20"/>
        </w:rPr>
      </w:pPr>
      <w:ins w:id="1500"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01" w:author="Unknown"/>
          <w:rFonts w:ascii="Consolas" w:eastAsia="Times New Roman" w:hAnsi="Consolas" w:cs="Courier New"/>
          <w:color w:val="333333"/>
          <w:sz w:val="20"/>
          <w:szCs w:val="20"/>
        </w:rPr>
      </w:pPr>
      <w:ins w:id="1502"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total = 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03" w:author="Unknown"/>
          <w:rFonts w:ascii="Consolas" w:eastAsia="Times New Roman" w:hAnsi="Consolas" w:cs="Courier New"/>
          <w:color w:val="333333"/>
          <w:sz w:val="20"/>
          <w:szCs w:val="20"/>
        </w:rPr>
      </w:pPr>
      <w:ins w:id="1504"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for(</w:t>
        </w:r>
        <w:proofErr w:type="gramEnd"/>
        <w:r w:rsidRPr="007A7EEB">
          <w:rPr>
            <w:rFonts w:ascii="Consolas" w:eastAsia="Times New Roman" w:hAnsi="Consolas" w:cs="Courier New"/>
            <w:color w:val="333333"/>
            <w:sz w:val="20"/>
            <w:szCs w:val="20"/>
          </w:rPr>
          <w:t>i=1;i&lt;=100;i++){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05" w:author="Unknown"/>
          <w:rFonts w:ascii="Consolas" w:eastAsia="Times New Roman" w:hAnsi="Consolas" w:cs="Courier New"/>
          <w:color w:val="333333"/>
          <w:sz w:val="20"/>
          <w:szCs w:val="20"/>
        </w:rPr>
      </w:pPr>
      <w:ins w:id="150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total</w:t>
        </w:r>
        <w:proofErr w:type="gramEnd"/>
        <w:r w:rsidRPr="007A7EEB">
          <w:rPr>
            <w:rFonts w:ascii="Consolas" w:eastAsia="Times New Roman" w:hAnsi="Consolas" w:cs="Courier New"/>
            <w:color w:val="333333"/>
            <w:sz w:val="20"/>
            <w:szCs w:val="20"/>
          </w:rPr>
          <w:t xml:space="preserve"> = total + 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07" w:author="Unknown"/>
          <w:rFonts w:ascii="Consolas" w:eastAsia="Times New Roman" w:hAnsi="Consolas" w:cs="Courier New"/>
          <w:color w:val="333333"/>
          <w:sz w:val="20"/>
          <w:szCs w:val="20"/>
        </w:rPr>
      </w:pPr>
      <w:ins w:id="150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09" w:author="Unknown"/>
          <w:rFonts w:ascii="Consolas" w:eastAsia="Times New Roman" w:hAnsi="Consolas" w:cs="Courier New"/>
          <w:color w:val="333333"/>
          <w:sz w:val="20"/>
          <w:szCs w:val="20"/>
        </w:rPr>
      </w:pPr>
      <w:ins w:id="1510"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"Sum of Value from 1 to 100 number is: " + total);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1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12" w:author="Unknown"/>
          <w:rFonts w:ascii="Consolas" w:eastAsia="Times New Roman" w:hAnsi="Consolas" w:cs="Courier New"/>
          <w:color w:val="333333"/>
          <w:sz w:val="20"/>
          <w:szCs w:val="20"/>
        </w:rPr>
      </w:pPr>
      <w:ins w:id="1513"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1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15" w:author="Unknown"/>
          <w:rFonts w:ascii="Consolas" w:eastAsia="Times New Roman" w:hAnsi="Consolas" w:cs="Courier New"/>
          <w:color w:val="333333"/>
          <w:sz w:val="20"/>
          <w:szCs w:val="20"/>
        </w:rPr>
      </w:pPr>
      <w:ins w:id="1516"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517" w:author="Unknown"/>
          <w:rFonts w:ascii="Calibri" w:eastAsia="Times New Roman" w:hAnsi="Calibri" w:cs="Calibri"/>
          <w:color w:val="555555"/>
          <w:sz w:val="26"/>
          <w:szCs w:val="26"/>
        </w:rPr>
      </w:pPr>
      <w:ins w:id="1518" w:author="Unknown">
        <w:r w:rsidRPr="007A7EEB">
          <w:rPr>
            <w:rFonts w:ascii="Calibri" w:eastAsia="Times New Roman" w:hAnsi="Calibri" w:cs="Calibri"/>
            <w:color w:val="555555"/>
            <w:sz w:val="26"/>
            <w:szCs w:val="26"/>
          </w:rPr>
          <w:t>Output is: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19" w:author="Unknown"/>
          <w:rFonts w:ascii="Consolas" w:eastAsia="Times New Roman" w:hAnsi="Consolas" w:cs="Courier New"/>
          <w:color w:val="333333"/>
          <w:sz w:val="20"/>
          <w:szCs w:val="20"/>
        </w:rPr>
      </w:pPr>
      <w:ins w:id="1520" w:author="Unknown">
        <w:r w:rsidRPr="007A7EEB">
          <w:rPr>
            <w:rFonts w:ascii="Consolas" w:eastAsia="Times New Roman" w:hAnsi="Consolas" w:cs="Courier New"/>
            <w:color w:val="333333"/>
            <w:sz w:val="20"/>
            <w:szCs w:val="20"/>
          </w:rPr>
          <w:lastRenderedPageBreak/>
          <w:t xml:space="preserve">Sum of Value from 1 to 100 </w:t>
        </w:r>
        <w:proofErr w:type="gramStart"/>
        <w:r w:rsidRPr="007A7EEB">
          <w:rPr>
            <w:rFonts w:ascii="Consolas" w:eastAsia="Times New Roman" w:hAnsi="Consolas" w:cs="Courier New"/>
            <w:color w:val="333333"/>
            <w:sz w:val="20"/>
            <w:szCs w:val="20"/>
          </w:rPr>
          <w:t>number</w:t>
        </w:r>
        <w:proofErr w:type="gramEnd"/>
        <w:r w:rsidRPr="007A7EEB">
          <w:rPr>
            <w:rFonts w:ascii="Consolas" w:eastAsia="Times New Roman" w:hAnsi="Consolas" w:cs="Courier New"/>
            <w:color w:val="333333"/>
            <w:sz w:val="20"/>
            <w:szCs w:val="20"/>
          </w:rPr>
          <w:t xml:space="preserve"> is: 5050</w:t>
        </w:r>
      </w:ins>
    </w:p>
    <w:p w:rsidR="007A7EEB" w:rsidRPr="007A7EEB" w:rsidRDefault="007A7EEB" w:rsidP="007A7EEB">
      <w:pPr>
        <w:spacing w:before="300" w:after="300" w:line="240" w:lineRule="auto"/>
        <w:rPr>
          <w:ins w:id="1521" w:author="Unknown"/>
          <w:rFonts w:ascii="Times New Roman" w:eastAsia="Times New Roman" w:hAnsi="Times New Roman" w:cs="Times New Roman"/>
          <w:sz w:val="24"/>
          <w:szCs w:val="24"/>
        </w:rPr>
      </w:pPr>
      <w:ins w:id="1522" w:author="Unknown">
        <w:r w:rsidRPr="007A7EEB">
          <w:rPr>
            <w:rFonts w:ascii="Times New Roman" w:eastAsia="Times New Roman" w:hAnsi="Times New Roman" w:cs="Times New Roman"/>
            <w:sz w:val="24"/>
            <w:szCs w:val="24"/>
          </w:rPr>
          <w:pict>
            <v:rect id="_x0000_i1106"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523" w:author="Unknown"/>
          <w:rFonts w:ascii="Calibri" w:eastAsia="Times New Roman" w:hAnsi="Calibri" w:cs="Calibri"/>
          <w:color w:val="339600"/>
          <w:sz w:val="27"/>
          <w:szCs w:val="27"/>
        </w:rPr>
      </w:pPr>
      <w:ins w:id="1524" w:author="Unknown">
        <w:r w:rsidRPr="007A7EEB">
          <w:rPr>
            <w:rFonts w:ascii="Calibri" w:eastAsia="Times New Roman" w:hAnsi="Calibri" w:cs="Calibri"/>
            <w:b/>
            <w:bCs/>
            <w:color w:val="339600"/>
            <w:sz w:val="27"/>
            <w:szCs w:val="27"/>
          </w:rPr>
          <w:t>Importance of For Loop:</w:t>
        </w:r>
      </w:ins>
    </w:p>
    <w:p w:rsidR="007A7EEB" w:rsidRPr="007A7EEB" w:rsidRDefault="007A7EEB" w:rsidP="007A7EEB">
      <w:pPr>
        <w:shd w:val="clear" w:color="auto" w:fill="FFFFFF"/>
        <w:spacing w:after="150" w:line="240" w:lineRule="auto"/>
        <w:jc w:val="both"/>
        <w:rPr>
          <w:ins w:id="1525" w:author="Unknown"/>
          <w:rFonts w:ascii="Calibri" w:eastAsia="Times New Roman" w:hAnsi="Calibri" w:cs="Calibri"/>
          <w:color w:val="555555"/>
          <w:sz w:val="26"/>
          <w:szCs w:val="26"/>
        </w:rPr>
      </w:pPr>
      <w:ins w:id="1526" w:author="Unknown">
        <w:r w:rsidRPr="007A7EEB">
          <w:rPr>
            <w:rFonts w:ascii="Calibri" w:eastAsia="Times New Roman" w:hAnsi="Calibri" w:cs="Calibri"/>
            <w:color w:val="555555"/>
            <w:sz w:val="26"/>
            <w:szCs w:val="26"/>
          </w:rPr>
          <w:t>As we know in JAVA, code is executed from top to bottom executing every line of code unless we use control flow statement. In our previous section, we already learned one way is to use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"https://abhiandroid.com/java/if-then-else-in-java"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if then else</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which tells the compiler to skip executing code if </w:t>
        </w:r>
        <w:proofErr w:type="spellStart"/>
        <w:r w:rsidRPr="007A7EEB">
          <w:rPr>
            <w:rFonts w:ascii="Consolas" w:eastAsia="Times New Roman" w:hAnsi="Consolas" w:cs="Courier New"/>
            <w:color w:val="C7254E"/>
            <w:sz w:val="23"/>
            <w:szCs w:val="23"/>
            <w:shd w:val="clear" w:color="auto" w:fill="F9F2F4"/>
          </w:rPr>
          <w:t>if</w:t>
        </w:r>
        <w:proofErr w:type="spellEnd"/>
        <w:r w:rsidRPr="007A7EEB">
          <w:rPr>
            <w:rFonts w:ascii="Calibri" w:eastAsia="Times New Roman" w:hAnsi="Calibri" w:cs="Calibri"/>
            <w:color w:val="555555"/>
            <w:sz w:val="26"/>
            <w:szCs w:val="26"/>
          </w:rPr>
          <w:t> condition is evaluated to false.</w:t>
        </w:r>
      </w:ins>
    </w:p>
    <w:p w:rsidR="007A7EEB" w:rsidRPr="007A7EEB" w:rsidRDefault="007A7EEB" w:rsidP="007A7EEB">
      <w:pPr>
        <w:shd w:val="clear" w:color="auto" w:fill="FFFFFF"/>
        <w:spacing w:after="150" w:line="240" w:lineRule="auto"/>
        <w:jc w:val="both"/>
        <w:rPr>
          <w:ins w:id="1527" w:author="Unknown"/>
          <w:rFonts w:ascii="Calibri" w:eastAsia="Times New Roman" w:hAnsi="Calibri" w:cs="Calibri"/>
          <w:color w:val="555555"/>
          <w:sz w:val="26"/>
          <w:szCs w:val="26"/>
        </w:rPr>
      </w:pPr>
      <w:ins w:id="1528" w:author="Unknown">
        <w:r w:rsidRPr="007A7EEB">
          <w:rPr>
            <w:rFonts w:ascii="Calibri" w:eastAsia="Times New Roman" w:hAnsi="Calibri" w:cs="Calibri"/>
            <w:color w:val="555555"/>
            <w:sz w:val="26"/>
            <w:szCs w:val="26"/>
          </w:rPr>
          <w:t xml:space="preserve">Another way to tell JAVA not to execute the code is using </w:t>
        </w:r>
        <w:proofErr w:type="spellStart"/>
        <w:r w:rsidRPr="007A7EEB">
          <w:rPr>
            <w:rFonts w:ascii="Calibri" w:eastAsia="Times New Roman" w:hAnsi="Calibri" w:cs="Calibri"/>
            <w:color w:val="555555"/>
            <w:sz w:val="26"/>
            <w:szCs w:val="26"/>
          </w:rPr>
          <w:t>Loopings</w:t>
        </w:r>
        <w:proofErr w:type="spellEnd"/>
        <w:r w:rsidRPr="007A7EEB">
          <w:rPr>
            <w:rFonts w:ascii="Calibri" w:eastAsia="Times New Roman" w:hAnsi="Calibri" w:cs="Calibri"/>
            <w:color w:val="555555"/>
            <w:sz w:val="26"/>
            <w:szCs w:val="26"/>
          </w:rPr>
          <w:t>. It is different from if then else in a way that it forces the program to go back up again repeatedly until termination expression evaluate to false.</w:t>
        </w:r>
      </w:ins>
    </w:p>
    <w:p w:rsidR="007A7EEB" w:rsidRPr="007A7EEB" w:rsidRDefault="007A7EEB" w:rsidP="007A7EEB">
      <w:pPr>
        <w:shd w:val="clear" w:color="auto" w:fill="FFFFFF"/>
        <w:spacing w:after="150" w:line="240" w:lineRule="auto"/>
        <w:jc w:val="both"/>
        <w:rPr>
          <w:ins w:id="1529" w:author="Unknown"/>
          <w:rFonts w:ascii="Calibri" w:eastAsia="Times New Roman" w:hAnsi="Calibri" w:cs="Calibri"/>
          <w:color w:val="555555"/>
          <w:sz w:val="26"/>
          <w:szCs w:val="26"/>
        </w:rPr>
      </w:pPr>
      <w:ins w:id="1530" w:author="Unknown">
        <w:r w:rsidRPr="007A7EEB">
          <w:rPr>
            <w:rFonts w:ascii="Calibri" w:eastAsia="Times New Roman" w:hAnsi="Calibri" w:cs="Calibri"/>
            <w:color w:val="555555"/>
            <w:sz w:val="26"/>
            <w:szCs w:val="26"/>
          </w:rPr>
          <w:t>For example we need to create a program to find factorial of 10. You can do something like: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31" w:author="Unknown"/>
          <w:rFonts w:ascii="Consolas" w:eastAsia="Times New Roman" w:hAnsi="Consolas" w:cs="Courier New"/>
          <w:color w:val="333333"/>
          <w:sz w:val="20"/>
          <w:szCs w:val="20"/>
        </w:rPr>
      </w:pPr>
      <w:proofErr w:type="spellStart"/>
      <w:proofErr w:type="gramStart"/>
      <w:ins w:id="1532"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 = 10*9*8*7*6*5*4*3*2*1;</w:t>
        </w:r>
      </w:ins>
    </w:p>
    <w:p w:rsidR="007A7EEB" w:rsidRPr="007A7EEB" w:rsidRDefault="007A7EEB" w:rsidP="007A7EEB">
      <w:pPr>
        <w:shd w:val="clear" w:color="auto" w:fill="FFFFFF"/>
        <w:spacing w:after="150" w:line="240" w:lineRule="auto"/>
        <w:jc w:val="both"/>
        <w:rPr>
          <w:ins w:id="1533" w:author="Unknown"/>
          <w:rFonts w:ascii="Calibri" w:eastAsia="Times New Roman" w:hAnsi="Calibri" w:cs="Calibri"/>
          <w:color w:val="555555"/>
          <w:sz w:val="26"/>
          <w:szCs w:val="26"/>
        </w:rPr>
      </w:pPr>
      <w:ins w:id="1534" w:author="Unknown">
        <w:r w:rsidRPr="007A7EEB">
          <w:rPr>
            <w:rFonts w:ascii="Calibri" w:eastAsia="Times New Roman" w:hAnsi="Calibri" w:cs="Calibri"/>
            <w:color w:val="555555"/>
            <w:sz w:val="26"/>
            <w:szCs w:val="26"/>
          </w:rPr>
          <w:t>You can do it easily in this case but what if we need to find factorial of 1000 or What if we need to add 1 to 1000 number or even more. Here we need for loop to iterate a particular code for a range of values.</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While </w:t>
      </w:r>
      <w:proofErr w:type="gramStart"/>
      <w:r w:rsidRPr="007A7EEB">
        <w:rPr>
          <w:rFonts w:ascii="Calibri" w:eastAsia="Times New Roman" w:hAnsi="Calibri" w:cs="Calibri"/>
          <w:color w:val="555555"/>
          <w:sz w:val="45"/>
          <w:szCs w:val="45"/>
        </w:rPr>
        <w:t>And</w:t>
      </w:r>
      <w:proofErr w:type="gramEnd"/>
      <w:r w:rsidRPr="007A7EEB">
        <w:rPr>
          <w:rFonts w:ascii="Calibri" w:eastAsia="Times New Roman" w:hAnsi="Calibri" w:cs="Calibri"/>
          <w:color w:val="555555"/>
          <w:sz w:val="45"/>
          <w:szCs w:val="45"/>
        </w:rPr>
        <w:t xml:space="preserve"> Do While In JAVA With Examples – Complete Tutorials</w:t>
      </w:r>
    </w:p>
    <w:p w:rsidR="007A7EEB" w:rsidRPr="007A7EEB" w:rsidRDefault="007A7EEB" w:rsidP="007A7EEB">
      <w:pPr>
        <w:shd w:val="clear" w:color="auto" w:fill="FFFFFF"/>
        <w:spacing w:after="150" w:line="240" w:lineRule="auto"/>
        <w:jc w:val="both"/>
        <w:rPr>
          <w:ins w:id="1535" w:author="Unknown"/>
          <w:rFonts w:ascii="Calibri" w:eastAsia="Times New Roman" w:hAnsi="Calibri" w:cs="Calibri"/>
          <w:color w:val="555555"/>
          <w:sz w:val="26"/>
          <w:szCs w:val="26"/>
        </w:rPr>
      </w:pPr>
      <w:ins w:id="1536" w:author="Unknown">
        <w:r w:rsidRPr="007A7EEB">
          <w:rPr>
            <w:rFonts w:ascii="Calibri" w:eastAsia="Times New Roman" w:hAnsi="Calibri" w:cs="Calibri"/>
            <w:color w:val="555555"/>
            <w:sz w:val="26"/>
            <w:szCs w:val="26"/>
          </w:rPr>
          <w:t xml:space="preserve">The While is a type of loop which </w:t>
        </w:r>
        <w:proofErr w:type="gramStart"/>
        <w:r w:rsidRPr="007A7EEB">
          <w:rPr>
            <w:rFonts w:ascii="Calibri" w:eastAsia="Times New Roman" w:hAnsi="Calibri" w:cs="Calibri"/>
            <w:color w:val="555555"/>
            <w:sz w:val="26"/>
            <w:szCs w:val="26"/>
          </w:rPr>
          <w:t>evaluate</w:t>
        </w:r>
        <w:proofErr w:type="gramEnd"/>
        <w:r w:rsidRPr="007A7EEB">
          <w:rPr>
            <w:rFonts w:ascii="Calibri" w:eastAsia="Times New Roman" w:hAnsi="Calibri" w:cs="Calibri"/>
            <w:color w:val="555555"/>
            <w:sz w:val="26"/>
            <w:szCs w:val="26"/>
          </w:rPr>
          <w:t xml:space="preserve"> the condition first. If condition evaluate to true the code inside the </w:t>
        </w:r>
        <w:proofErr w:type="gramStart"/>
        <w:r w:rsidRPr="007A7EEB">
          <w:rPr>
            <w:rFonts w:ascii="Calibri" w:eastAsia="Times New Roman" w:hAnsi="Calibri" w:cs="Calibri"/>
            <w:color w:val="555555"/>
            <w:sz w:val="26"/>
            <w:szCs w:val="26"/>
          </w:rPr>
          <w:t>block{</w:t>
        </w:r>
        <w:proofErr w:type="gramEnd"/>
        <w:r w:rsidRPr="007A7EEB">
          <w:rPr>
            <w:rFonts w:ascii="Calibri" w:eastAsia="Times New Roman" w:hAnsi="Calibri" w:cs="Calibri"/>
            <w:color w:val="555555"/>
            <w:sz w:val="26"/>
            <w:szCs w:val="26"/>
          </w:rPr>
          <w:t>} will be executed and if it evaluate to false it will jump outside the while loop. The While in JAVA has two parts, first defining a Boolean expression inside parenthesis which will be tested and second is a statement or code which will be executed continually until Boolean expression evaluate to be true.</w:t>
        </w:r>
      </w:ins>
    </w:p>
    <w:p w:rsidR="007A7EEB" w:rsidRPr="007A7EEB" w:rsidRDefault="007A7EEB" w:rsidP="007A7EEB">
      <w:pPr>
        <w:spacing w:before="300" w:after="300" w:line="240" w:lineRule="auto"/>
        <w:rPr>
          <w:ins w:id="1537" w:author="Unknown"/>
          <w:rFonts w:ascii="Times New Roman" w:eastAsia="Times New Roman" w:hAnsi="Times New Roman" w:cs="Times New Roman"/>
          <w:sz w:val="24"/>
          <w:szCs w:val="24"/>
        </w:rPr>
      </w:pPr>
      <w:ins w:id="1538" w:author="Unknown">
        <w:r w:rsidRPr="007A7EEB">
          <w:rPr>
            <w:rFonts w:ascii="Times New Roman" w:eastAsia="Times New Roman" w:hAnsi="Times New Roman" w:cs="Times New Roman"/>
            <w:sz w:val="24"/>
            <w:szCs w:val="24"/>
          </w:rPr>
          <w:pict>
            <v:rect id="_x0000_i1110" style="width:0;height:0" o:hralign="left" o:hrstd="t" o:hrnoshade="t" o:hr="t" fillcolor="#555" stroked="f"/>
          </w:pict>
        </w:r>
      </w:ins>
    </w:p>
    <w:p w:rsidR="007A7EEB" w:rsidRPr="007A7EEB" w:rsidRDefault="007A7EEB" w:rsidP="007A7EEB">
      <w:pPr>
        <w:shd w:val="clear" w:color="auto" w:fill="F9F9F9"/>
        <w:spacing w:after="0" w:line="240" w:lineRule="auto"/>
        <w:jc w:val="both"/>
        <w:rPr>
          <w:ins w:id="1539" w:author="Unknown"/>
          <w:rFonts w:ascii="Calibri" w:eastAsia="Times New Roman" w:hAnsi="Calibri" w:cs="Calibri"/>
          <w:b/>
          <w:bCs/>
          <w:color w:val="555555"/>
          <w:sz w:val="24"/>
          <w:szCs w:val="24"/>
        </w:rPr>
      </w:pPr>
      <w:ins w:id="1540"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"https://abhiandroid.com/java/while-do-while-in-java"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23"/>
        </w:numPr>
        <w:shd w:val="clear" w:color="auto" w:fill="F9F9F9"/>
        <w:spacing w:after="0" w:line="240" w:lineRule="auto"/>
        <w:ind w:left="0"/>
        <w:jc w:val="both"/>
        <w:rPr>
          <w:ins w:id="1541" w:author="Unknown"/>
          <w:rFonts w:ascii="Calibri" w:eastAsia="Times New Roman" w:hAnsi="Calibri" w:cs="Calibri"/>
          <w:color w:val="555555"/>
          <w:sz w:val="24"/>
          <w:szCs w:val="24"/>
        </w:rPr>
      </w:pPr>
      <w:ins w:id="1542"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"https://abhiandroid.com/java/while-do-while-in-java" \l "Syntax_Of_While"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Syntax Of While: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3"/>
        </w:numPr>
        <w:shd w:val="clear" w:color="auto" w:fill="F9F9F9"/>
        <w:spacing w:after="0" w:line="240" w:lineRule="auto"/>
        <w:ind w:left="0"/>
        <w:jc w:val="both"/>
        <w:rPr>
          <w:ins w:id="1543" w:author="Unknown"/>
          <w:rFonts w:ascii="Calibri" w:eastAsia="Times New Roman" w:hAnsi="Calibri" w:cs="Calibri"/>
          <w:color w:val="555555"/>
          <w:sz w:val="24"/>
          <w:szCs w:val="24"/>
        </w:rPr>
      </w:pPr>
      <w:ins w:id="1544"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"https://abhiandroid.com/java/while-do-while-in-java" \l "Examples_Of_While_In_JAVA"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Examples Of While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3"/>
        </w:numPr>
        <w:shd w:val="clear" w:color="auto" w:fill="F9F9F9"/>
        <w:spacing w:after="0" w:line="240" w:lineRule="auto"/>
        <w:ind w:left="0"/>
        <w:jc w:val="both"/>
        <w:rPr>
          <w:ins w:id="1545" w:author="Unknown"/>
          <w:rFonts w:ascii="Calibri" w:eastAsia="Times New Roman" w:hAnsi="Calibri" w:cs="Calibri"/>
          <w:color w:val="555555"/>
          <w:sz w:val="24"/>
          <w:szCs w:val="24"/>
        </w:rPr>
      </w:pPr>
      <w:ins w:id="1546"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"https://abhiandroid.com/java/while-do-while-in-java" \l "Do_While_In_JAVA"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Do While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3"/>
        </w:numPr>
        <w:shd w:val="clear" w:color="auto" w:fill="F9F9F9"/>
        <w:spacing w:line="240" w:lineRule="auto"/>
        <w:ind w:left="0"/>
        <w:jc w:val="both"/>
        <w:rPr>
          <w:ins w:id="1547" w:author="Unknown"/>
          <w:rFonts w:ascii="Calibri" w:eastAsia="Times New Roman" w:hAnsi="Calibri" w:cs="Calibri"/>
          <w:color w:val="555555"/>
          <w:sz w:val="24"/>
          <w:szCs w:val="24"/>
        </w:rPr>
      </w:pPr>
      <w:ins w:id="1548"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"https://abhiandroid.com/java/while-do-while-in-java" \l "Examples_Of_Do_While_In_JAVA"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Examples Of Do While In JAVA:</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1549" w:author="Unknown"/>
          <w:rFonts w:ascii="Calibri" w:eastAsia="Times New Roman" w:hAnsi="Calibri" w:cs="Calibri"/>
          <w:color w:val="339600"/>
          <w:sz w:val="27"/>
          <w:szCs w:val="27"/>
        </w:rPr>
      </w:pPr>
      <w:ins w:id="1550" w:author="Unknown">
        <w:r w:rsidRPr="007A7EEB">
          <w:rPr>
            <w:rFonts w:ascii="Calibri" w:eastAsia="Times New Roman" w:hAnsi="Calibri" w:cs="Calibri"/>
            <w:b/>
            <w:bCs/>
            <w:color w:val="339600"/>
            <w:sz w:val="27"/>
            <w:szCs w:val="27"/>
          </w:rPr>
          <w:t>Syntax Of While:</w:t>
        </w:r>
      </w:ins>
    </w:p>
    <w:p w:rsidR="007A7EEB" w:rsidRPr="007A7EEB" w:rsidRDefault="007A7EEB" w:rsidP="007A7EEB">
      <w:pPr>
        <w:shd w:val="clear" w:color="auto" w:fill="FFFFFF"/>
        <w:spacing w:after="150" w:line="240" w:lineRule="auto"/>
        <w:jc w:val="both"/>
        <w:rPr>
          <w:ins w:id="1551" w:author="Unknown"/>
          <w:rFonts w:ascii="Calibri" w:eastAsia="Times New Roman" w:hAnsi="Calibri" w:cs="Calibri"/>
          <w:color w:val="555555"/>
          <w:sz w:val="26"/>
          <w:szCs w:val="26"/>
        </w:rPr>
      </w:pPr>
      <w:ins w:id="1552" w:author="Unknown">
        <w:r w:rsidRPr="007A7EEB">
          <w:rPr>
            <w:rFonts w:ascii="Calibri" w:eastAsia="Times New Roman" w:hAnsi="Calibri" w:cs="Calibri"/>
            <w:color w:val="555555"/>
            <w:sz w:val="26"/>
            <w:szCs w:val="26"/>
          </w:rPr>
          <w:lastRenderedPageBreak/>
          <w:t>The syntax of While in JAVA is: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53" w:author="Unknown"/>
          <w:rFonts w:ascii="Consolas" w:eastAsia="Times New Roman" w:hAnsi="Consolas" w:cs="Courier New"/>
          <w:color w:val="333333"/>
          <w:sz w:val="20"/>
          <w:szCs w:val="20"/>
        </w:rPr>
      </w:pPr>
      <w:proofErr w:type="gramStart"/>
      <w:ins w:id="1554" w:author="Unknown">
        <w:r w:rsidRPr="007A7EEB">
          <w:rPr>
            <w:rFonts w:ascii="Consolas" w:eastAsia="Times New Roman" w:hAnsi="Consolas" w:cs="Courier New"/>
            <w:color w:val="333333"/>
            <w:sz w:val="20"/>
            <w:szCs w:val="20"/>
          </w:rPr>
          <w:t>initialize-value</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55" w:author="Unknown"/>
          <w:rFonts w:ascii="Consolas" w:eastAsia="Times New Roman" w:hAnsi="Consolas" w:cs="Courier New"/>
          <w:color w:val="333333"/>
          <w:sz w:val="20"/>
          <w:szCs w:val="20"/>
        </w:rPr>
      </w:pPr>
      <w:proofErr w:type="gramStart"/>
      <w:ins w:id="1556" w:author="Unknown">
        <w:r w:rsidRPr="007A7EEB">
          <w:rPr>
            <w:rFonts w:ascii="Consolas" w:eastAsia="Times New Roman" w:hAnsi="Consolas" w:cs="Courier New"/>
            <w:color w:val="333333"/>
            <w:sz w:val="20"/>
            <w:szCs w:val="20"/>
          </w:rPr>
          <w:t>while(</w:t>
        </w:r>
        <w:proofErr w:type="gramEnd"/>
        <w:r w:rsidRPr="007A7EEB">
          <w:rPr>
            <w:rFonts w:ascii="Consolas" w:eastAsia="Times New Roman" w:hAnsi="Consolas" w:cs="Courier New"/>
            <w:color w:val="333333"/>
            <w:sz w:val="20"/>
            <w:szCs w:val="20"/>
          </w:rPr>
          <w:t>Boolean-Expression){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57" w:author="Unknown"/>
          <w:rFonts w:ascii="Consolas" w:eastAsia="Times New Roman" w:hAnsi="Consolas" w:cs="Courier New"/>
          <w:color w:val="333333"/>
          <w:sz w:val="20"/>
          <w:szCs w:val="20"/>
        </w:rPr>
      </w:pPr>
      <w:proofErr w:type="gramStart"/>
      <w:ins w:id="1558" w:author="Unknown">
        <w:r w:rsidRPr="007A7EEB">
          <w:rPr>
            <w:rFonts w:ascii="Consolas" w:eastAsia="Times New Roman" w:hAnsi="Consolas" w:cs="Courier New"/>
            <w:color w:val="333333"/>
            <w:sz w:val="20"/>
            <w:szCs w:val="20"/>
          </w:rPr>
          <w:t>statement-or-code</w:t>
        </w:r>
        <w:proofErr w:type="gramEnd"/>
        <w:r w:rsidRPr="007A7EEB">
          <w:rPr>
            <w:rFonts w:ascii="Consolas" w:eastAsia="Times New Roman" w:hAnsi="Consolas" w:cs="Courier New"/>
            <w:color w:val="333333"/>
            <w:sz w:val="20"/>
            <w:szCs w:val="20"/>
          </w:rPr>
          <w:t>; //This will be executed continually until Boolean expression evaluate to true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59" w:author="Unknown"/>
          <w:rFonts w:ascii="Consolas" w:eastAsia="Times New Roman" w:hAnsi="Consolas" w:cs="Courier New"/>
          <w:color w:val="333333"/>
          <w:sz w:val="20"/>
          <w:szCs w:val="20"/>
        </w:rPr>
      </w:pPr>
      <w:proofErr w:type="gramStart"/>
      <w:ins w:id="1560" w:author="Unknown">
        <w:r w:rsidRPr="007A7EEB">
          <w:rPr>
            <w:rFonts w:ascii="Consolas" w:eastAsia="Times New Roman" w:hAnsi="Consolas" w:cs="Courier New"/>
            <w:color w:val="333333"/>
            <w:sz w:val="20"/>
            <w:szCs w:val="20"/>
          </w:rPr>
          <w:t>increment-decrement-value</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61" w:author="Unknown"/>
          <w:rFonts w:ascii="Consolas" w:eastAsia="Times New Roman" w:hAnsi="Consolas" w:cs="Courier New"/>
          <w:color w:val="333333"/>
          <w:sz w:val="20"/>
          <w:szCs w:val="20"/>
        </w:rPr>
      </w:pPr>
      <w:ins w:id="1562"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563" w:author="Unknown"/>
          <w:rFonts w:ascii="Calibri" w:eastAsia="Times New Roman" w:hAnsi="Calibri" w:cs="Calibri"/>
          <w:color w:val="555555"/>
          <w:sz w:val="26"/>
          <w:szCs w:val="26"/>
        </w:rPr>
      </w:pPr>
      <w:proofErr w:type="gramStart"/>
      <w:ins w:id="1564" w:author="Unknown">
        <w:r w:rsidRPr="007A7EEB">
          <w:rPr>
            <w:rFonts w:ascii="Calibri" w:eastAsia="Times New Roman" w:hAnsi="Calibri" w:cs="Calibri"/>
            <w:b/>
            <w:bCs/>
            <w:color w:val="555555"/>
            <w:sz w:val="26"/>
            <w:szCs w:val="26"/>
          </w:rPr>
          <w:t>initialize-value</w:t>
        </w:r>
        <w:proofErr w:type="gramEnd"/>
        <w:r w:rsidRPr="007A7EEB">
          <w:rPr>
            <w:rFonts w:ascii="Calibri" w:eastAsia="Times New Roman" w:hAnsi="Calibri" w:cs="Calibri"/>
            <w:b/>
            <w:bCs/>
            <w:color w:val="555555"/>
            <w:sz w:val="26"/>
            <w:szCs w:val="26"/>
          </w:rPr>
          <w:t xml:space="preserve"> –</w:t>
        </w:r>
        <w:r w:rsidRPr="007A7EEB">
          <w:rPr>
            <w:rFonts w:ascii="Calibri" w:eastAsia="Times New Roman" w:hAnsi="Calibri" w:cs="Calibri"/>
            <w:color w:val="555555"/>
            <w:sz w:val="26"/>
            <w:szCs w:val="26"/>
          </w:rPr>
          <w:t> First initialize the value first before starting while loop. </w:t>
        </w:r>
        <w:r w:rsidRPr="007A7EEB">
          <w:rPr>
            <w:rFonts w:ascii="Calibri" w:eastAsia="Times New Roman" w:hAnsi="Calibri" w:cs="Calibri"/>
            <w:b/>
            <w:bCs/>
            <w:color w:val="555555"/>
            <w:sz w:val="26"/>
            <w:szCs w:val="26"/>
          </w:rPr>
          <w:t>Boolean-Expression –</w:t>
        </w:r>
        <w:r w:rsidRPr="007A7EEB">
          <w:rPr>
            <w:rFonts w:ascii="Calibri" w:eastAsia="Times New Roman" w:hAnsi="Calibri" w:cs="Calibri"/>
            <w:color w:val="555555"/>
            <w:sz w:val="26"/>
            <w:szCs w:val="26"/>
          </w:rPr>
          <w:t> Boolean expression will be evaluated. If it comes out to be true then code inside it will executed otherwise compiler jumps outside the loop. </w:t>
        </w:r>
        <w:proofErr w:type="gramStart"/>
        <w:r w:rsidRPr="007A7EEB">
          <w:rPr>
            <w:rFonts w:ascii="Calibri" w:eastAsia="Times New Roman" w:hAnsi="Calibri" w:cs="Calibri"/>
            <w:b/>
            <w:bCs/>
            <w:color w:val="555555"/>
            <w:sz w:val="26"/>
            <w:szCs w:val="26"/>
          </w:rPr>
          <w:t>statement-or-code</w:t>
        </w:r>
        <w:proofErr w:type="gramEnd"/>
        <w:r w:rsidRPr="007A7EEB">
          <w:rPr>
            <w:rFonts w:ascii="Calibri" w:eastAsia="Times New Roman" w:hAnsi="Calibri" w:cs="Calibri"/>
            <w:b/>
            <w:bCs/>
            <w:color w:val="555555"/>
            <w:sz w:val="26"/>
            <w:szCs w:val="26"/>
          </w:rPr>
          <w:t xml:space="preserve"> –</w:t>
        </w:r>
        <w:r w:rsidRPr="007A7EEB">
          <w:rPr>
            <w:rFonts w:ascii="Calibri" w:eastAsia="Times New Roman" w:hAnsi="Calibri" w:cs="Calibri"/>
            <w:color w:val="555555"/>
            <w:sz w:val="26"/>
            <w:szCs w:val="26"/>
          </w:rPr>
          <w:t> The code that you want to execute after Boolean expression evaluate to true. </w:t>
        </w:r>
        <w:proofErr w:type="gramStart"/>
        <w:r w:rsidRPr="007A7EEB">
          <w:rPr>
            <w:rFonts w:ascii="Calibri" w:eastAsia="Times New Roman" w:hAnsi="Calibri" w:cs="Calibri"/>
            <w:b/>
            <w:bCs/>
            <w:color w:val="555555"/>
            <w:sz w:val="26"/>
            <w:szCs w:val="26"/>
          </w:rPr>
          <w:t>increment-decrement-value</w:t>
        </w:r>
        <w:proofErr w:type="gramEnd"/>
        <w:r w:rsidRPr="007A7EEB">
          <w:rPr>
            <w:rFonts w:ascii="Calibri" w:eastAsia="Times New Roman" w:hAnsi="Calibri" w:cs="Calibri"/>
            <w:b/>
            <w:bCs/>
            <w:color w:val="555555"/>
            <w:sz w:val="26"/>
            <w:szCs w:val="26"/>
          </w:rPr>
          <w:t xml:space="preserve"> –</w:t>
        </w:r>
        <w:r w:rsidRPr="007A7EEB">
          <w:rPr>
            <w:rFonts w:ascii="Calibri" w:eastAsia="Times New Roman" w:hAnsi="Calibri" w:cs="Calibri"/>
            <w:color w:val="555555"/>
            <w:sz w:val="26"/>
            <w:szCs w:val="26"/>
          </w:rPr>
          <w:t> increment or decrement the value of initialized variable</w:t>
        </w:r>
      </w:ins>
    </w:p>
    <w:p w:rsidR="007A7EEB" w:rsidRPr="007A7EEB" w:rsidRDefault="007A7EEB" w:rsidP="007A7EEB">
      <w:pPr>
        <w:spacing w:before="300" w:after="300" w:line="240" w:lineRule="auto"/>
        <w:rPr>
          <w:ins w:id="1565" w:author="Unknown"/>
          <w:rFonts w:ascii="Times New Roman" w:eastAsia="Times New Roman" w:hAnsi="Times New Roman" w:cs="Times New Roman"/>
          <w:sz w:val="24"/>
          <w:szCs w:val="24"/>
        </w:rPr>
      </w:pPr>
      <w:ins w:id="1566" w:author="Unknown">
        <w:r w:rsidRPr="007A7EEB">
          <w:rPr>
            <w:rFonts w:ascii="Times New Roman" w:eastAsia="Times New Roman" w:hAnsi="Times New Roman" w:cs="Times New Roman"/>
            <w:sz w:val="24"/>
            <w:szCs w:val="24"/>
          </w:rPr>
          <w:pict>
            <v:rect id="_x0000_i1111"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567" w:author="Unknown"/>
          <w:rFonts w:ascii="Calibri" w:eastAsia="Times New Roman" w:hAnsi="Calibri" w:cs="Calibri"/>
          <w:color w:val="339600"/>
          <w:sz w:val="27"/>
          <w:szCs w:val="27"/>
        </w:rPr>
      </w:pPr>
      <w:ins w:id="1568" w:author="Unknown">
        <w:r w:rsidRPr="007A7EEB">
          <w:rPr>
            <w:rFonts w:ascii="Calibri" w:eastAsia="Times New Roman" w:hAnsi="Calibri" w:cs="Calibri"/>
            <w:b/>
            <w:bCs/>
            <w:color w:val="339600"/>
            <w:sz w:val="27"/>
            <w:szCs w:val="27"/>
          </w:rPr>
          <w:t>Examples Of While In JAVA:</w:t>
        </w:r>
      </w:ins>
    </w:p>
    <w:p w:rsidR="007A7EEB" w:rsidRPr="007A7EEB" w:rsidRDefault="007A7EEB" w:rsidP="007A7EEB">
      <w:pPr>
        <w:shd w:val="clear" w:color="auto" w:fill="FFFFFF"/>
        <w:spacing w:after="150" w:line="240" w:lineRule="auto"/>
        <w:jc w:val="both"/>
        <w:rPr>
          <w:ins w:id="1569" w:author="Unknown"/>
          <w:rFonts w:ascii="Calibri" w:eastAsia="Times New Roman" w:hAnsi="Calibri" w:cs="Calibri"/>
          <w:color w:val="555555"/>
          <w:sz w:val="26"/>
          <w:szCs w:val="26"/>
        </w:rPr>
      </w:pPr>
      <w:proofErr w:type="spellStart"/>
      <w:proofErr w:type="gramStart"/>
      <w:ins w:id="1570" w:author="Unknown">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create a simple program to print 1 to 10 number using While loop:</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71" w:author="Unknown"/>
          <w:rFonts w:ascii="Consolas" w:eastAsia="Times New Roman" w:hAnsi="Consolas" w:cs="Courier New"/>
          <w:color w:val="333333"/>
          <w:sz w:val="20"/>
          <w:szCs w:val="20"/>
        </w:rPr>
      </w:pPr>
      <w:proofErr w:type="gramStart"/>
      <w:ins w:id="1572"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WhileExample</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7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74" w:author="Unknown"/>
          <w:rFonts w:ascii="Consolas" w:eastAsia="Times New Roman" w:hAnsi="Consolas" w:cs="Courier New"/>
          <w:color w:val="333333"/>
          <w:sz w:val="20"/>
          <w:szCs w:val="20"/>
        </w:rPr>
      </w:pPr>
      <w:ins w:id="1575"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76" w:author="Unknown"/>
          <w:rFonts w:ascii="Consolas" w:eastAsia="Times New Roman" w:hAnsi="Consolas" w:cs="Courier New"/>
          <w:color w:val="333333"/>
          <w:sz w:val="20"/>
          <w:szCs w:val="20"/>
        </w:rPr>
      </w:pPr>
      <w:ins w:id="157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78" w:author="Unknown"/>
          <w:rFonts w:ascii="Consolas" w:eastAsia="Times New Roman" w:hAnsi="Consolas" w:cs="Courier New"/>
          <w:color w:val="333333"/>
          <w:sz w:val="20"/>
          <w:szCs w:val="20"/>
        </w:rPr>
      </w:pPr>
      <w:ins w:id="157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i=1;</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80" w:author="Unknown"/>
          <w:rFonts w:ascii="Consolas" w:eastAsia="Times New Roman" w:hAnsi="Consolas" w:cs="Courier New"/>
          <w:color w:val="333333"/>
          <w:sz w:val="20"/>
          <w:szCs w:val="20"/>
        </w:rPr>
      </w:pPr>
      <w:ins w:id="1581"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while(</w:t>
        </w:r>
        <w:proofErr w:type="gramEnd"/>
        <w:r w:rsidRPr="007A7EEB">
          <w:rPr>
            <w:rFonts w:ascii="Consolas" w:eastAsia="Times New Roman" w:hAnsi="Consolas" w:cs="Courier New"/>
            <w:color w:val="333333"/>
            <w:sz w:val="20"/>
            <w:szCs w:val="20"/>
          </w:rPr>
          <w:t>i&lt;=10){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82" w:author="Unknown"/>
          <w:rFonts w:ascii="Consolas" w:eastAsia="Times New Roman" w:hAnsi="Consolas" w:cs="Courier New"/>
          <w:color w:val="333333"/>
          <w:sz w:val="20"/>
          <w:szCs w:val="20"/>
        </w:rPr>
      </w:pPr>
      <w:ins w:id="1583"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84" w:author="Unknown"/>
          <w:rFonts w:ascii="Consolas" w:eastAsia="Times New Roman" w:hAnsi="Consolas" w:cs="Courier New"/>
          <w:color w:val="333333"/>
          <w:sz w:val="20"/>
          <w:szCs w:val="20"/>
        </w:rPr>
      </w:pPr>
      <w:ins w:id="1585"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i</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86" w:author="Unknown"/>
          <w:rFonts w:ascii="Consolas" w:eastAsia="Times New Roman" w:hAnsi="Consolas" w:cs="Courier New"/>
          <w:color w:val="333333"/>
          <w:sz w:val="20"/>
          <w:szCs w:val="20"/>
        </w:rPr>
      </w:pPr>
      <w:ins w:id="158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8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89" w:author="Unknown"/>
          <w:rFonts w:ascii="Consolas" w:eastAsia="Times New Roman" w:hAnsi="Consolas" w:cs="Courier New"/>
          <w:color w:val="333333"/>
          <w:sz w:val="20"/>
          <w:szCs w:val="20"/>
        </w:rPr>
      </w:pPr>
      <w:ins w:id="1590"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9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92" w:author="Unknown"/>
          <w:rFonts w:ascii="Consolas" w:eastAsia="Times New Roman" w:hAnsi="Consolas" w:cs="Courier New"/>
          <w:color w:val="333333"/>
          <w:sz w:val="20"/>
          <w:szCs w:val="20"/>
        </w:rPr>
      </w:pPr>
      <w:ins w:id="1593"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594" w:author="Unknown"/>
          <w:rFonts w:ascii="Calibri" w:eastAsia="Times New Roman" w:hAnsi="Calibri" w:cs="Calibri"/>
          <w:color w:val="555555"/>
          <w:sz w:val="26"/>
          <w:szCs w:val="26"/>
        </w:rPr>
      </w:pPr>
      <w:ins w:id="1595" w:author="Unknown">
        <w:r w:rsidRPr="007A7EEB">
          <w:rPr>
            <w:rFonts w:ascii="Calibri" w:eastAsia="Times New Roman" w:hAnsi="Calibri" w:cs="Calibri"/>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96" w:author="Unknown"/>
          <w:rFonts w:ascii="Consolas" w:eastAsia="Times New Roman" w:hAnsi="Consolas" w:cs="Courier New"/>
          <w:color w:val="333333"/>
          <w:sz w:val="20"/>
          <w:szCs w:val="20"/>
        </w:rPr>
      </w:pPr>
      <w:ins w:id="1597" w:author="Unknown">
        <w:r w:rsidRPr="007A7EEB">
          <w:rPr>
            <w:rFonts w:ascii="Consolas" w:eastAsia="Times New Roman" w:hAnsi="Consolas" w:cs="Courier New"/>
            <w:color w:val="333333"/>
            <w:sz w:val="20"/>
            <w:szCs w:val="20"/>
          </w:rPr>
          <w:t>1</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598" w:author="Unknown"/>
          <w:rFonts w:ascii="Consolas" w:eastAsia="Times New Roman" w:hAnsi="Consolas" w:cs="Courier New"/>
          <w:color w:val="333333"/>
          <w:sz w:val="20"/>
          <w:szCs w:val="20"/>
        </w:rPr>
      </w:pPr>
      <w:ins w:id="1599" w:author="Unknown">
        <w:r w:rsidRPr="007A7EEB">
          <w:rPr>
            <w:rFonts w:ascii="Consolas" w:eastAsia="Times New Roman" w:hAnsi="Consolas" w:cs="Courier New"/>
            <w:color w:val="333333"/>
            <w:sz w:val="20"/>
            <w:szCs w:val="20"/>
          </w:rPr>
          <w:lastRenderedPageBreak/>
          <w:t>2</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00" w:author="Unknown"/>
          <w:rFonts w:ascii="Consolas" w:eastAsia="Times New Roman" w:hAnsi="Consolas" w:cs="Courier New"/>
          <w:color w:val="333333"/>
          <w:sz w:val="20"/>
          <w:szCs w:val="20"/>
        </w:rPr>
      </w:pPr>
      <w:ins w:id="1601" w:author="Unknown">
        <w:r w:rsidRPr="007A7EEB">
          <w:rPr>
            <w:rFonts w:ascii="Consolas" w:eastAsia="Times New Roman" w:hAnsi="Consolas" w:cs="Courier New"/>
            <w:color w:val="333333"/>
            <w:sz w:val="20"/>
            <w:szCs w:val="20"/>
          </w:rPr>
          <w:t>3</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02" w:author="Unknown"/>
          <w:rFonts w:ascii="Consolas" w:eastAsia="Times New Roman" w:hAnsi="Consolas" w:cs="Courier New"/>
          <w:color w:val="333333"/>
          <w:sz w:val="20"/>
          <w:szCs w:val="20"/>
        </w:rPr>
      </w:pPr>
      <w:ins w:id="1603" w:author="Unknown">
        <w:r w:rsidRPr="007A7EEB">
          <w:rPr>
            <w:rFonts w:ascii="Consolas" w:eastAsia="Times New Roman" w:hAnsi="Consolas" w:cs="Courier New"/>
            <w:color w:val="333333"/>
            <w:sz w:val="20"/>
            <w:szCs w:val="20"/>
          </w:rPr>
          <w:t>4</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04" w:author="Unknown"/>
          <w:rFonts w:ascii="Consolas" w:eastAsia="Times New Roman" w:hAnsi="Consolas" w:cs="Courier New"/>
          <w:color w:val="333333"/>
          <w:sz w:val="20"/>
          <w:szCs w:val="20"/>
        </w:rPr>
      </w:pPr>
      <w:ins w:id="1605" w:author="Unknown">
        <w:r w:rsidRPr="007A7EEB">
          <w:rPr>
            <w:rFonts w:ascii="Consolas" w:eastAsia="Times New Roman" w:hAnsi="Consolas" w:cs="Courier New"/>
            <w:color w:val="333333"/>
            <w:sz w:val="20"/>
            <w:szCs w:val="20"/>
          </w:rPr>
          <w:t>5</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06" w:author="Unknown"/>
          <w:rFonts w:ascii="Consolas" w:eastAsia="Times New Roman" w:hAnsi="Consolas" w:cs="Courier New"/>
          <w:color w:val="333333"/>
          <w:sz w:val="20"/>
          <w:szCs w:val="20"/>
        </w:rPr>
      </w:pPr>
      <w:ins w:id="1607" w:author="Unknown">
        <w:r w:rsidRPr="007A7EEB">
          <w:rPr>
            <w:rFonts w:ascii="Consolas" w:eastAsia="Times New Roman" w:hAnsi="Consolas" w:cs="Courier New"/>
            <w:color w:val="333333"/>
            <w:sz w:val="20"/>
            <w:szCs w:val="20"/>
          </w:rPr>
          <w:t>6</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08" w:author="Unknown"/>
          <w:rFonts w:ascii="Consolas" w:eastAsia="Times New Roman" w:hAnsi="Consolas" w:cs="Courier New"/>
          <w:color w:val="333333"/>
          <w:sz w:val="20"/>
          <w:szCs w:val="20"/>
        </w:rPr>
      </w:pPr>
      <w:ins w:id="1609" w:author="Unknown">
        <w:r w:rsidRPr="007A7EEB">
          <w:rPr>
            <w:rFonts w:ascii="Consolas" w:eastAsia="Times New Roman" w:hAnsi="Consolas" w:cs="Courier New"/>
            <w:color w:val="333333"/>
            <w:sz w:val="20"/>
            <w:szCs w:val="20"/>
          </w:rPr>
          <w:t>7</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10" w:author="Unknown"/>
          <w:rFonts w:ascii="Consolas" w:eastAsia="Times New Roman" w:hAnsi="Consolas" w:cs="Courier New"/>
          <w:color w:val="333333"/>
          <w:sz w:val="20"/>
          <w:szCs w:val="20"/>
        </w:rPr>
      </w:pPr>
      <w:ins w:id="1611" w:author="Unknown">
        <w:r w:rsidRPr="007A7EEB">
          <w:rPr>
            <w:rFonts w:ascii="Consolas" w:eastAsia="Times New Roman" w:hAnsi="Consolas" w:cs="Courier New"/>
            <w:color w:val="333333"/>
            <w:sz w:val="20"/>
            <w:szCs w:val="20"/>
          </w:rPr>
          <w:t>8</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12" w:author="Unknown"/>
          <w:rFonts w:ascii="Consolas" w:eastAsia="Times New Roman" w:hAnsi="Consolas" w:cs="Courier New"/>
          <w:color w:val="333333"/>
          <w:sz w:val="20"/>
          <w:szCs w:val="20"/>
        </w:rPr>
      </w:pPr>
      <w:ins w:id="1613" w:author="Unknown">
        <w:r w:rsidRPr="007A7EEB">
          <w:rPr>
            <w:rFonts w:ascii="Consolas" w:eastAsia="Times New Roman" w:hAnsi="Consolas" w:cs="Courier New"/>
            <w:color w:val="333333"/>
            <w:sz w:val="20"/>
            <w:szCs w:val="20"/>
          </w:rPr>
          <w:t>9</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14" w:author="Unknown"/>
          <w:rFonts w:ascii="Consolas" w:eastAsia="Times New Roman" w:hAnsi="Consolas" w:cs="Courier New"/>
          <w:color w:val="333333"/>
          <w:sz w:val="20"/>
          <w:szCs w:val="20"/>
        </w:rPr>
      </w:pPr>
      <w:ins w:id="1615" w:author="Unknown">
        <w:r w:rsidRPr="007A7EEB">
          <w:rPr>
            <w:rFonts w:ascii="Consolas" w:eastAsia="Times New Roman" w:hAnsi="Consolas" w:cs="Courier New"/>
            <w:color w:val="333333"/>
            <w:sz w:val="20"/>
            <w:szCs w:val="20"/>
          </w:rPr>
          <w:t>10</w:t>
        </w:r>
      </w:ins>
    </w:p>
    <w:p w:rsidR="007A7EEB" w:rsidRPr="007A7EEB" w:rsidRDefault="007A7EEB" w:rsidP="007A7EEB">
      <w:pPr>
        <w:spacing w:before="300" w:after="300" w:line="240" w:lineRule="auto"/>
        <w:rPr>
          <w:ins w:id="1616" w:author="Unknown"/>
          <w:rFonts w:ascii="Times New Roman" w:eastAsia="Times New Roman" w:hAnsi="Times New Roman" w:cs="Times New Roman"/>
          <w:sz w:val="24"/>
          <w:szCs w:val="24"/>
        </w:rPr>
      </w:pPr>
      <w:ins w:id="1617" w:author="Unknown">
        <w:r w:rsidRPr="007A7EEB">
          <w:rPr>
            <w:rFonts w:ascii="Times New Roman" w:eastAsia="Times New Roman" w:hAnsi="Times New Roman" w:cs="Times New Roman"/>
            <w:sz w:val="24"/>
            <w:szCs w:val="24"/>
          </w:rPr>
          <w:pict>
            <v:rect id="_x0000_i1112"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618" w:author="Unknown"/>
          <w:rFonts w:ascii="Calibri" w:eastAsia="Times New Roman" w:hAnsi="Calibri" w:cs="Calibri"/>
          <w:color w:val="339600"/>
          <w:sz w:val="27"/>
          <w:szCs w:val="27"/>
        </w:rPr>
      </w:pPr>
      <w:ins w:id="1619" w:author="Unknown">
        <w:r w:rsidRPr="007A7EEB">
          <w:rPr>
            <w:rFonts w:ascii="Calibri" w:eastAsia="Times New Roman" w:hAnsi="Calibri" w:cs="Calibri"/>
            <w:b/>
            <w:bCs/>
            <w:color w:val="339600"/>
            <w:sz w:val="27"/>
            <w:szCs w:val="27"/>
          </w:rPr>
          <w:t>Do While In JAVA:</w:t>
        </w:r>
      </w:ins>
    </w:p>
    <w:p w:rsidR="007A7EEB" w:rsidRPr="007A7EEB" w:rsidRDefault="007A7EEB" w:rsidP="007A7EEB">
      <w:pPr>
        <w:shd w:val="clear" w:color="auto" w:fill="FFFFFF"/>
        <w:spacing w:after="150" w:line="240" w:lineRule="auto"/>
        <w:jc w:val="both"/>
        <w:rPr>
          <w:ins w:id="1620" w:author="Unknown"/>
          <w:rFonts w:ascii="Calibri" w:eastAsia="Times New Roman" w:hAnsi="Calibri" w:cs="Calibri"/>
          <w:color w:val="555555"/>
          <w:sz w:val="26"/>
          <w:szCs w:val="26"/>
        </w:rPr>
      </w:pPr>
      <w:ins w:id="1621" w:author="Unknown">
        <w:r w:rsidRPr="007A7EEB">
          <w:rPr>
            <w:rFonts w:ascii="Calibri" w:eastAsia="Times New Roman" w:hAnsi="Calibri" w:cs="Calibri"/>
            <w:color w:val="555555"/>
            <w:sz w:val="26"/>
            <w:szCs w:val="26"/>
          </w:rPr>
          <w:t xml:space="preserve">The Do While loop will first execute the code inside </w:t>
        </w:r>
        <w:proofErr w:type="gramStart"/>
        <w:r w:rsidRPr="007A7EEB">
          <w:rPr>
            <w:rFonts w:ascii="Calibri" w:eastAsia="Times New Roman" w:hAnsi="Calibri" w:cs="Calibri"/>
            <w:color w:val="555555"/>
            <w:sz w:val="26"/>
            <w:szCs w:val="26"/>
          </w:rPr>
          <w:t>do{</w:t>
        </w:r>
        <w:proofErr w:type="gramEnd"/>
        <w:r w:rsidRPr="007A7EEB">
          <w:rPr>
            <w:rFonts w:ascii="Calibri" w:eastAsia="Times New Roman" w:hAnsi="Calibri" w:cs="Calibri"/>
            <w:color w:val="555555"/>
            <w:sz w:val="26"/>
            <w:szCs w:val="26"/>
          </w:rPr>
          <w:t>} and then evaluate the while Boolean expression. The statements will continue to execute until Boolean expression evaluate to false. In do while, we first put statement or code that we want to execute inside the do block and then we put the Boolean expression inside While parenthesis just outside do block.</w:t>
        </w:r>
      </w:ins>
    </w:p>
    <w:p w:rsidR="007A7EEB" w:rsidRPr="007A7EEB" w:rsidRDefault="007A7EEB" w:rsidP="007A7EEB">
      <w:pPr>
        <w:shd w:val="clear" w:color="auto" w:fill="FFFFFF"/>
        <w:spacing w:after="150" w:line="240" w:lineRule="auto"/>
        <w:jc w:val="both"/>
        <w:rPr>
          <w:ins w:id="1622" w:author="Unknown"/>
          <w:rFonts w:ascii="Calibri" w:eastAsia="Times New Roman" w:hAnsi="Calibri" w:cs="Calibri"/>
          <w:color w:val="555555"/>
          <w:sz w:val="26"/>
          <w:szCs w:val="26"/>
        </w:rPr>
      </w:pPr>
      <w:ins w:id="1623"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The major difference between While and do While is that statement will be executed </w:t>
        </w:r>
        <w:proofErr w:type="spellStart"/>
        <w:r w:rsidRPr="007A7EEB">
          <w:rPr>
            <w:rFonts w:ascii="Calibri" w:eastAsia="Times New Roman" w:hAnsi="Calibri" w:cs="Calibri"/>
            <w:color w:val="555555"/>
            <w:sz w:val="26"/>
            <w:szCs w:val="26"/>
          </w:rPr>
          <w:t>atleast</w:t>
        </w:r>
        <w:proofErr w:type="spellEnd"/>
        <w:r w:rsidRPr="007A7EEB">
          <w:rPr>
            <w:rFonts w:ascii="Calibri" w:eastAsia="Times New Roman" w:hAnsi="Calibri" w:cs="Calibri"/>
            <w:color w:val="555555"/>
            <w:sz w:val="26"/>
            <w:szCs w:val="26"/>
          </w:rPr>
          <w:t xml:space="preserve"> once in do while.</w:t>
        </w:r>
      </w:ins>
    </w:p>
    <w:p w:rsidR="007A7EEB" w:rsidRPr="007A7EEB" w:rsidRDefault="007A7EEB" w:rsidP="007A7EEB">
      <w:pPr>
        <w:spacing w:before="300" w:after="300" w:line="240" w:lineRule="auto"/>
        <w:rPr>
          <w:ins w:id="1624" w:author="Unknown"/>
          <w:rFonts w:ascii="Times New Roman" w:eastAsia="Times New Roman" w:hAnsi="Times New Roman" w:cs="Times New Roman"/>
          <w:sz w:val="24"/>
          <w:szCs w:val="24"/>
        </w:rPr>
      </w:pPr>
      <w:ins w:id="1625" w:author="Unknown">
        <w:r w:rsidRPr="007A7EEB">
          <w:rPr>
            <w:rFonts w:ascii="Times New Roman" w:eastAsia="Times New Roman" w:hAnsi="Times New Roman" w:cs="Times New Roman"/>
            <w:sz w:val="24"/>
            <w:szCs w:val="24"/>
          </w:rPr>
          <w:pict>
            <v:rect id="_x0000_i1113"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626" w:author="Unknown"/>
          <w:rFonts w:ascii="Calibri" w:eastAsia="Times New Roman" w:hAnsi="Calibri" w:cs="Calibri"/>
          <w:color w:val="339600"/>
          <w:sz w:val="27"/>
          <w:szCs w:val="27"/>
        </w:rPr>
      </w:pPr>
      <w:ins w:id="1627" w:author="Unknown">
        <w:r w:rsidRPr="007A7EEB">
          <w:rPr>
            <w:rFonts w:ascii="Calibri" w:eastAsia="Times New Roman" w:hAnsi="Calibri" w:cs="Calibri"/>
            <w:b/>
            <w:bCs/>
            <w:color w:val="339600"/>
            <w:sz w:val="27"/>
            <w:szCs w:val="27"/>
          </w:rPr>
          <w:t xml:space="preserve">Examples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Do While In JAVA:</w:t>
        </w:r>
      </w:ins>
    </w:p>
    <w:p w:rsidR="007A7EEB" w:rsidRPr="007A7EEB" w:rsidRDefault="007A7EEB" w:rsidP="007A7EEB">
      <w:pPr>
        <w:shd w:val="clear" w:color="auto" w:fill="FFFFFF"/>
        <w:spacing w:after="150" w:line="240" w:lineRule="auto"/>
        <w:jc w:val="both"/>
        <w:rPr>
          <w:ins w:id="1628" w:author="Unknown"/>
          <w:rFonts w:ascii="Calibri" w:eastAsia="Times New Roman" w:hAnsi="Calibri" w:cs="Calibri"/>
          <w:color w:val="555555"/>
          <w:sz w:val="26"/>
          <w:szCs w:val="26"/>
        </w:rPr>
      </w:pPr>
      <w:ins w:id="1629" w:author="Unknown">
        <w:r w:rsidRPr="007A7EEB">
          <w:rPr>
            <w:rFonts w:ascii="Calibri" w:eastAsia="Times New Roman" w:hAnsi="Calibri" w:cs="Calibri"/>
            <w:color w:val="555555"/>
            <w:sz w:val="26"/>
            <w:szCs w:val="26"/>
          </w:rPr>
          <w:t xml:space="preserve">We can create the same program to print 1 to 10 </w:t>
        </w:r>
        <w:proofErr w:type="gramStart"/>
        <w:r w:rsidRPr="007A7EEB">
          <w:rPr>
            <w:rFonts w:ascii="Calibri" w:eastAsia="Times New Roman" w:hAnsi="Calibri" w:cs="Calibri"/>
            <w:color w:val="555555"/>
            <w:sz w:val="26"/>
            <w:szCs w:val="26"/>
          </w:rPr>
          <w:t>number</w:t>
        </w:r>
        <w:proofErr w:type="gramEnd"/>
        <w:r w:rsidRPr="007A7EEB">
          <w:rPr>
            <w:rFonts w:ascii="Calibri" w:eastAsia="Times New Roman" w:hAnsi="Calibri" w:cs="Calibri"/>
            <w:color w:val="555555"/>
            <w:sz w:val="26"/>
            <w:szCs w:val="26"/>
          </w:rPr>
          <w:t xml:space="preserve"> with do while in 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30" w:author="Unknown"/>
          <w:rFonts w:ascii="Consolas" w:eastAsia="Times New Roman" w:hAnsi="Consolas" w:cs="Courier New"/>
          <w:color w:val="333333"/>
          <w:sz w:val="20"/>
          <w:szCs w:val="20"/>
        </w:rPr>
      </w:pPr>
      <w:proofErr w:type="gramStart"/>
      <w:ins w:id="1631"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DoWhileExample</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3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33" w:author="Unknown"/>
          <w:rFonts w:ascii="Consolas" w:eastAsia="Times New Roman" w:hAnsi="Consolas" w:cs="Courier New"/>
          <w:color w:val="333333"/>
          <w:sz w:val="20"/>
          <w:szCs w:val="20"/>
        </w:rPr>
      </w:pPr>
      <w:ins w:id="1634"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35" w:author="Unknown"/>
          <w:rFonts w:ascii="Consolas" w:eastAsia="Times New Roman" w:hAnsi="Consolas" w:cs="Courier New"/>
          <w:color w:val="333333"/>
          <w:sz w:val="20"/>
          <w:szCs w:val="20"/>
        </w:rPr>
      </w:pPr>
      <w:ins w:id="163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37" w:author="Unknown"/>
          <w:rFonts w:ascii="Consolas" w:eastAsia="Times New Roman" w:hAnsi="Consolas" w:cs="Courier New"/>
          <w:color w:val="333333"/>
          <w:sz w:val="20"/>
          <w:szCs w:val="20"/>
        </w:rPr>
      </w:pPr>
      <w:ins w:id="163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i=1;</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39" w:author="Unknown"/>
          <w:rFonts w:ascii="Consolas" w:eastAsia="Times New Roman" w:hAnsi="Consolas" w:cs="Courier New"/>
          <w:color w:val="333333"/>
          <w:sz w:val="20"/>
          <w:szCs w:val="20"/>
        </w:rPr>
      </w:pPr>
      <w:ins w:id="1640"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do{</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41" w:author="Unknown"/>
          <w:rFonts w:ascii="Consolas" w:eastAsia="Times New Roman" w:hAnsi="Consolas" w:cs="Courier New"/>
          <w:color w:val="333333"/>
          <w:sz w:val="20"/>
          <w:szCs w:val="20"/>
        </w:rPr>
      </w:pPr>
      <w:ins w:id="1642"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43" w:author="Unknown"/>
          <w:rFonts w:ascii="Consolas" w:eastAsia="Times New Roman" w:hAnsi="Consolas" w:cs="Courier New"/>
          <w:color w:val="333333"/>
          <w:sz w:val="20"/>
          <w:szCs w:val="20"/>
        </w:rPr>
      </w:pPr>
      <w:ins w:id="1644"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i</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45" w:author="Unknown"/>
          <w:rFonts w:ascii="Consolas" w:eastAsia="Times New Roman" w:hAnsi="Consolas" w:cs="Courier New"/>
          <w:color w:val="333333"/>
          <w:sz w:val="20"/>
          <w:szCs w:val="20"/>
        </w:rPr>
      </w:pPr>
      <w:ins w:id="164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 xml:space="preserve">} </w:t>
        </w:r>
        <w:proofErr w:type="gramStart"/>
        <w:r w:rsidRPr="007A7EEB">
          <w:rPr>
            <w:rFonts w:ascii="Consolas" w:eastAsia="Times New Roman" w:hAnsi="Consolas" w:cs="Courier New"/>
            <w:color w:val="333333"/>
            <w:sz w:val="20"/>
            <w:szCs w:val="20"/>
          </w:rPr>
          <w:t>while(</w:t>
        </w:r>
        <w:proofErr w:type="gramEnd"/>
        <w:r w:rsidRPr="007A7EEB">
          <w:rPr>
            <w:rFonts w:ascii="Consolas" w:eastAsia="Times New Roman" w:hAnsi="Consolas" w:cs="Courier New"/>
            <w:color w:val="333333"/>
            <w:sz w:val="20"/>
            <w:szCs w:val="20"/>
          </w:rPr>
          <w:t>i&lt;=10);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4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48" w:author="Unknown"/>
          <w:rFonts w:ascii="Consolas" w:eastAsia="Times New Roman" w:hAnsi="Consolas" w:cs="Courier New"/>
          <w:color w:val="333333"/>
          <w:sz w:val="20"/>
          <w:szCs w:val="20"/>
        </w:rPr>
      </w:pPr>
      <w:ins w:id="1649"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5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51" w:author="Unknown"/>
          <w:rFonts w:ascii="Consolas" w:eastAsia="Times New Roman" w:hAnsi="Consolas" w:cs="Courier New"/>
          <w:color w:val="333333"/>
          <w:sz w:val="20"/>
          <w:szCs w:val="20"/>
        </w:rPr>
      </w:pPr>
      <w:ins w:id="1652"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653" w:author="Unknown"/>
          <w:rFonts w:ascii="Calibri" w:eastAsia="Times New Roman" w:hAnsi="Calibri" w:cs="Calibri"/>
          <w:color w:val="555555"/>
          <w:sz w:val="26"/>
          <w:szCs w:val="26"/>
        </w:rPr>
      </w:pPr>
      <w:ins w:id="1654" w:author="Unknown">
        <w:r w:rsidRPr="007A7EEB">
          <w:rPr>
            <w:rFonts w:ascii="Calibri" w:eastAsia="Times New Roman" w:hAnsi="Calibri" w:cs="Calibri"/>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55" w:author="Unknown"/>
          <w:rFonts w:ascii="Consolas" w:eastAsia="Times New Roman" w:hAnsi="Consolas" w:cs="Courier New"/>
          <w:color w:val="333333"/>
          <w:sz w:val="20"/>
          <w:szCs w:val="20"/>
        </w:rPr>
      </w:pPr>
      <w:ins w:id="1656" w:author="Unknown">
        <w:r w:rsidRPr="007A7EEB">
          <w:rPr>
            <w:rFonts w:ascii="Consolas" w:eastAsia="Times New Roman" w:hAnsi="Consolas" w:cs="Courier New"/>
            <w:color w:val="333333"/>
            <w:sz w:val="20"/>
            <w:szCs w:val="20"/>
          </w:rPr>
          <w:t>1</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57" w:author="Unknown"/>
          <w:rFonts w:ascii="Consolas" w:eastAsia="Times New Roman" w:hAnsi="Consolas" w:cs="Courier New"/>
          <w:color w:val="333333"/>
          <w:sz w:val="20"/>
          <w:szCs w:val="20"/>
        </w:rPr>
      </w:pPr>
      <w:ins w:id="1658" w:author="Unknown">
        <w:r w:rsidRPr="007A7EEB">
          <w:rPr>
            <w:rFonts w:ascii="Consolas" w:eastAsia="Times New Roman" w:hAnsi="Consolas" w:cs="Courier New"/>
            <w:color w:val="333333"/>
            <w:sz w:val="20"/>
            <w:szCs w:val="20"/>
          </w:rPr>
          <w:t>2</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59" w:author="Unknown"/>
          <w:rFonts w:ascii="Consolas" w:eastAsia="Times New Roman" w:hAnsi="Consolas" w:cs="Courier New"/>
          <w:color w:val="333333"/>
          <w:sz w:val="20"/>
          <w:szCs w:val="20"/>
        </w:rPr>
      </w:pPr>
      <w:ins w:id="1660" w:author="Unknown">
        <w:r w:rsidRPr="007A7EEB">
          <w:rPr>
            <w:rFonts w:ascii="Consolas" w:eastAsia="Times New Roman" w:hAnsi="Consolas" w:cs="Courier New"/>
            <w:color w:val="333333"/>
            <w:sz w:val="20"/>
            <w:szCs w:val="20"/>
          </w:rPr>
          <w:t>3</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61" w:author="Unknown"/>
          <w:rFonts w:ascii="Consolas" w:eastAsia="Times New Roman" w:hAnsi="Consolas" w:cs="Courier New"/>
          <w:color w:val="333333"/>
          <w:sz w:val="20"/>
          <w:szCs w:val="20"/>
        </w:rPr>
      </w:pPr>
      <w:ins w:id="1662" w:author="Unknown">
        <w:r w:rsidRPr="007A7EEB">
          <w:rPr>
            <w:rFonts w:ascii="Consolas" w:eastAsia="Times New Roman" w:hAnsi="Consolas" w:cs="Courier New"/>
            <w:color w:val="333333"/>
            <w:sz w:val="20"/>
            <w:szCs w:val="20"/>
          </w:rPr>
          <w:t>4</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63" w:author="Unknown"/>
          <w:rFonts w:ascii="Consolas" w:eastAsia="Times New Roman" w:hAnsi="Consolas" w:cs="Courier New"/>
          <w:color w:val="333333"/>
          <w:sz w:val="20"/>
          <w:szCs w:val="20"/>
        </w:rPr>
      </w:pPr>
      <w:ins w:id="1664" w:author="Unknown">
        <w:r w:rsidRPr="007A7EEB">
          <w:rPr>
            <w:rFonts w:ascii="Consolas" w:eastAsia="Times New Roman" w:hAnsi="Consolas" w:cs="Courier New"/>
            <w:color w:val="333333"/>
            <w:sz w:val="20"/>
            <w:szCs w:val="20"/>
          </w:rPr>
          <w:t>5</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65" w:author="Unknown"/>
          <w:rFonts w:ascii="Consolas" w:eastAsia="Times New Roman" w:hAnsi="Consolas" w:cs="Courier New"/>
          <w:color w:val="333333"/>
          <w:sz w:val="20"/>
          <w:szCs w:val="20"/>
        </w:rPr>
      </w:pPr>
      <w:ins w:id="1666" w:author="Unknown">
        <w:r w:rsidRPr="007A7EEB">
          <w:rPr>
            <w:rFonts w:ascii="Consolas" w:eastAsia="Times New Roman" w:hAnsi="Consolas" w:cs="Courier New"/>
            <w:color w:val="333333"/>
            <w:sz w:val="20"/>
            <w:szCs w:val="20"/>
          </w:rPr>
          <w:t>6</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67" w:author="Unknown"/>
          <w:rFonts w:ascii="Consolas" w:eastAsia="Times New Roman" w:hAnsi="Consolas" w:cs="Courier New"/>
          <w:color w:val="333333"/>
          <w:sz w:val="20"/>
          <w:szCs w:val="20"/>
        </w:rPr>
      </w:pPr>
      <w:ins w:id="1668" w:author="Unknown">
        <w:r w:rsidRPr="007A7EEB">
          <w:rPr>
            <w:rFonts w:ascii="Consolas" w:eastAsia="Times New Roman" w:hAnsi="Consolas" w:cs="Courier New"/>
            <w:color w:val="333333"/>
            <w:sz w:val="20"/>
            <w:szCs w:val="20"/>
          </w:rPr>
          <w:t>7</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69" w:author="Unknown"/>
          <w:rFonts w:ascii="Consolas" w:eastAsia="Times New Roman" w:hAnsi="Consolas" w:cs="Courier New"/>
          <w:color w:val="333333"/>
          <w:sz w:val="20"/>
          <w:szCs w:val="20"/>
        </w:rPr>
      </w:pPr>
      <w:ins w:id="1670" w:author="Unknown">
        <w:r w:rsidRPr="007A7EEB">
          <w:rPr>
            <w:rFonts w:ascii="Consolas" w:eastAsia="Times New Roman" w:hAnsi="Consolas" w:cs="Courier New"/>
            <w:color w:val="333333"/>
            <w:sz w:val="20"/>
            <w:szCs w:val="20"/>
          </w:rPr>
          <w:t>8</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71" w:author="Unknown"/>
          <w:rFonts w:ascii="Consolas" w:eastAsia="Times New Roman" w:hAnsi="Consolas" w:cs="Courier New"/>
          <w:color w:val="333333"/>
          <w:sz w:val="20"/>
          <w:szCs w:val="20"/>
        </w:rPr>
      </w:pPr>
      <w:ins w:id="1672" w:author="Unknown">
        <w:r w:rsidRPr="007A7EEB">
          <w:rPr>
            <w:rFonts w:ascii="Consolas" w:eastAsia="Times New Roman" w:hAnsi="Consolas" w:cs="Courier New"/>
            <w:color w:val="333333"/>
            <w:sz w:val="20"/>
            <w:szCs w:val="20"/>
          </w:rPr>
          <w:t>9</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73" w:author="Unknown"/>
          <w:rFonts w:ascii="Consolas" w:eastAsia="Times New Roman" w:hAnsi="Consolas" w:cs="Courier New"/>
          <w:color w:val="333333"/>
          <w:sz w:val="20"/>
          <w:szCs w:val="20"/>
        </w:rPr>
      </w:pPr>
      <w:ins w:id="1674" w:author="Unknown">
        <w:r w:rsidRPr="007A7EEB">
          <w:rPr>
            <w:rFonts w:ascii="Consolas" w:eastAsia="Times New Roman" w:hAnsi="Consolas" w:cs="Courier New"/>
            <w:color w:val="333333"/>
            <w:sz w:val="20"/>
            <w:szCs w:val="20"/>
          </w:rPr>
          <w:t>10</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Array </w:t>
      </w:r>
      <w:proofErr w:type="gramStart"/>
      <w:r w:rsidRPr="007A7EEB">
        <w:rPr>
          <w:rFonts w:ascii="Calibri" w:eastAsia="Times New Roman" w:hAnsi="Calibri" w:cs="Calibri"/>
          <w:color w:val="555555"/>
          <w:sz w:val="45"/>
          <w:szCs w:val="45"/>
        </w:rPr>
        <w:t>In</w:t>
      </w:r>
      <w:proofErr w:type="gramEnd"/>
      <w:r w:rsidRPr="007A7EEB">
        <w:rPr>
          <w:rFonts w:ascii="Calibri" w:eastAsia="Times New Roman" w:hAnsi="Calibri" w:cs="Calibri"/>
          <w:color w:val="555555"/>
          <w:sz w:val="45"/>
          <w:szCs w:val="45"/>
        </w:rPr>
        <w:t xml:space="preserve"> JAVA With Examples</w:t>
      </w:r>
    </w:p>
    <w:p w:rsidR="007A7EEB" w:rsidRPr="007A7EEB" w:rsidRDefault="007A7EEB" w:rsidP="007A7EEB">
      <w:pPr>
        <w:shd w:val="clear" w:color="auto" w:fill="FFFFFF"/>
        <w:spacing w:after="150" w:line="240" w:lineRule="auto"/>
        <w:jc w:val="both"/>
        <w:rPr>
          <w:ins w:id="1675" w:author="Unknown"/>
          <w:rFonts w:ascii="Calibri" w:eastAsia="Times New Roman" w:hAnsi="Calibri" w:cs="Calibri"/>
          <w:color w:val="555555"/>
          <w:sz w:val="26"/>
          <w:szCs w:val="26"/>
        </w:rPr>
      </w:pPr>
      <w:ins w:id="1676" w:author="Unknown">
        <w:r w:rsidRPr="007A7EEB">
          <w:rPr>
            <w:rFonts w:ascii="Calibri" w:eastAsia="Times New Roman" w:hAnsi="Calibri" w:cs="Calibri"/>
            <w:color w:val="555555"/>
            <w:sz w:val="26"/>
            <w:szCs w:val="26"/>
          </w:rPr>
          <w:t>Array can be defined as a contiguous memory locations used to store the homogeneous data types. In simple words, it is a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"https://abhiandroid.com/java/variables-with-examples"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variable</w:t>
        </w:r>
        <w:r w:rsidRPr="007A7EEB">
          <w:rPr>
            <w:rFonts w:ascii="Calibri" w:eastAsia="Times New Roman" w:hAnsi="Calibri" w:cs="Calibri"/>
            <w:color w:val="555555"/>
            <w:sz w:val="26"/>
            <w:szCs w:val="26"/>
          </w:rPr>
          <w:fldChar w:fldCharType="end"/>
        </w:r>
        <w:r w:rsidRPr="007A7EEB">
          <w:rPr>
            <w:rFonts w:ascii="Calibri" w:eastAsia="Times New Roman" w:hAnsi="Calibri" w:cs="Calibri"/>
            <w:color w:val="555555"/>
            <w:sz w:val="26"/>
            <w:szCs w:val="26"/>
          </w:rPr>
          <w:t> that can store multiple values of single data type.</w:t>
        </w:r>
      </w:ins>
    </w:p>
    <w:p w:rsidR="007A7EEB" w:rsidRPr="007A7EEB" w:rsidRDefault="007A7EEB" w:rsidP="007A7EEB">
      <w:pPr>
        <w:numPr>
          <w:ilvl w:val="0"/>
          <w:numId w:val="24"/>
        </w:numPr>
        <w:shd w:val="clear" w:color="auto" w:fill="FFFFFF"/>
        <w:spacing w:before="100" w:beforeAutospacing="1" w:after="100" w:afterAutospacing="1" w:line="240" w:lineRule="auto"/>
        <w:jc w:val="both"/>
        <w:rPr>
          <w:ins w:id="1677" w:author="Unknown"/>
          <w:rFonts w:ascii="Calibri" w:eastAsia="Times New Roman" w:hAnsi="Calibri" w:cs="Calibri"/>
          <w:color w:val="555555"/>
          <w:sz w:val="26"/>
          <w:szCs w:val="26"/>
        </w:rPr>
      </w:pPr>
      <w:ins w:id="1678" w:author="Unknown">
        <w:r w:rsidRPr="007A7EEB">
          <w:rPr>
            <w:rFonts w:ascii="Calibri" w:eastAsia="Times New Roman" w:hAnsi="Calibri" w:cs="Calibri"/>
            <w:color w:val="555555"/>
            <w:sz w:val="26"/>
            <w:szCs w:val="26"/>
          </w:rPr>
          <w:t>The integer array can be declared as </w:t>
        </w:r>
        <w:proofErr w:type="spellStart"/>
        <w:proofErr w:type="gramStart"/>
        <w:r w:rsidRPr="007A7EEB">
          <w:rPr>
            <w:rFonts w:ascii="Consolas" w:eastAsia="Times New Roman" w:hAnsi="Consolas" w:cs="Courier New"/>
            <w:color w:val="C7254E"/>
            <w:sz w:val="23"/>
            <w:szCs w:val="23"/>
            <w:shd w:val="clear" w:color="auto" w:fill="F9F2F4"/>
          </w:rPr>
          <w:t>int</w:t>
        </w:r>
        <w:proofErr w:type="spellEnd"/>
        <w:r w:rsidRPr="007A7EEB">
          <w:rPr>
            <w:rFonts w:ascii="Consolas" w:eastAsia="Times New Roman" w:hAnsi="Consolas" w:cs="Courier New"/>
            <w:color w:val="C7254E"/>
            <w:sz w:val="23"/>
            <w:szCs w:val="23"/>
            <w:shd w:val="clear" w:color="auto" w:fill="F9F2F4"/>
          </w:rPr>
          <w:t>[</w:t>
        </w:r>
        <w:proofErr w:type="gramEnd"/>
        <w:r w:rsidRPr="007A7EEB">
          <w:rPr>
            <w:rFonts w:ascii="Consolas" w:eastAsia="Times New Roman" w:hAnsi="Consolas" w:cs="Courier New"/>
            <w:color w:val="C7254E"/>
            <w:sz w:val="23"/>
            <w:szCs w:val="23"/>
            <w:shd w:val="clear" w:color="auto" w:fill="F9F2F4"/>
          </w:rPr>
          <w:t xml:space="preserve">] </w:t>
        </w:r>
        <w:proofErr w:type="spellStart"/>
        <w:r w:rsidRPr="007A7EEB">
          <w:rPr>
            <w:rFonts w:ascii="Consolas" w:eastAsia="Times New Roman" w:hAnsi="Consolas" w:cs="Courier New"/>
            <w:color w:val="C7254E"/>
            <w:sz w:val="23"/>
            <w:szCs w:val="23"/>
            <w:shd w:val="clear" w:color="auto" w:fill="F9F2F4"/>
          </w:rPr>
          <w:t>intArray</w:t>
        </w:r>
        <w:proofErr w:type="spellEnd"/>
        <w:r w:rsidRPr="007A7EEB">
          <w:rPr>
            <w:rFonts w:ascii="Consolas" w:eastAsia="Times New Roman" w:hAnsi="Consolas" w:cs="Courier New"/>
            <w:color w:val="C7254E"/>
            <w:sz w:val="23"/>
            <w:szCs w:val="23"/>
            <w:shd w:val="clear" w:color="auto" w:fill="F9F2F4"/>
          </w:rPr>
          <w:t>;</w:t>
        </w:r>
        <w:r w:rsidRPr="007A7EEB">
          <w:rPr>
            <w:rFonts w:ascii="Calibri" w:eastAsia="Times New Roman" w:hAnsi="Calibri" w:cs="Calibri"/>
            <w:color w:val="555555"/>
            <w:sz w:val="26"/>
            <w:szCs w:val="26"/>
          </w:rPr>
          <w:t> (recommended by JAVA) or </w:t>
        </w:r>
        <w:proofErr w:type="spellStart"/>
        <w:r w:rsidRPr="007A7EEB">
          <w:rPr>
            <w:rFonts w:ascii="Consolas" w:eastAsia="Times New Roman" w:hAnsi="Consolas" w:cs="Courier New"/>
            <w:color w:val="C7254E"/>
            <w:sz w:val="23"/>
            <w:szCs w:val="23"/>
            <w:shd w:val="clear" w:color="auto" w:fill="F9F2F4"/>
          </w:rPr>
          <w:t>int</w:t>
        </w:r>
        <w:proofErr w:type="spellEnd"/>
        <w:r w:rsidRPr="007A7EEB">
          <w:rPr>
            <w:rFonts w:ascii="Consolas" w:eastAsia="Times New Roman" w:hAnsi="Consolas" w:cs="Courier New"/>
            <w:color w:val="C7254E"/>
            <w:sz w:val="23"/>
            <w:szCs w:val="23"/>
            <w:shd w:val="clear" w:color="auto" w:fill="F9F2F4"/>
          </w:rPr>
          <w:t xml:space="preserve"> </w:t>
        </w:r>
        <w:proofErr w:type="spellStart"/>
        <w:r w:rsidRPr="007A7EEB">
          <w:rPr>
            <w:rFonts w:ascii="Consolas" w:eastAsia="Times New Roman" w:hAnsi="Consolas" w:cs="Courier New"/>
            <w:color w:val="C7254E"/>
            <w:sz w:val="23"/>
            <w:szCs w:val="23"/>
            <w:shd w:val="clear" w:color="auto" w:fill="F9F2F4"/>
          </w:rPr>
          <w:t>intArray</w:t>
        </w:r>
        <w:proofErr w:type="spellEnd"/>
        <w:r w:rsidRPr="007A7EEB">
          <w:rPr>
            <w:rFonts w:ascii="Consolas" w:eastAsia="Times New Roman" w:hAnsi="Consolas" w:cs="Courier New"/>
            <w:color w:val="C7254E"/>
            <w:sz w:val="23"/>
            <w:szCs w:val="23"/>
            <w:shd w:val="clear" w:color="auto" w:fill="F9F2F4"/>
          </w:rPr>
          <w:t>[];</w:t>
        </w:r>
        <w:r w:rsidRPr="007A7EEB">
          <w:rPr>
            <w:rFonts w:ascii="Calibri" w:eastAsia="Times New Roman" w:hAnsi="Calibri" w:cs="Calibri"/>
            <w:color w:val="555555"/>
            <w:sz w:val="26"/>
            <w:szCs w:val="26"/>
          </w:rPr>
          <w:t xml:space="preserve"> (not recommended by JAVA). Here </w:t>
        </w:r>
        <w:proofErr w:type="spellStart"/>
        <w:r w:rsidRPr="007A7EEB">
          <w:rPr>
            <w:rFonts w:ascii="Calibri" w:eastAsia="Times New Roman" w:hAnsi="Calibri" w:cs="Calibri"/>
            <w:color w:val="555555"/>
            <w:sz w:val="26"/>
            <w:szCs w:val="26"/>
          </w:rPr>
          <w:t>intArray</w:t>
        </w:r>
        <w:proofErr w:type="spellEnd"/>
        <w:r w:rsidRPr="007A7EEB">
          <w:rPr>
            <w:rFonts w:ascii="Calibri" w:eastAsia="Times New Roman" w:hAnsi="Calibri" w:cs="Calibri"/>
            <w:color w:val="555555"/>
            <w:sz w:val="26"/>
            <w:szCs w:val="26"/>
          </w:rPr>
          <w:t xml:space="preserve"> is the name of Array variable.</w:t>
        </w:r>
      </w:ins>
    </w:p>
    <w:p w:rsidR="007A7EEB" w:rsidRPr="007A7EEB" w:rsidRDefault="007A7EEB" w:rsidP="007A7EEB">
      <w:pPr>
        <w:numPr>
          <w:ilvl w:val="0"/>
          <w:numId w:val="24"/>
        </w:numPr>
        <w:shd w:val="clear" w:color="auto" w:fill="FFFFFF"/>
        <w:spacing w:before="100" w:beforeAutospacing="1" w:after="100" w:afterAutospacing="1" w:line="240" w:lineRule="auto"/>
        <w:jc w:val="both"/>
        <w:rPr>
          <w:ins w:id="1679" w:author="Unknown"/>
          <w:rFonts w:ascii="Calibri" w:eastAsia="Times New Roman" w:hAnsi="Calibri" w:cs="Calibri"/>
          <w:color w:val="555555"/>
          <w:sz w:val="26"/>
          <w:szCs w:val="26"/>
        </w:rPr>
      </w:pPr>
      <w:ins w:id="1680" w:author="Unknown">
        <w:r w:rsidRPr="007A7EEB">
          <w:rPr>
            <w:rFonts w:ascii="Calibri" w:eastAsia="Times New Roman" w:hAnsi="Calibri" w:cs="Calibri"/>
            <w:color w:val="555555"/>
            <w:sz w:val="26"/>
            <w:szCs w:val="26"/>
          </w:rPr>
          <w:t>The length/size of array is fixed and defined when array is created. For example, </w:t>
        </w:r>
        <w:proofErr w:type="spellStart"/>
        <w:r w:rsidRPr="007A7EEB">
          <w:rPr>
            <w:rFonts w:ascii="Consolas" w:eastAsia="Times New Roman" w:hAnsi="Consolas" w:cs="Courier New"/>
            <w:color w:val="C7254E"/>
            <w:sz w:val="23"/>
            <w:szCs w:val="23"/>
            <w:shd w:val="clear" w:color="auto" w:fill="F9F2F4"/>
          </w:rPr>
          <w:t>intArray</w:t>
        </w:r>
        <w:proofErr w:type="spellEnd"/>
        <w:r w:rsidRPr="007A7EEB">
          <w:rPr>
            <w:rFonts w:ascii="Consolas" w:eastAsia="Times New Roman" w:hAnsi="Consolas" w:cs="Courier New"/>
            <w:color w:val="C7254E"/>
            <w:sz w:val="23"/>
            <w:szCs w:val="23"/>
            <w:shd w:val="clear" w:color="auto" w:fill="F9F2F4"/>
          </w:rPr>
          <w:t xml:space="preserve"> = new </w:t>
        </w:r>
        <w:proofErr w:type="spellStart"/>
        <w:r w:rsidRPr="007A7EEB">
          <w:rPr>
            <w:rFonts w:ascii="Consolas" w:eastAsia="Times New Roman" w:hAnsi="Consolas" w:cs="Courier New"/>
            <w:color w:val="C7254E"/>
            <w:sz w:val="23"/>
            <w:szCs w:val="23"/>
            <w:shd w:val="clear" w:color="auto" w:fill="F9F2F4"/>
          </w:rPr>
          <w:t>int</w:t>
        </w:r>
        <w:proofErr w:type="spellEnd"/>
        <w:r w:rsidRPr="007A7EEB">
          <w:rPr>
            <w:rFonts w:ascii="Consolas" w:eastAsia="Times New Roman" w:hAnsi="Consolas" w:cs="Courier New"/>
            <w:color w:val="C7254E"/>
            <w:sz w:val="23"/>
            <w:szCs w:val="23"/>
            <w:shd w:val="clear" w:color="auto" w:fill="F9F2F4"/>
          </w:rPr>
          <w:t>[5];</w:t>
        </w:r>
        <w:r w:rsidRPr="007A7EEB">
          <w:rPr>
            <w:rFonts w:ascii="Calibri" w:eastAsia="Times New Roman" w:hAnsi="Calibri" w:cs="Calibri"/>
            <w:color w:val="555555"/>
            <w:sz w:val="26"/>
            <w:szCs w:val="26"/>
          </w:rPr>
          <w:t xml:space="preserve"> fix the length of Array with variable name </w:t>
        </w:r>
        <w:proofErr w:type="spellStart"/>
        <w:r w:rsidRPr="007A7EEB">
          <w:rPr>
            <w:rFonts w:ascii="Calibri" w:eastAsia="Times New Roman" w:hAnsi="Calibri" w:cs="Calibri"/>
            <w:color w:val="555555"/>
            <w:sz w:val="26"/>
            <w:szCs w:val="26"/>
          </w:rPr>
          <w:t>intArray</w:t>
        </w:r>
        <w:proofErr w:type="spellEnd"/>
        <w:r w:rsidRPr="007A7EEB">
          <w:rPr>
            <w:rFonts w:ascii="Calibri" w:eastAsia="Times New Roman" w:hAnsi="Calibri" w:cs="Calibri"/>
            <w:color w:val="555555"/>
            <w:sz w:val="26"/>
            <w:szCs w:val="26"/>
          </w:rPr>
          <w:t xml:space="preserve"> up to 5 values which means it can store 5 values of integer data type.</w:t>
        </w:r>
      </w:ins>
    </w:p>
    <w:p w:rsidR="007A7EEB" w:rsidRPr="007A7EEB" w:rsidRDefault="007A7EEB" w:rsidP="007A7EEB">
      <w:pPr>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81" w:author="Unknown"/>
          <w:rFonts w:ascii="Consolas" w:eastAsia="Times New Roman" w:hAnsi="Consolas" w:cs="Courier New"/>
          <w:color w:val="333333"/>
          <w:sz w:val="20"/>
          <w:szCs w:val="20"/>
        </w:rPr>
      </w:pPr>
      <w:proofErr w:type="spellStart"/>
      <w:ins w:id="1682" w:author="Unknown">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intArray</w:t>
        </w:r>
        <w:proofErr w:type="spellEnd"/>
        <w:r w:rsidRPr="007A7EEB">
          <w:rPr>
            <w:rFonts w:ascii="Consolas" w:eastAsia="Times New Roman" w:hAnsi="Consolas" w:cs="Courier New"/>
            <w:color w:val="333333"/>
            <w:sz w:val="20"/>
            <w:szCs w:val="20"/>
          </w:rPr>
          <w:t>; // Array Declared</w:t>
        </w:r>
      </w:ins>
    </w:p>
    <w:p w:rsidR="007A7EEB" w:rsidRPr="007A7EEB" w:rsidRDefault="007A7EEB" w:rsidP="007A7EEB">
      <w:pPr>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83" w:author="Unknown"/>
          <w:rFonts w:ascii="Consolas" w:eastAsia="Times New Roman" w:hAnsi="Consolas" w:cs="Courier New"/>
          <w:color w:val="333333"/>
          <w:sz w:val="20"/>
          <w:szCs w:val="20"/>
        </w:rPr>
      </w:pPr>
      <w:proofErr w:type="spellStart"/>
      <w:ins w:id="1684" w:author="Unknown">
        <w:r w:rsidRPr="007A7EEB">
          <w:rPr>
            <w:rFonts w:ascii="Consolas" w:eastAsia="Times New Roman" w:hAnsi="Consolas" w:cs="Courier New"/>
            <w:color w:val="333333"/>
            <w:sz w:val="20"/>
            <w:szCs w:val="20"/>
          </w:rPr>
          <w:t>intArray</w:t>
        </w:r>
        <w:proofErr w:type="spellEnd"/>
        <w:r w:rsidRPr="007A7EEB">
          <w:rPr>
            <w:rFonts w:ascii="Consolas" w:eastAsia="Times New Roman" w:hAnsi="Consolas" w:cs="Courier New"/>
            <w:color w:val="333333"/>
            <w:sz w:val="20"/>
            <w:szCs w:val="20"/>
          </w:rPr>
          <w:t xml:space="preserve"> = new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[5]; // Array length is established gets memory for 5 integers which is fix</w:t>
        </w:r>
      </w:ins>
    </w:p>
    <w:p w:rsidR="007A7EEB" w:rsidRPr="007A7EEB" w:rsidRDefault="007A7EEB" w:rsidP="007A7EEB">
      <w:pPr>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85" w:author="Unknown"/>
          <w:rFonts w:ascii="Consolas" w:eastAsia="Times New Roman" w:hAnsi="Consolas" w:cs="Courier New"/>
          <w:color w:val="333333"/>
          <w:sz w:val="20"/>
          <w:szCs w:val="20"/>
        </w:rPr>
      </w:pPr>
      <w:proofErr w:type="spellStart"/>
      <w:ins w:id="1686" w:author="Unknown">
        <w:r w:rsidRPr="007A7EEB">
          <w:rPr>
            <w:rFonts w:ascii="Consolas" w:eastAsia="Times New Roman" w:hAnsi="Consolas" w:cs="Courier New"/>
            <w:color w:val="333333"/>
            <w:sz w:val="20"/>
            <w:szCs w:val="20"/>
          </w:rPr>
          <w:t>intArray</w:t>
        </w:r>
        <w:proofErr w:type="spellEnd"/>
        <w:r w:rsidRPr="007A7EEB">
          <w:rPr>
            <w:rFonts w:ascii="Consolas" w:eastAsia="Times New Roman" w:hAnsi="Consolas" w:cs="Courier New"/>
            <w:color w:val="333333"/>
            <w:sz w:val="20"/>
            <w:szCs w:val="20"/>
          </w:rPr>
          <w:t>[0] = 10; // Value stored at index 0 position</w:t>
        </w:r>
      </w:ins>
    </w:p>
    <w:p w:rsidR="007A7EEB" w:rsidRPr="007A7EEB" w:rsidRDefault="007A7EEB" w:rsidP="007A7EEB">
      <w:pPr>
        <w:numPr>
          <w:ilvl w:val="0"/>
          <w:numId w:val="24"/>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687" w:author="Unknown"/>
          <w:rFonts w:ascii="Consolas" w:eastAsia="Times New Roman" w:hAnsi="Consolas" w:cs="Courier New"/>
          <w:color w:val="333333"/>
          <w:sz w:val="20"/>
          <w:szCs w:val="20"/>
        </w:rPr>
      </w:pPr>
      <w:proofErr w:type="spellStart"/>
      <w:ins w:id="1688" w:author="Unknown">
        <w:r w:rsidRPr="007A7EEB">
          <w:rPr>
            <w:rFonts w:ascii="Consolas" w:eastAsia="Times New Roman" w:hAnsi="Consolas" w:cs="Courier New"/>
            <w:color w:val="333333"/>
            <w:sz w:val="20"/>
            <w:szCs w:val="20"/>
          </w:rPr>
          <w:t>intArray</w:t>
        </w:r>
        <w:proofErr w:type="spellEnd"/>
        <w:r w:rsidRPr="007A7EEB">
          <w:rPr>
            <w:rFonts w:ascii="Consolas" w:eastAsia="Times New Roman" w:hAnsi="Consolas" w:cs="Courier New"/>
            <w:color w:val="333333"/>
            <w:sz w:val="20"/>
            <w:szCs w:val="20"/>
          </w:rPr>
          <w:t>[1] = 20; // Value stored at index 1 position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jc w:val="both"/>
        <w:rPr>
          <w:ins w:id="1689" w:author="Unknown"/>
          <w:rFonts w:ascii="Consolas" w:eastAsia="Times New Roman" w:hAnsi="Consolas" w:cs="Courier New"/>
          <w:color w:val="333333"/>
          <w:sz w:val="20"/>
          <w:szCs w:val="20"/>
        </w:rPr>
      </w:pPr>
      <w:ins w:id="1690" w:author="Unknown">
        <w:r w:rsidRPr="007A7EEB">
          <w:rPr>
            <w:rFonts w:ascii="Consolas" w:eastAsia="Times New Roman" w:hAnsi="Consolas" w:cs="Courier New"/>
            <w:color w:val="333333"/>
            <w:sz w:val="20"/>
            <w:szCs w:val="20"/>
          </w:rPr>
          <w:lastRenderedPageBreak/>
          <w:t xml:space="preserve">//So on... we can store </w:t>
        </w:r>
        <w:proofErr w:type="spellStart"/>
        <w:r w:rsidRPr="007A7EEB">
          <w:rPr>
            <w:rFonts w:ascii="Consolas" w:eastAsia="Times New Roman" w:hAnsi="Consolas" w:cs="Courier New"/>
            <w:color w:val="333333"/>
            <w:sz w:val="20"/>
            <w:szCs w:val="20"/>
          </w:rPr>
          <w:t>upto</w:t>
        </w:r>
        <w:proofErr w:type="spellEnd"/>
        <w:r w:rsidRPr="007A7EEB">
          <w:rPr>
            <w:rFonts w:ascii="Consolas" w:eastAsia="Times New Roman" w:hAnsi="Consolas" w:cs="Courier New"/>
            <w:color w:val="333333"/>
            <w:sz w:val="20"/>
            <w:szCs w:val="20"/>
          </w:rPr>
          <w:t xml:space="preserve"> 5 values and index 4 position</w:t>
        </w:r>
      </w:ins>
    </w:p>
    <w:p w:rsidR="007A7EEB" w:rsidRPr="007A7EEB" w:rsidRDefault="007A7EEB" w:rsidP="007A7EEB">
      <w:pPr>
        <w:numPr>
          <w:ilvl w:val="0"/>
          <w:numId w:val="24"/>
        </w:numPr>
        <w:shd w:val="clear" w:color="auto" w:fill="FFFFFF"/>
        <w:spacing w:before="100" w:beforeAutospacing="1" w:after="100" w:afterAutospacing="1" w:line="240" w:lineRule="auto"/>
        <w:jc w:val="both"/>
        <w:rPr>
          <w:ins w:id="1691" w:author="Unknown"/>
          <w:rFonts w:ascii="Calibri" w:eastAsia="Times New Roman" w:hAnsi="Calibri" w:cs="Calibri"/>
          <w:color w:val="555555"/>
          <w:sz w:val="26"/>
          <w:szCs w:val="26"/>
        </w:rPr>
      </w:pPr>
      <w:ins w:id="1692" w:author="Unknown">
        <w:r w:rsidRPr="007A7EEB">
          <w:rPr>
            <w:rFonts w:ascii="Calibri" w:eastAsia="Times New Roman" w:hAnsi="Calibri" w:cs="Calibri"/>
            <w:color w:val="555555"/>
            <w:sz w:val="26"/>
            <w:szCs w:val="26"/>
          </w:rPr>
          <w:t>Alternatively we can also declare array using shorter syntax: </w:t>
        </w:r>
        <w:proofErr w:type="spellStart"/>
        <w:r w:rsidRPr="007A7EEB">
          <w:rPr>
            <w:rFonts w:ascii="Consolas" w:eastAsia="Times New Roman" w:hAnsi="Consolas" w:cs="Courier New"/>
            <w:color w:val="C7254E"/>
            <w:sz w:val="23"/>
            <w:szCs w:val="23"/>
            <w:shd w:val="clear" w:color="auto" w:fill="F9F2F4"/>
          </w:rPr>
          <w:t>int</w:t>
        </w:r>
        <w:proofErr w:type="spellEnd"/>
        <w:r w:rsidRPr="007A7EEB">
          <w:rPr>
            <w:rFonts w:ascii="Consolas" w:eastAsia="Times New Roman" w:hAnsi="Consolas" w:cs="Courier New"/>
            <w:color w:val="C7254E"/>
            <w:sz w:val="23"/>
            <w:szCs w:val="23"/>
            <w:shd w:val="clear" w:color="auto" w:fill="F9F2F4"/>
          </w:rPr>
          <w:t xml:space="preserve">[] </w:t>
        </w:r>
        <w:proofErr w:type="spellStart"/>
        <w:r w:rsidRPr="007A7EEB">
          <w:rPr>
            <w:rFonts w:ascii="Consolas" w:eastAsia="Times New Roman" w:hAnsi="Consolas" w:cs="Courier New"/>
            <w:color w:val="C7254E"/>
            <w:sz w:val="23"/>
            <w:szCs w:val="23"/>
            <w:shd w:val="clear" w:color="auto" w:fill="F9F2F4"/>
          </w:rPr>
          <w:t>intArray</w:t>
        </w:r>
        <w:proofErr w:type="spellEnd"/>
        <w:r w:rsidRPr="007A7EEB">
          <w:rPr>
            <w:rFonts w:ascii="Consolas" w:eastAsia="Times New Roman" w:hAnsi="Consolas" w:cs="Courier New"/>
            <w:color w:val="C7254E"/>
            <w:sz w:val="23"/>
            <w:szCs w:val="23"/>
            <w:shd w:val="clear" w:color="auto" w:fill="F9F2F4"/>
          </w:rPr>
          <w:t xml:space="preserve"> = {10,20,30,40,50};</w:t>
        </w:r>
        <w:r w:rsidRPr="007A7EEB">
          <w:rPr>
            <w:rFonts w:ascii="Calibri" w:eastAsia="Times New Roman" w:hAnsi="Calibri" w:cs="Calibri"/>
            <w:color w:val="555555"/>
            <w:sz w:val="26"/>
            <w:szCs w:val="26"/>
          </w:rPr>
          <w:t> . In this case the total number of values is the size of array and also values are directly stored in it starting with index 0.</w:t>
        </w:r>
      </w:ins>
    </w:p>
    <w:p w:rsidR="007A7EEB" w:rsidRPr="007A7EEB" w:rsidRDefault="007A7EEB" w:rsidP="007A7EEB">
      <w:pPr>
        <w:spacing w:before="300" w:after="300" w:line="240" w:lineRule="auto"/>
        <w:rPr>
          <w:ins w:id="1693" w:author="Unknown"/>
          <w:rFonts w:ascii="Times New Roman" w:eastAsia="Times New Roman" w:hAnsi="Times New Roman" w:cs="Times New Roman"/>
          <w:sz w:val="24"/>
          <w:szCs w:val="24"/>
        </w:rPr>
      </w:pPr>
      <w:ins w:id="1694" w:author="Unknown">
        <w:r w:rsidRPr="007A7EEB">
          <w:rPr>
            <w:rFonts w:ascii="Times New Roman" w:eastAsia="Times New Roman" w:hAnsi="Times New Roman" w:cs="Times New Roman"/>
            <w:sz w:val="24"/>
            <w:szCs w:val="24"/>
          </w:rPr>
          <w:pict>
            <v:rect id="_x0000_i1118" style="width:0;height:0" o:hralign="left" o:hrstd="t" o:hrnoshade="t" o:hr="t" fillcolor="#555" stroked="f"/>
          </w:pict>
        </w:r>
      </w:ins>
    </w:p>
    <w:p w:rsidR="007A7EEB" w:rsidRPr="007A7EEB" w:rsidRDefault="007A7EEB" w:rsidP="007A7EEB">
      <w:pPr>
        <w:shd w:val="clear" w:color="auto" w:fill="F9F9F9"/>
        <w:spacing w:after="0" w:line="240" w:lineRule="auto"/>
        <w:jc w:val="both"/>
        <w:rPr>
          <w:ins w:id="1695" w:author="Unknown"/>
          <w:rFonts w:ascii="Calibri" w:eastAsia="Times New Roman" w:hAnsi="Calibri" w:cs="Calibri"/>
          <w:b/>
          <w:bCs/>
          <w:color w:val="555555"/>
          <w:sz w:val="24"/>
          <w:szCs w:val="24"/>
        </w:rPr>
      </w:pPr>
      <w:ins w:id="1696"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"https://abhiandroid.com/java/arrays"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25"/>
        </w:numPr>
        <w:shd w:val="clear" w:color="auto" w:fill="F9F9F9"/>
        <w:spacing w:after="0" w:line="240" w:lineRule="auto"/>
        <w:ind w:left="0"/>
        <w:jc w:val="both"/>
        <w:rPr>
          <w:ins w:id="1697" w:author="Unknown"/>
          <w:rFonts w:ascii="Calibri" w:eastAsia="Times New Roman" w:hAnsi="Calibri" w:cs="Calibri"/>
          <w:color w:val="555555"/>
          <w:sz w:val="24"/>
          <w:szCs w:val="24"/>
        </w:rPr>
      </w:pPr>
      <w:ins w:id="1698"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"https://abhiandroid.com/java/arrays" \l "Array_Explanation_Index_And_Element_Value"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Array Explanation: Index And Element Value: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5"/>
        </w:numPr>
        <w:shd w:val="clear" w:color="auto" w:fill="F9F9F9"/>
        <w:spacing w:after="0" w:line="240" w:lineRule="auto"/>
        <w:ind w:left="0"/>
        <w:jc w:val="both"/>
        <w:rPr>
          <w:ins w:id="1699" w:author="Unknown"/>
          <w:rFonts w:ascii="Calibri" w:eastAsia="Times New Roman" w:hAnsi="Calibri" w:cs="Calibri"/>
          <w:color w:val="555555"/>
          <w:sz w:val="24"/>
          <w:szCs w:val="24"/>
        </w:rPr>
      </w:pPr>
      <w:ins w:id="1700"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"https://abhiandroid.com/java/arrays" \l "Array_Declaration_In_JAVA"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Array Declaration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5"/>
        </w:numPr>
        <w:shd w:val="clear" w:color="auto" w:fill="F9F9F9"/>
        <w:spacing w:after="0" w:line="240" w:lineRule="auto"/>
        <w:ind w:left="0"/>
        <w:jc w:val="both"/>
        <w:rPr>
          <w:ins w:id="1701" w:author="Unknown"/>
          <w:rFonts w:ascii="Calibri" w:eastAsia="Times New Roman" w:hAnsi="Calibri" w:cs="Calibri"/>
          <w:color w:val="555555"/>
          <w:sz w:val="24"/>
          <w:szCs w:val="24"/>
        </w:rPr>
      </w:pPr>
      <w:ins w:id="1702"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"https://abhiandroid.com/java/arrays" \l "Array_Examples_Program_And_Code"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Array Examples, Program And Code: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5"/>
        </w:numPr>
        <w:shd w:val="clear" w:color="auto" w:fill="F9F9F9"/>
        <w:spacing w:after="0" w:line="240" w:lineRule="auto"/>
        <w:ind w:left="0"/>
        <w:jc w:val="both"/>
        <w:rPr>
          <w:ins w:id="1703" w:author="Unknown"/>
          <w:rFonts w:ascii="Calibri" w:eastAsia="Times New Roman" w:hAnsi="Calibri" w:cs="Calibri"/>
          <w:color w:val="555555"/>
          <w:sz w:val="24"/>
          <w:szCs w:val="24"/>
        </w:rPr>
      </w:pPr>
      <w:ins w:id="1704"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"https://abhiandroid.com/java/arrays" \l "Multidimensional_Array_In_JAVA"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Multidimensional Array In JAVA:</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5"/>
        </w:numPr>
        <w:shd w:val="clear" w:color="auto" w:fill="F9F9F9"/>
        <w:spacing w:line="240" w:lineRule="auto"/>
        <w:ind w:left="0"/>
        <w:jc w:val="both"/>
        <w:rPr>
          <w:ins w:id="1705" w:author="Unknown"/>
          <w:rFonts w:ascii="Calibri" w:eastAsia="Times New Roman" w:hAnsi="Calibri" w:cs="Calibri"/>
          <w:color w:val="555555"/>
          <w:sz w:val="24"/>
          <w:szCs w:val="24"/>
        </w:rPr>
      </w:pPr>
      <w:ins w:id="1706"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"https://abhiandroid.com/java/arrays" \l "Array_Important_Points_Summary_And_Quick_Revision"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5</w:t>
        </w:r>
        <w:r w:rsidRPr="007A7EEB">
          <w:rPr>
            <w:rFonts w:ascii="Calibri" w:eastAsia="Times New Roman" w:hAnsi="Calibri" w:cs="Calibri"/>
            <w:color w:val="337AB7"/>
            <w:sz w:val="24"/>
            <w:szCs w:val="24"/>
            <w:u w:val="single"/>
          </w:rPr>
          <w:t> Array Important Points, Summary And Quick Revision:</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1707" w:author="Unknown"/>
          <w:rFonts w:ascii="Calibri" w:eastAsia="Times New Roman" w:hAnsi="Calibri" w:cs="Calibri"/>
          <w:color w:val="339600"/>
          <w:sz w:val="27"/>
          <w:szCs w:val="27"/>
        </w:rPr>
      </w:pPr>
      <w:ins w:id="1708" w:author="Unknown">
        <w:r w:rsidRPr="007A7EEB">
          <w:rPr>
            <w:rFonts w:ascii="Calibri" w:eastAsia="Times New Roman" w:hAnsi="Calibri" w:cs="Calibri"/>
            <w:b/>
            <w:bCs/>
            <w:color w:val="339600"/>
            <w:sz w:val="27"/>
            <w:szCs w:val="27"/>
          </w:rPr>
          <w:t xml:space="preserve">Array Explanation: Index </w:t>
        </w:r>
        <w:proofErr w:type="gramStart"/>
        <w:r w:rsidRPr="007A7EEB">
          <w:rPr>
            <w:rFonts w:ascii="Calibri" w:eastAsia="Times New Roman" w:hAnsi="Calibri" w:cs="Calibri"/>
            <w:b/>
            <w:bCs/>
            <w:color w:val="339600"/>
            <w:sz w:val="27"/>
            <w:szCs w:val="27"/>
          </w:rPr>
          <w:t>And</w:t>
        </w:r>
        <w:proofErr w:type="gramEnd"/>
        <w:r w:rsidRPr="007A7EEB">
          <w:rPr>
            <w:rFonts w:ascii="Calibri" w:eastAsia="Times New Roman" w:hAnsi="Calibri" w:cs="Calibri"/>
            <w:b/>
            <w:bCs/>
            <w:color w:val="339600"/>
            <w:sz w:val="27"/>
            <w:szCs w:val="27"/>
          </w:rPr>
          <w:t xml:space="preserve"> Element Value:</w:t>
        </w:r>
      </w:ins>
    </w:p>
    <w:p w:rsidR="007A7EEB" w:rsidRPr="007A7EEB" w:rsidRDefault="007A7EEB" w:rsidP="007A7EEB">
      <w:pPr>
        <w:shd w:val="clear" w:color="auto" w:fill="FFFFFF"/>
        <w:spacing w:after="150" w:line="240" w:lineRule="auto"/>
        <w:jc w:val="both"/>
        <w:rPr>
          <w:ins w:id="1709" w:author="Unknown"/>
          <w:rFonts w:ascii="Calibri" w:eastAsia="Times New Roman" w:hAnsi="Calibri" w:cs="Calibri"/>
          <w:color w:val="555555"/>
          <w:sz w:val="26"/>
          <w:szCs w:val="26"/>
        </w:rPr>
      </w:pPr>
      <w:proofErr w:type="spellStart"/>
      <w:proofErr w:type="gramStart"/>
      <w:ins w:id="1710" w:author="Unknown">
        <w:r w:rsidRPr="007A7EEB">
          <w:rPr>
            <w:rFonts w:ascii="Calibri" w:eastAsia="Times New Roman" w:hAnsi="Calibri" w:cs="Calibri"/>
            <w:b/>
            <w:bCs/>
            <w:color w:val="0000FF"/>
            <w:sz w:val="26"/>
            <w:szCs w:val="26"/>
          </w:rPr>
          <w:t>int</w:t>
        </w:r>
        <w:proofErr w:type="spellEnd"/>
        <w:r w:rsidRPr="007A7EEB">
          <w:rPr>
            <w:rFonts w:ascii="Calibri" w:eastAsia="Times New Roman" w:hAnsi="Calibri" w:cs="Calibri"/>
            <w:b/>
            <w:bCs/>
            <w:color w:val="0000FF"/>
            <w:sz w:val="26"/>
            <w:szCs w:val="26"/>
          </w:rPr>
          <w:t>[</w:t>
        </w:r>
        <w:proofErr w:type="gramEnd"/>
        <w:r w:rsidRPr="007A7EEB">
          <w:rPr>
            <w:rFonts w:ascii="Calibri" w:eastAsia="Times New Roman" w:hAnsi="Calibri" w:cs="Calibri"/>
            <w:b/>
            <w:bCs/>
            <w:color w:val="0000FF"/>
            <w:sz w:val="26"/>
            <w:szCs w:val="26"/>
          </w:rPr>
          <w:t xml:space="preserve">] </w:t>
        </w:r>
        <w:proofErr w:type="spellStart"/>
        <w:r w:rsidRPr="007A7EEB">
          <w:rPr>
            <w:rFonts w:ascii="Calibri" w:eastAsia="Times New Roman" w:hAnsi="Calibri" w:cs="Calibri"/>
            <w:b/>
            <w:bCs/>
            <w:color w:val="0000FF"/>
            <w:sz w:val="26"/>
            <w:szCs w:val="26"/>
          </w:rPr>
          <w:t>intArray</w:t>
        </w:r>
        <w:proofErr w:type="spellEnd"/>
        <w:r w:rsidRPr="007A7EEB">
          <w:rPr>
            <w:rFonts w:ascii="Calibri" w:eastAsia="Times New Roman" w:hAnsi="Calibri" w:cs="Calibri"/>
            <w:b/>
            <w:bCs/>
            <w:color w:val="0000FF"/>
            <w:sz w:val="26"/>
            <w:szCs w:val="26"/>
          </w:rPr>
          <w:t xml:space="preserve"> = {10,20,30,40,50};</w:t>
        </w:r>
      </w:ins>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2250"/>
      </w:tblGrid>
      <w:tr w:rsidR="007A7EEB" w:rsidRPr="007A7EEB" w:rsidTr="007A7EEB">
        <w:tc>
          <w:tcPr>
            <w:tcW w:w="22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b/>
                <w:bCs/>
                <w:color w:val="008000"/>
                <w:sz w:val="26"/>
                <w:szCs w:val="26"/>
              </w:rPr>
              <w:t>Index Value</w:t>
            </w:r>
          </w:p>
        </w:tc>
        <w:tc>
          <w:tcPr>
            <w:tcW w:w="22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b/>
                <w:bCs/>
                <w:color w:val="008000"/>
                <w:sz w:val="26"/>
                <w:szCs w:val="26"/>
              </w:rPr>
              <w:t>Element Value</w:t>
            </w:r>
          </w:p>
        </w:tc>
      </w:tr>
      <w:tr w:rsidR="007A7EEB" w:rsidRPr="007A7EEB" w:rsidTr="007A7EEB">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10</w:t>
            </w:r>
          </w:p>
        </w:tc>
      </w:tr>
      <w:tr w:rsidR="007A7EEB" w:rsidRPr="007A7EEB" w:rsidTr="007A7EEB">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1</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20</w:t>
            </w:r>
          </w:p>
        </w:tc>
      </w:tr>
      <w:tr w:rsidR="007A7EEB" w:rsidRPr="007A7EEB" w:rsidTr="007A7EEB">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2</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30</w:t>
            </w:r>
          </w:p>
        </w:tc>
      </w:tr>
      <w:tr w:rsidR="007A7EEB" w:rsidRPr="007A7EEB" w:rsidTr="007A7EEB">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3</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40</w:t>
            </w:r>
          </w:p>
        </w:tc>
      </w:tr>
      <w:tr w:rsidR="007A7EEB" w:rsidRPr="007A7EEB" w:rsidTr="007A7EEB">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4</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A7EEB" w:rsidRPr="007A7EEB" w:rsidRDefault="007A7EEB" w:rsidP="007A7EEB">
            <w:pPr>
              <w:spacing w:after="0" w:line="240" w:lineRule="auto"/>
              <w:jc w:val="both"/>
              <w:rPr>
                <w:rFonts w:ascii="Calibri" w:eastAsia="Times New Roman" w:hAnsi="Calibri" w:cs="Calibri"/>
                <w:color w:val="555555"/>
                <w:sz w:val="26"/>
                <w:szCs w:val="26"/>
              </w:rPr>
            </w:pPr>
            <w:r w:rsidRPr="007A7EEB">
              <w:rPr>
                <w:rFonts w:ascii="Calibri" w:eastAsia="Times New Roman" w:hAnsi="Calibri" w:cs="Calibri"/>
                <w:color w:val="555555"/>
                <w:sz w:val="26"/>
                <w:szCs w:val="26"/>
              </w:rPr>
              <w:t>50</w:t>
            </w:r>
          </w:p>
        </w:tc>
      </w:tr>
    </w:tbl>
    <w:p w:rsidR="007A7EEB" w:rsidRPr="007A7EEB" w:rsidRDefault="007A7EEB" w:rsidP="007A7EEB">
      <w:pPr>
        <w:shd w:val="clear" w:color="auto" w:fill="FFFFFF"/>
        <w:spacing w:after="150" w:line="240" w:lineRule="auto"/>
        <w:jc w:val="both"/>
        <w:rPr>
          <w:ins w:id="1711" w:author="Unknown"/>
          <w:rFonts w:ascii="Calibri" w:eastAsia="Times New Roman" w:hAnsi="Calibri" w:cs="Calibri"/>
          <w:color w:val="555555"/>
          <w:sz w:val="26"/>
          <w:szCs w:val="26"/>
        </w:rPr>
      </w:pPr>
      <w:ins w:id="1712" w:author="Unknown">
        <w:r w:rsidRPr="007A7EEB">
          <w:rPr>
            <w:rFonts w:ascii="Calibri" w:eastAsia="Times New Roman" w:hAnsi="Calibri" w:cs="Calibri"/>
            <w:color w:val="555555"/>
            <w:sz w:val="26"/>
            <w:szCs w:val="26"/>
          </w:rPr>
          <w:t>Let’s now understand array concept from the above table which shows an array with 5 integer values stored in it. Two things are very clear at seeing on first sight from the table i.e. </w:t>
        </w:r>
        <w:r w:rsidRPr="007A7EEB">
          <w:rPr>
            <w:rFonts w:ascii="Calibri" w:eastAsia="Times New Roman" w:hAnsi="Calibri" w:cs="Calibri"/>
            <w:i/>
            <w:iCs/>
            <w:color w:val="555555"/>
            <w:sz w:val="26"/>
            <w:szCs w:val="26"/>
          </w:rPr>
          <w:t>array is having an index value which starts from 0 and other is element value</w:t>
        </w:r>
        <w:r w:rsidRPr="007A7EEB">
          <w:rPr>
            <w:rFonts w:ascii="Calibri" w:eastAsia="Times New Roman" w:hAnsi="Calibri" w:cs="Calibri"/>
            <w:color w:val="555555"/>
            <w:sz w:val="26"/>
            <w:szCs w:val="26"/>
          </w:rPr>
          <w:t xml:space="preserve">. Both index and element </w:t>
        </w:r>
        <w:proofErr w:type="gramStart"/>
        <w:r w:rsidRPr="007A7EEB">
          <w:rPr>
            <w:rFonts w:ascii="Calibri" w:eastAsia="Times New Roman" w:hAnsi="Calibri" w:cs="Calibri"/>
            <w:color w:val="555555"/>
            <w:sz w:val="26"/>
            <w:szCs w:val="26"/>
          </w:rPr>
          <w:t>value have</w:t>
        </w:r>
        <w:proofErr w:type="gramEnd"/>
        <w:r w:rsidRPr="007A7EEB">
          <w:rPr>
            <w:rFonts w:ascii="Calibri" w:eastAsia="Times New Roman" w:hAnsi="Calibri" w:cs="Calibri"/>
            <w:color w:val="555555"/>
            <w:sz w:val="26"/>
            <w:szCs w:val="26"/>
          </w:rPr>
          <w:t xml:space="preserve"> their own meaning. </w:t>
        </w:r>
        <w:r w:rsidRPr="007A7EEB">
          <w:rPr>
            <w:rFonts w:ascii="Calibri" w:eastAsia="Times New Roman" w:hAnsi="Calibri" w:cs="Calibri"/>
            <w:b/>
            <w:bCs/>
            <w:color w:val="555555"/>
            <w:sz w:val="26"/>
            <w:szCs w:val="26"/>
          </w:rPr>
          <w:t>Index value is simple to take the track of your array. For example, we can track value 20 by using </w:t>
        </w:r>
        <w:proofErr w:type="spellStart"/>
        <w:proofErr w:type="gramStart"/>
        <w:r w:rsidRPr="007A7EEB">
          <w:rPr>
            <w:rFonts w:ascii="Consolas" w:eastAsia="Times New Roman" w:hAnsi="Consolas" w:cs="Courier New"/>
            <w:b/>
            <w:bCs/>
            <w:color w:val="C7254E"/>
            <w:sz w:val="23"/>
            <w:szCs w:val="23"/>
            <w:shd w:val="clear" w:color="auto" w:fill="F9F2F4"/>
          </w:rPr>
          <w:t>intArray</w:t>
        </w:r>
        <w:proofErr w:type="spellEnd"/>
        <w:r w:rsidRPr="007A7EEB">
          <w:rPr>
            <w:rFonts w:ascii="Consolas" w:eastAsia="Times New Roman" w:hAnsi="Consolas" w:cs="Courier New"/>
            <w:b/>
            <w:bCs/>
            <w:color w:val="C7254E"/>
            <w:sz w:val="23"/>
            <w:szCs w:val="23"/>
            <w:shd w:val="clear" w:color="auto" w:fill="F9F2F4"/>
          </w:rPr>
          <w:t>[</w:t>
        </w:r>
        <w:proofErr w:type="gramEnd"/>
        <w:r w:rsidRPr="007A7EEB">
          <w:rPr>
            <w:rFonts w:ascii="Consolas" w:eastAsia="Times New Roman" w:hAnsi="Consolas" w:cs="Courier New"/>
            <w:b/>
            <w:bCs/>
            <w:color w:val="C7254E"/>
            <w:sz w:val="23"/>
            <w:szCs w:val="23"/>
            <w:shd w:val="clear" w:color="auto" w:fill="F9F2F4"/>
          </w:rPr>
          <w:t>1];</w:t>
        </w:r>
        <w:r w:rsidRPr="007A7EEB">
          <w:rPr>
            <w:rFonts w:ascii="Calibri" w:eastAsia="Times New Roman" w:hAnsi="Calibri" w:cs="Calibri"/>
            <w:b/>
            <w:bCs/>
            <w:color w:val="555555"/>
            <w:sz w:val="26"/>
            <w:szCs w:val="26"/>
          </w:rPr>
          <w:t>. Element value is the value stored in array.</w:t>
        </w:r>
      </w:ins>
    </w:p>
    <w:p w:rsidR="007A7EEB" w:rsidRPr="007A7EEB" w:rsidRDefault="007A7EEB" w:rsidP="007A7EEB">
      <w:pPr>
        <w:shd w:val="clear" w:color="auto" w:fill="FFFFFF"/>
        <w:spacing w:after="150" w:line="240" w:lineRule="auto"/>
        <w:jc w:val="both"/>
        <w:rPr>
          <w:ins w:id="1713" w:author="Unknown"/>
          <w:rFonts w:ascii="Calibri" w:eastAsia="Times New Roman" w:hAnsi="Calibri" w:cs="Calibri"/>
          <w:color w:val="555555"/>
          <w:sz w:val="26"/>
          <w:szCs w:val="26"/>
        </w:rPr>
      </w:pPr>
      <w:ins w:id="1714" w:author="Unknown">
        <w:r w:rsidRPr="007A7EEB">
          <w:rPr>
            <w:rFonts w:ascii="Calibri" w:eastAsia="Times New Roman" w:hAnsi="Calibri" w:cs="Calibri"/>
            <w:b/>
            <w:bCs/>
            <w:color w:val="FF0000"/>
            <w:sz w:val="26"/>
            <w:szCs w:val="26"/>
            <w:u w:val="single"/>
          </w:rPr>
          <w:t>Important Note 1:</w:t>
        </w:r>
        <w:r w:rsidRPr="007A7EEB">
          <w:rPr>
            <w:rFonts w:ascii="Calibri" w:eastAsia="Times New Roman" w:hAnsi="Calibri" w:cs="Calibri"/>
            <w:color w:val="555555"/>
            <w:sz w:val="26"/>
            <w:szCs w:val="26"/>
          </w:rPr>
          <w:t> Index value starts with zero and move on in increasing order. It has upper bound and lower bound. Upper bound is always one less than the size of given array.</w:t>
        </w:r>
      </w:ins>
    </w:p>
    <w:p w:rsidR="007A7EEB" w:rsidRPr="007A7EEB" w:rsidRDefault="007A7EEB" w:rsidP="007A7EEB">
      <w:pPr>
        <w:shd w:val="clear" w:color="auto" w:fill="FFFFFF"/>
        <w:spacing w:after="150" w:line="240" w:lineRule="auto"/>
        <w:jc w:val="both"/>
        <w:rPr>
          <w:ins w:id="1715" w:author="Unknown"/>
          <w:rFonts w:ascii="Calibri" w:eastAsia="Times New Roman" w:hAnsi="Calibri" w:cs="Calibri"/>
          <w:color w:val="555555"/>
          <w:sz w:val="26"/>
          <w:szCs w:val="26"/>
        </w:rPr>
      </w:pPr>
      <w:ins w:id="1716" w:author="Unknown">
        <w:r w:rsidRPr="007A7EEB">
          <w:rPr>
            <w:rFonts w:ascii="Calibri" w:eastAsia="Times New Roman" w:hAnsi="Calibri" w:cs="Calibri"/>
            <w:b/>
            <w:bCs/>
            <w:color w:val="FF0000"/>
            <w:sz w:val="26"/>
            <w:szCs w:val="26"/>
            <w:u w:val="single"/>
          </w:rPr>
          <w:t>Important Note 2:</w:t>
        </w:r>
        <w:r w:rsidRPr="007A7EEB">
          <w:rPr>
            <w:rFonts w:ascii="Calibri" w:eastAsia="Times New Roman" w:hAnsi="Calibri" w:cs="Calibri"/>
            <w:color w:val="555555"/>
            <w:sz w:val="26"/>
            <w:szCs w:val="26"/>
          </w:rPr>
          <w:t xml:space="preserve"> The first element of array is accessed at index 0 i.e. </w:t>
        </w:r>
        <w:proofErr w:type="spellStart"/>
        <w:proofErr w:type="gramStart"/>
        <w:r w:rsidRPr="007A7EEB">
          <w:rPr>
            <w:rFonts w:ascii="Calibri" w:eastAsia="Times New Roman" w:hAnsi="Calibri" w:cs="Calibri"/>
            <w:color w:val="555555"/>
            <w:sz w:val="26"/>
            <w:szCs w:val="26"/>
          </w:rPr>
          <w:t>intArray</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xml:space="preserve">0] in the above table. And the last element can be accessed by one less index value of total i.e. </w:t>
        </w:r>
        <w:proofErr w:type="spellStart"/>
        <w:proofErr w:type="gramStart"/>
        <w:r w:rsidRPr="007A7EEB">
          <w:rPr>
            <w:rFonts w:ascii="Calibri" w:eastAsia="Times New Roman" w:hAnsi="Calibri" w:cs="Calibri"/>
            <w:color w:val="555555"/>
            <w:sz w:val="26"/>
            <w:szCs w:val="26"/>
          </w:rPr>
          <w:t>intArray</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4] in the above table.</w:t>
        </w:r>
      </w:ins>
    </w:p>
    <w:p w:rsidR="007A7EEB" w:rsidRPr="007A7EEB" w:rsidRDefault="007A7EEB" w:rsidP="007A7EEB">
      <w:pPr>
        <w:spacing w:before="300" w:after="300" w:line="240" w:lineRule="auto"/>
        <w:rPr>
          <w:ins w:id="1717" w:author="Unknown"/>
          <w:rFonts w:ascii="Times New Roman" w:eastAsia="Times New Roman" w:hAnsi="Times New Roman" w:cs="Times New Roman"/>
          <w:sz w:val="24"/>
          <w:szCs w:val="24"/>
        </w:rPr>
      </w:pPr>
      <w:ins w:id="1718" w:author="Unknown">
        <w:r w:rsidRPr="007A7EEB">
          <w:rPr>
            <w:rFonts w:ascii="Times New Roman" w:eastAsia="Times New Roman" w:hAnsi="Times New Roman" w:cs="Times New Roman"/>
            <w:sz w:val="24"/>
            <w:szCs w:val="24"/>
          </w:rPr>
          <w:pict>
            <v:rect id="_x0000_i1119"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719" w:author="Unknown"/>
          <w:rFonts w:ascii="Calibri" w:eastAsia="Times New Roman" w:hAnsi="Calibri" w:cs="Calibri"/>
          <w:color w:val="339600"/>
          <w:sz w:val="27"/>
          <w:szCs w:val="27"/>
        </w:rPr>
      </w:pPr>
      <w:ins w:id="1720" w:author="Unknown">
        <w:r w:rsidRPr="007A7EEB">
          <w:rPr>
            <w:rFonts w:ascii="Calibri" w:eastAsia="Times New Roman" w:hAnsi="Calibri" w:cs="Calibri"/>
            <w:b/>
            <w:bCs/>
            <w:color w:val="339600"/>
            <w:sz w:val="27"/>
            <w:szCs w:val="27"/>
          </w:rPr>
          <w:t xml:space="preserve">Array Declaration </w:t>
        </w:r>
        <w:proofErr w:type="gramStart"/>
        <w:r w:rsidRPr="007A7EEB">
          <w:rPr>
            <w:rFonts w:ascii="Calibri" w:eastAsia="Times New Roman" w:hAnsi="Calibri" w:cs="Calibri"/>
            <w:b/>
            <w:bCs/>
            <w:color w:val="339600"/>
            <w:sz w:val="27"/>
            <w:szCs w:val="27"/>
          </w:rPr>
          <w:t>In</w:t>
        </w:r>
        <w:proofErr w:type="gramEnd"/>
        <w:r w:rsidRPr="007A7EEB">
          <w:rPr>
            <w:rFonts w:ascii="Calibri" w:eastAsia="Times New Roman" w:hAnsi="Calibri" w:cs="Calibri"/>
            <w:b/>
            <w:bCs/>
            <w:color w:val="339600"/>
            <w:sz w:val="27"/>
            <w:szCs w:val="27"/>
          </w:rPr>
          <w:t xml:space="preserve"> JAVA</w:t>
        </w:r>
      </w:ins>
    </w:p>
    <w:p w:rsidR="007A7EEB" w:rsidRPr="007A7EEB" w:rsidRDefault="007A7EEB" w:rsidP="007A7EEB">
      <w:pPr>
        <w:shd w:val="clear" w:color="auto" w:fill="FFFFFF"/>
        <w:spacing w:after="150" w:line="240" w:lineRule="auto"/>
        <w:jc w:val="both"/>
        <w:rPr>
          <w:ins w:id="1721" w:author="Unknown"/>
          <w:rFonts w:ascii="Calibri" w:eastAsia="Times New Roman" w:hAnsi="Calibri" w:cs="Calibri"/>
          <w:color w:val="555555"/>
          <w:sz w:val="26"/>
          <w:szCs w:val="26"/>
        </w:rPr>
      </w:pPr>
      <w:ins w:id="1722" w:author="Unknown">
        <w:r w:rsidRPr="007A7EEB">
          <w:rPr>
            <w:rFonts w:ascii="Calibri" w:eastAsia="Times New Roman" w:hAnsi="Calibri" w:cs="Calibri"/>
            <w:color w:val="555555"/>
            <w:sz w:val="26"/>
            <w:szCs w:val="26"/>
          </w:rPr>
          <w:lastRenderedPageBreak/>
          <w:t xml:space="preserve">To assign some value in the memory there are two </w:t>
        </w:r>
        <w:proofErr w:type="gramStart"/>
        <w:r w:rsidRPr="007A7EEB">
          <w:rPr>
            <w:rFonts w:ascii="Calibri" w:eastAsia="Times New Roman" w:hAnsi="Calibri" w:cs="Calibri"/>
            <w:color w:val="555555"/>
            <w:sz w:val="26"/>
            <w:szCs w:val="26"/>
          </w:rPr>
          <w:t>thing</w:t>
        </w:r>
        <w:proofErr w:type="gramEnd"/>
        <w:r w:rsidRPr="007A7EEB">
          <w:rPr>
            <w:rFonts w:ascii="Calibri" w:eastAsia="Times New Roman" w:hAnsi="Calibri" w:cs="Calibri"/>
            <w:color w:val="555555"/>
            <w:sz w:val="26"/>
            <w:szCs w:val="26"/>
          </w:rPr>
          <w:t xml:space="preserve"> mandatory in program. First </w:t>
        </w:r>
        <w:proofErr w:type="gramStart"/>
        <w:r w:rsidRPr="007A7EEB">
          <w:rPr>
            <w:rFonts w:ascii="Calibri" w:eastAsia="Times New Roman" w:hAnsi="Calibri" w:cs="Calibri"/>
            <w:color w:val="555555"/>
            <w:sz w:val="26"/>
            <w:szCs w:val="26"/>
          </w:rPr>
          <w:t>is</w:t>
        </w:r>
        <w:proofErr w:type="gramEnd"/>
        <w:r w:rsidRPr="007A7EEB">
          <w:rPr>
            <w:rFonts w:ascii="Calibri" w:eastAsia="Times New Roman" w:hAnsi="Calibri" w:cs="Calibri"/>
            <w:color w:val="555555"/>
            <w:sz w:val="26"/>
            <w:szCs w:val="26"/>
          </w:rPr>
          <w:t xml:space="preserve"> its declaration and then its initialization. </w:t>
        </w:r>
        <w:proofErr w:type="gramStart"/>
        <w:r w:rsidRPr="007A7EEB">
          <w:rPr>
            <w:rFonts w:ascii="Calibri" w:eastAsia="Times New Roman" w:hAnsi="Calibri" w:cs="Calibri"/>
            <w:color w:val="555555"/>
            <w:sz w:val="26"/>
            <w:szCs w:val="26"/>
          </w:rPr>
          <w:t>So same principle is applied on Array also.</w:t>
        </w:r>
        <w:proofErr w:type="gramEnd"/>
        <w:r w:rsidRPr="007A7EEB">
          <w:rPr>
            <w:rFonts w:ascii="Calibri" w:eastAsia="Times New Roman" w:hAnsi="Calibri" w:cs="Calibri"/>
            <w:color w:val="555555"/>
            <w:sz w:val="26"/>
            <w:szCs w:val="26"/>
          </w:rPr>
          <w:t xml:space="preserve"> To declare it we can simply write as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23" w:author="Unknown"/>
          <w:rFonts w:ascii="Consolas" w:eastAsia="Times New Roman" w:hAnsi="Consolas" w:cs="Courier New"/>
          <w:color w:val="333333"/>
          <w:sz w:val="20"/>
          <w:szCs w:val="20"/>
        </w:rPr>
      </w:pPr>
      <w:proofErr w:type="spellStart"/>
      <w:proofErr w:type="gramStart"/>
      <w:ins w:id="1724" w:author="Unknown">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 xml:space="preserve">= new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[5];</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2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26" w:author="Unknown"/>
          <w:rFonts w:ascii="Consolas" w:eastAsia="Times New Roman" w:hAnsi="Consolas" w:cs="Courier New"/>
          <w:color w:val="333333"/>
          <w:sz w:val="20"/>
          <w:szCs w:val="20"/>
        </w:rPr>
      </w:pPr>
      <w:ins w:id="1727" w:author="Unknown">
        <w:r w:rsidRPr="007A7EEB">
          <w:rPr>
            <w:rFonts w:ascii="Consolas" w:eastAsia="Times New Roman" w:hAnsi="Consolas" w:cs="Courier New"/>
            <w:color w:val="333333"/>
            <w:sz w:val="20"/>
            <w:szCs w:val="20"/>
          </w:rPr>
          <w:t>//OR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2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29" w:author="Unknown"/>
          <w:rFonts w:ascii="Consolas" w:eastAsia="Times New Roman" w:hAnsi="Consolas" w:cs="Courier New"/>
          <w:color w:val="333333"/>
          <w:sz w:val="20"/>
          <w:szCs w:val="20"/>
        </w:rPr>
      </w:pPr>
      <w:proofErr w:type="spellStart"/>
      <w:proofErr w:type="gramStart"/>
      <w:ins w:id="1730"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onedimendionalarray</w:t>
        </w:r>
        <w:proofErr w:type="spellEnd"/>
        <w:r w:rsidRPr="007A7EEB">
          <w:rPr>
            <w:rFonts w:ascii="Consolas" w:eastAsia="Times New Roman" w:hAnsi="Consolas" w:cs="Courier New"/>
            <w:color w:val="333333"/>
            <w:sz w:val="20"/>
            <w:szCs w:val="20"/>
          </w:rPr>
          <w:t xml:space="preserve">[]=new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[5];</w:t>
        </w:r>
      </w:ins>
    </w:p>
    <w:p w:rsidR="007A7EEB" w:rsidRPr="007A7EEB" w:rsidRDefault="007A7EEB" w:rsidP="007A7EEB">
      <w:pPr>
        <w:shd w:val="clear" w:color="auto" w:fill="FFFFFF"/>
        <w:spacing w:after="150" w:line="240" w:lineRule="auto"/>
        <w:jc w:val="both"/>
        <w:rPr>
          <w:ins w:id="1731" w:author="Unknown"/>
          <w:rFonts w:ascii="Calibri" w:eastAsia="Times New Roman" w:hAnsi="Calibri" w:cs="Calibri"/>
          <w:color w:val="555555"/>
          <w:sz w:val="26"/>
          <w:szCs w:val="26"/>
        </w:rPr>
      </w:pPr>
      <w:ins w:id="1732" w:author="Unknown">
        <w:r w:rsidRPr="007A7EEB">
          <w:rPr>
            <w:rFonts w:ascii="Calibri" w:eastAsia="Times New Roman" w:hAnsi="Calibri" w:cs="Calibri"/>
            <w:color w:val="555555"/>
            <w:sz w:val="26"/>
            <w:szCs w:val="26"/>
          </w:rPr>
          <w:t xml:space="preserve">Both the ways are right, but first one is preferred as recommended by JAVA. This is to declare </w:t>
        </w:r>
        <w:proofErr w:type="gramStart"/>
        <w:r w:rsidRPr="007A7EEB">
          <w:rPr>
            <w:rFonts w:ascii="Calibri" w:eastAsia="Times New Roman" w:hAnsi="Calibri" w:cs="Calibri"/>
            <w:color w:val="555555"/>
            <w:sz w:val="26"/>
            <w:szCs w:val="26"/>
          </w:rPr>
          <w:t>an</w:t>
        </w:r>
        <w:proofErr w:type="gramEnd"/>
        <w:r w:rsidRPr="007A7EEB">
          <w:rPr>
            <w:rFonts w:ascii="Calibri" w:eastAsia="Times New Roman" w:hAnsi="Calibri" w:cs="Calibri"/>
            <w:color w:val="555555"/>
            <w:sz w:val="26"/>
            <w:szCs w:val="26"/>
          </w:rPr>
          <w:t xml:space="preserve"> one dimensional array of integer type.</w:t>
        </w:r>
      </w:ins>
    </w:p>
    <w:p w:rsidR="007A7EEB" w:rsidRPr="007A7EEB" w:rsidRDefault="007A7EEB" w:rsidP="007A7EEB">
      <w:pPr>
        <w:shd w:val="clear" w:color="auto" w:fill="FFFFFF"/>
        <w:spacing w:after="150" w:line="240" w:lineRule="auto"/>
        <w:jc w:val="both"/>
        <w:rPr>
          <w:ins w:id="1733" w:author="Unknown"/>
          <w:rFonts w:ascii="Calibri" w:eastAsia="Times New Roman" w:hAnsi="Calibri" w:cs="Calibri"/>
          <w:color w:val="555555"/>
          <w:sz w:val="26"/>
          <w:szCs w:val="26"/>
        </w:rPr>
      </w:pPr>
      <w:ins w:id="1734" w:author="Unknown">
        <w:r w:rsidRPr="007A7EEB">
          <w:rPr>
            <w:rFonts w:ascii="Calibri" w:eastAsia="Times New Roman" w:hAnsi="Calibri" w:cs="Calibri"/>
            <w:color w:val="555555"/>
            <w:sz w:val="26"/>
            <w:szCs w:val="26"/>
          </w:rPr>
          <w:t xml:space="preserve">Now the second thing is to initialize that particular variable. Here it is assigned the values using index of that particular array. </w:t>
        </w:r>
        <w:proofErr w:type="gramStart"/>
        <w:r w:rsidRPr="007A7EEB">
          <w:rPr>
            <w:rFonts w:ascii="Calibri" w:eastAsia="Times New Roman" w:hAnsi="Calibri" w:cs="Calibri"/>
            <w:color w:val="555555"/>
            <w:sz w:val="26"/>
            <w:szCs w:val="26"/>
          </w:rPr>
          <w:t>E.g.</w:t>
        </w:r>
        <w:proofErr w:type="gram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35" w:author="Unknown"/>
          <w:rFonts w:ascii="Consolas" w:eastAsia="Times New Roman" w:hAnsi="Consolas" w:cs="Courier New"/>
          <w:color w:val="333333"/>
          <w:sz w:val="20"/>
          <w:szCs w:val="20"/>
        </w:rPr>
      </w:pPr>
      <w:proofErr w:type="spellStart"/>
      <w:proofErr w:type="gramStart"/>
      <w:ins w:id="1736" w:author="Unknown">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0]=10; // Particular value is initialized</w:t>
        </w:r>
      </w:ins>
    </w:p>
    <w:p w:rsidR="007A7EEB" w:rsidRPr="007A7EEB" w:rsidRDefault="007A7EEB" w:rsidP="007A7EEB">
      <w:pPr>
        <w:shd w:val="clear" w:color="auto" w:fill="FFFFFF"/>
        <w:spacing w:after="150" w:line="240" w:lineRule="auto"/>
        <w:jc w:val="both"/>
        <w:rPr>
          <w:ins w:id="1737" w:author="Unknown"/>
          <w:rFonts w:ascii="Calibri" w:eastAsia="Times New Roman" w:hAnsi="Calibri" w:cs="Calibri"/>
          <w:color w:val="555555"/>
          <w:sz w:val="26"/>
          <w:szCs w:val="26"/>
        </w:rPr>
      </w:pPr>
      <w:ins w:id="1738" w:author="Unknown">
        <w:r w:rsidRPr="007A7EEB">
          <w:rPr>
            <w:rFonts w:ascii="Calibri" w:eastAsia="Times New Roman" w:hAnsi="Calibri" w:cs="Calibri"/>
            <w:color w:val="555555"/>
            <w:sz w:val="26"/>
            <w:szCs w:val="26"/>
          </w:rPr>
          <w:t>Here first index of array is initialized with value 10. In similar way you can simply assign the value to the different index values.</w:t>
        </w:r>
      </w:ins>
    </w:p>
    <w:p w:rsidR="007A7EEB" w:rsidRPr="007A7EEB" w:rsidRDefault="007A7EEB" w:rsidP="007A7EEB">
      <w:pPr>
        <w:shd w:val="clear" w:color="auto" w:fill="FFFFFF"/>
        <w:spacing w:after="150" w:line="240" w:lineRule="auto"/>
        <w:jc w:val="both"/>
        <w:rPr>
          <w:ins w:id="1739" w:author="Unknown"/>
          <w:rFonts w:ascii="Calibri" w:eastAsia="Times New Roman" w:hAnsi="Calibri" w:cs="Calibri"/>
          <w:color w:val="555555"/>
          <w:sz w:val="26"/>
          <w:szCs w:val="26"/>
        </w:rPr>
      </w:pPr>
      <w:ins w:id="1740" w:author="Unknown">
        <w:r w:rsidRPr="007A7EEB">
          <w:rPr>
            <w:rFonts w:ascii="Calibri" w:eastAsia="Times New Roman" w:hAnsi="Calibri" w:cs="Calibri"/>
            <w:b/>
            <w:bCs/>
            <w:color w:val="FF0000"/>
            <w:sz w:val="26"/>
            <w:szCs w:val="26"/>
          </w:rPr>
          <w:t>Important Note: </w:t>
        </w:r>
        <w:r w:rsidRPr="007A7EEB">
          <w:rPr>
            <w:rFonts w:ascii="Calibri" w:eastAsia="Times New Roman" w:hAnsi="Calibri" w:cs="Calibri"/>
            <w:color w:val="555555"/>
            <w:sz w:val="26"/>
            <w:szCs w:val="26"/>
          </w:rPr>
          <w:t>The important thing about the array is to remember its size is fixed after its creation i.e. when memory has been allocated.</w:t>
        </w:r>
      </w:ins>
    </w:p>
    <w:p w:rsidR="007A7EEB" w:rsidRPr="007A7EEB" w:rsidRDefault="007A7EEB" w:rsidP="007A7EEB">
      <w:pPr>
        <w:shd w:val="clear" w:color="auto" w:fill="FFFFFF"/>
        <w:spacing w:after="150" w:line="240" w:lineRule="auto"/>
        <w:jc w:val="both"/>
        <w:rPr>
          <w:ins w:id="1741" w:author="Unknown"/>
          <w:rFonts w:ascii="Calibri" w:eastAsia="Times New Roman" w:hAnsi="Calibri" w:cs="Calibri"/>
          <w:color w:val="555555"/>
          <w:sz w:val="26"/>
          <w:szCs w:val="26"/>
        </w:rPr>
      </w:pPr>
      <w:ins w:id="1742" w:author="Unknown">
        <w:r w:rsidRPr="007A7EEB">
          <w:rPr>
            <w:rFonts w:ascii="Calibri" w:eastAsia="Times New Roman" w:hAnsi="Calibri" w:cs="Calibri"/>
            <w:b/>
            <w:bCs/>
            <w:i/>
            <w:iCs/>
            <w:color w:val="008000"/>
            <w:sz w:val="26"/>
            <w:szCs w:val="26"/>
          </w:rPr>
          <w:t>Another way to declare and initialize the given array:</w:t>
        </w:r>
      </w:ins>
    </w:p>
    <w:p w:rsidR="007A7EEB" w:rsidRPr="007A7EEB" w:rsidRDefault="007A7EEB" w:rsidP="007A7EEB">
      <w:pPr>
        <w:shd w:val="clear" w:color="auto" w:fill="FFFFFF"/>
        <w:spacing w:after="150" w:line="240" w:lineRule="auto"/>
        <w:jc w:val="both"/>
        <w:rPr>
          <w:ins w:id="1743" w:author="Unknown"/>
          <w:rFonts w:ascii="Calibri" w:eastAsia="Times New Roman" w:hAnsi="Calibri" w:cs="Calibri"/>
          <w:color w:val="555555"/>
          <w:sz w:val="26"/>
          <w:szCs w:val="26"/>
        </w:rPr>
      </w:pPr>
      <w:ins w:id="1744" w:author="Unknown">
        <w:r w:rsidRPr="007A7EEB">
          <w:rPr>
            <w:rFonts w:ascii="Calibri" w:eastAsia="Times New Roman" w:hAnsi="Calibri" w:cs="Calibri"/>
            <w:color w:val="555555"/>
            <w:sz w:val="26"/>
            <w:szCs w:val="26"/>
          </w:rPr>
          <w:t>We can also use shorter index to declare and directly initialize values: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45" w:author="Unknown"/>
          <w:rFonts w:ascii="Consolas" w:eastAsia="Times New Roman" w:hAnsi="Consolas" w:cs="Courier New"/>
          <w:color w:val="333333"/>
          <w:sz w:val="20"/>
          <w:szCs w:val="20"/>
        </w:rPr>
      </w:pPr>
      <w:proofErr w:type="spellStart"/>
      <w:proofErr w:type="gramStart"/>
      <w:ins w:id="1746" w:author="Unknown">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 {10,30,20,50,15};</w:t>
        </w:r>
      </w:ins>
    </w:p>
    <w:p w:rsidR="007A7EEB" w:rsidRPr="007A7EEB" w:rsidRDefault="007A7EEB" w:rsidP="007A7EEB">
      <w:pPr>
        <w:shd w:val="clear" w:color="auto" w:fill="FFFFFF"/>
        <w:spacing w:after="150" w:line="240" w:lineRule="auto"/>
        <w:jc w:val="both"/>
        <w:rPr>
          <w:ins w:id="1747" w:author="Unknown"/>
          <w:rFonts w:ascii="Calibri" w:eastAsia="Times New Roman" w:hAnsi="Calibri" w:cs="Calibri"/>
          <w:color w:val="555555"/>
          <w:sz w:val="26"/>
          <w:szCs w:val="26"/>
        </w:rPr>
      </w:pPr>
      <w:ins w:id="1748" w:author="Unknown">
        <w:r w:rsidRPr="007A7EEB">
          <w:rPr>
            <w:rFonts w:ascii="Calibri" w:eastAsia="Times New Roman" w:hAnsi="Calibri" w:cs="Calibri"/>
            <w:b/>
            <w:bCs/>
            <w:color w:val="008000"/>
            <w:sz w:val="26"/>
            <w:szCs w:val="26"/>
          </w:rPr>
          <w:t>Similarly we can declare other primitive data types and String array in 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49" w:author="Unknown"/>
          <w:rFonts w:ascii="Consolas" w:eastAsia="Times New Roman" w:hAnsi="Consolas" w:cs="Courier New"/>
          <w:color w:val="333333"/>
          <w:sz w:val="20"/>
          <w:szCs w:val="20"/>
        </w:rPr>
      </w:pPr>
      <w:proofErr w:type="gramStart"/>
      <w:ins w:id="1750" w:author="Unknown">
        <w:r w:rsidRPr="007A7EEB">
          <w:rPr>
            <w:rFonts w:ascii="Consolas" w:eastAsia="Times New Roman" w:hAnsi="Consolas" w:cs="Courier New"/>
            <w:color w:val="333333"/>
            <w:sz w:val="20"/>
            <w:szCs w:val="20"/>
          </w:rPr>
          <w:t>byte[</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anArrayOfBytes</w:t>
        </w:r>
        <w:proofErr w:type="spellEnd"/>
        <w:r w:rsidRPr="007A7EEB">
          <w:rPr>
            <w:rFonts w:ascii="Consolas" w:eastAsia="Times New Roman" w:hAnsi="Consolas" w:cs="Courier New"/>
            <w:color w:val="333333"/>
            <w:sz w:val="20"/>
            <w:szCs w:val="20"/>
          </w:rPr>
          <w:t>; // Byte Array Declaration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51" w:author="Unknown"/>
          <w:rFonts w:ascii="Consolas" w:eastAsia="Times New Roman" w:hAnsi="Consolas" w:cs="Courier New"/>
          <w:color w:val="333333"/>
          <w:sz w:val="20"/>
          <w:szCs w:val="20"/>
        </w:rPr>
      </w:pPr>
      <w:proofErr w:type="gramStart"/>
      <w:ins w:id="1752" w:author="Unknown">
        <w:r w:rsidRPr="007A7EEB">
          <w:rPr>
            <w:rFonts w:ascii="Consolas" w:eastAsia="Times New Roman" w:hAnsi="Consolas" w:cs="Courier New"/>
            <w:color w:val="333333"/>
            <w:sz w:val="20"/>
            <w:szCs w:val="20"/>
          </w:rPr>
          <w:t>short[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anArrayOfShorts</w:t>
        </w:r>
        <w:proofErr w:type="spellEnd"/>
        <w:r w:rsidRPr="007A7EEB">
          <w:rPr>
            <w:rFonts w:ascii="Consolas" w:eastAsia="Times New Roman" w:hAnsi="Consolas" w:cs="Courier New"/>
            <w:color w:val="333333"/>
            <w:sz w:val="20"/>
            <w:szCs w:val="20"/>
          </w:rPr>
          <w:t>; // Short Array Declaration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53" w:author="Unknown"/>
          <w:rFonts w:ascii="Consolas" w:eastAsia="Times New Roman" w:hAnsi="Consolas" w:cs="Courier New"/>
          <w:color w:val="333333"/>
          <w:sz w:val="20"/>
          <w:szCs w:val="20"/>
        </w:rPr>
      </w:pPr>
      <w:proofErr w:type="gramStart"/>
      <w:ins w:id="1754" w:author="Unknown">
        <w:r w:rsidRPr="007A7EEB">
          <w:rPr>
            <w:rFonts w:ascii="Consolas" w:eastAsia="Times New Roman" w:hAnsi="Consolas" w:cs="Courier New"/>
            <w:color w:val="333333"/>
            <w:sz w:val="20"/>
            <w:szCs w:val="20"/>
          </w:rPr>
          <w:t>long[</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anArrayOfLongs</w:t>
        </w:r>
        <w:proofErr w:type="spellEnd"/>
        <w:r w:rsidRPr="007A7EEB">
          <w:rPr>
            <w:rFonts w:ascii="Consolas" w:eastAsia="Times New Roman" w:hAnsi="Consolas" w:cs="Courier New"/>
            <w:color w:val="333333"/>
            <w:sz w:val="20"/>
            <w:szCs w:val="20"/>
          </w:rPr>
          <w:t>; // Long array declaration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55" w:author="Unknown"/>
          <w:rFonts w:ascii="Consolas" w:eastAsia="Times New Roman" w:hAnsi="Consolas" w:cs="Courier New"/>
          <w:color w:val="333333"/>
          <w:sz w:val="20"/>
          <w:szCs w:val="20"/>
        </w:rPr>
      </w:pPr>
      <w:proofErr w:type="gramStart"/>
      <w:ins w:id="1756" w:author="Unknown">
        <w:r w:rsidRPr="007A7EEB">
          <w:rPr>
            <w:rFonts w:ascii="Consolas" w:eastAsia="Times New Roman" w:hAnsi="Consolas" w:cs="Courier New"/>
            <w:color w:val="333333"/>
            <w:sz w:val="20"/>
            <w:szCs w:val="20"/>
          </w:rPr>
          <w:t>float[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anArrayOfFloats</w:t>
        </w:r>
        <w:proofErr w:type="spellEnd"/>
        <w:r w:rsidRPr="007A7EEB">
          <w:rPr>
            <w:rFonts w:ascii="Consolas" w:eastAsia="Times New Roman" w:hAnsi="Consolas" w:cs="Courier New"/>
            <w:color w:val="333333"/>
            <w:sz w:val="20"/>
            <w:szCs w:val="20"/>
          </w:rPr>
          <w:t>; //Float array declaration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57" w:author="Unknown"/>
          <w:rFonts w:ascii="Consolas" w:eastAsia="Times New Roman" w:hAnsi="Consolas" w:cs="Courier New"/>
          <w:color w:val="333333"/>
          <w:sz w:val="20"/>
          <w:szCs w:val="20"/>
        </w:rPr>
      </w:pPr>
      <w:proofErr w:type="gramStart"/>
      <w:ins w:id="1758" w:author="Unknown">
        <w:r w:rsidRPr="007A7EEB">
          <w:rPr>
            <w:rFonts w:ascii="Consolas" w:eastAsia="Times New Roman" w:hAnsi="Consolas" w:cs="Courier New"/>
            <w:color w:val="333333"/>
            <w:sz w:val="20"/>
            <w:szCs w:val="20"/>
          </w:rPr>
          <w:t>double[</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anArrayOfDoubles</w:t>
        </w:r>
        <w:proofErr w:type="spellEnd"/>
        <w:r w:rsidRPr="007A7EEB">
          <w:rPr>
            <w:rFonts w:ascii="Consolas" w:eastAsia="Times New Roman" w:hAnsi="Consolas" w:cs="Courier New"/>
            <w:color w:val="333333"/>
            <w:sz w:val="20"/>
            <w:szCs w:val="20"/>
          </w:rPr>
          <w:t>; //Double array declaration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59" w:author="Unknown"/>
          <w:rFonts w:ascii="Consolas" w:eastAsia="Times New Roman" w:hAnsi="Consolas" w:cs="Courier New"/>
          <w:color w:val="333333"/>
          <w:sz w:val="20"/>
          <w:szCs w:val="20"/>
        </w:rPr>
      </w:pPr>
      <w:proofErr w:type="spellStart"/>
      <w:proofErr w:type="gramStart"/>
      <w:ins w:id="1760" w:author="Unknown">
        <w:r w:rsidRPr="007A7EEB">
          <w:rPr>
            <w:rFonts w:ascii="Consolas" w:eastAsia="Times New Roman" w:hAnsi="Consolas" w:cs="Courier New"/>
            <w:color w:val="333333"/>
            <w:sz w:val="20"/>
            <w:szCs w:val="20"/>
          </w:rPr>
          <w:t>boolean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anArrayOfBooleans</w:t>
        </w:r>
        <w:proofErr w:type="spellEnd"/>
        <w:r w:rsidRPr="007A7EEB">
          <w:rPr>
            <w:rFonts w:ascii="Consolas" w:eastAsia="Times New Roman" w:hAnsi="Consolas" w:cs="Courier New"/>
            <w:color w:val="333333"/>
            <w:sz w:val="20"/>
            <w:szCs w:val="20"/>
          </w:rPr>
          <w:t xml:space="preserve">; // Boolean </w:t>
        </w:r>
        <w:proofErr w:type="spellStart"/>
        <w:r w:rsidRPr="007A7EEB">
          <w:rPr>
            <w:rFonts w:ascii="Consolas" w:eastAsia="Times New Roman" w:hAnsi="Consolas" w:cs="Courier New"/>
            <w:color w:val="333333"/>
            <w:sz w:val="20"/>
            <w:szCs w:val="20"/>
          </w:rPr>
          <w:t>Arrray</w:t>
        </w:r>
        <w:proofErr w:type="spellEnd"/>
        <w:r w:rsidRPr="007A7EEB">
          <w:rPr>
            <w:rFonts w:ascii="Consolas" w:eastAsia="Times New Roman" w:hAnsi="Consolas" w:cs="Courier New"/>
            <w:color w:val="333333"/>
            <w:sz w:val="20"/>
            <w:szCs w:val="20"/>
          </w:rPr>
          <w:t xml:space="preserve"> Declaration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61" w:author="Unknown"/>
          <w:rFonts w:ascii="Consolas" w:eastAsia="Times New Roman" w:hAnsi="Consolas" w:cs="Courier New"/>
          <w:color w:val="333333"/>
          <w:sz w:val="20"/>
          <w:szCs w:val="20"/>
        </w:rPr>
      </w:pPr>
      <w:proofErr w:type="gramStart"/>
      <w:ins w:id="1762" w:author="Unknown">
        <w:r w:rsidRPr="007A7EEB">
          <w:rPr>
            <w:rFonts w:ascii="Consolas" w:eastAsia="Times New Roman" w:hAnsi="Consolas" w:cs="Courier New"/>
            <w:color w:val="333333"/>
            <w:sz w:val="20"/>
            <w:szCs w:val="20"/>
          </w:rPr>
          <w:t>char[</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anArrayOfChars</w:t>
        </w:r>
        <w:proofErr w:type="spellEnd"/>
        <w:r w:rsidRPr="007A7EEB">
          <w:rPr>
            <w:rFonts w:ascii="Consolas" w:eastAsia="Times New Roman" w:hAnsi="Consolas" w:cs="Courier New"/>
            <w:color w:val="333333"/>
            <w:sz w:val="20"/>
            <w:szCs w:val="20"/>
          </w:rPr>
          <w:t>; //Character array declaration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63" w:author="Unknown"/>
          <w:rFonts w:ascii="Consolas" w:eastAsia="Times New Roman" w:hAnsi="Consolas" w:cs="Courier New"/>
          <w:color w:val="333333"/>
          <w:sz w:val="20"/>
          <w:szCs w:val="20"/>
        </w:rPr>
      </w:pPr>
      <w:proofErr w:type="gramStart"/>
      <w:ins w:id="1764" w:author="Unknown">
        <w:r w:rsidRPr="007A7EEB">
          <w:rPr>
            <w:rFonts w:ascii="Consolas" w:eastAsia="Times New Roman" w:hAnsi="Consolas" w:cs="Courier New"/>
            <w:color w:val="333333"/>
            <w:sz w:val="20"/>
            <w:szCs w:val="20"/>
          </w:rPr>
          <w:t>String[</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anArrayOfStrings</w:t>
        </w:r>
        <w:proofErr w:type="spellEnd"/>
        <w:r w:rsidRPr="007A7EEB">
          <w:rPr>
            <w:rFonts w:ascii="Consolas" w:eastAsia="Times New Roman" w:hAnsi="Consolas" w:cs="Courier New"/>
            <w:color w:val="333333"/>
            <w:sz w:val="20"/>
            <w:szCs w:val="20"/>
          </w:rPr>
          <w:t>; //String Array Declaration</w:t>
        </w:r>
      </w:ins>
    </w:p>
    <w:p w:rsidR="007A7EEB" w:rsidRPr="007A7EEB" w:rsidRDefault="007A7EEB" w:rsidP="007A7EEB">
      <w:pPr>
        <w:spacing w:before="300" w:after="300" w:line="240" w:lineRule="auto"/>
        <w:rPr>
          <w:ins w:id="1765" w:author="Unknown"/>
          <w:rFonts w:ascii="Times New Roman" w:eastAsia="Times New Roman" w:hAnsi="Times New Roman" w:cs="Times New Roman"/>
          <w:sz w:val="24"/>
          <w:szCs w:val="24"/>
        </w:rPr>
      </w:pPr>
      <w:ins w:id="1766" w:author="Unknown">
        <w:r w:rsidRPr="007A7EEB">
          <w:rPr>
            <w:rFonts w:ascii="Times New Roman" w:eastAsia="Times New Roman" w:hAnsi="Times New Roman" w:cs="Times New Roman"/>
            <w:sz w:val="24"/>
            <w:szCs w:val="24"/>
          </w:rPr>
          <w:lastRenderedPageBreak/>
          <w:pict>
            <v:rect id="_x0000_i1120"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767" w:author="Unknown"/>
          <w:rFonts w:ascii="Calibri" w:eastAsia="Times New Roman" w:hAnsi="Calibri" w:cs="Calibri"/>
          <w:color w:val="339600"/>
          <w:sz w:val="27"/>
          <w:szCs w:val="27"/>
        </w:rPr>
      </w:pPr>
      <w:ins w:id="1768" w:author="Unknown">
        <w:r w:rsidRPr="007A7EEB">
          <w:rPr>
            <w:rFonts w:ascii="Calibri" w:eastAsia="Times New Roman" w:hAnsi="Calibri" w:cs="Calibri"/>
            <w:b/>
            <w:bCs/>
            <w:color w:val="339600"/>
            <w:sz w:val="27"/>
            <w:szCs w:val="27"/>
          </w:rPr>
          <w:t xml:space="preserve">Array Examples, Program </w:t>
        </w:r>
        <w:proofErr w:type="gramStart"/>
        <w:r w:rsidRPr="007A7EEB">
          <w:rPr>
            <w:rFonts w:ascii="Calibri" w:eastAsia="Times New Roman" w:hAnsi="Calibri" w:cs="Calibri"/>
            <w:b/>
            <w:bCs/>
            <w:color w:val="339600"/>
            <w:sz w:val="27"/>
            <w:szCs w:val="27"/>
          </w:rPr>
          <w:t>And</w:t>
        </w:r>
        <w:proofErr w:type="gramEnd"/>
        <w:r w:rsidRPr="007A7EEB">
          <w:rPr>
            <w:rFonts w:ascii="Calibri" w:eastAsia="Times New Roman" w:hAnsi="Calibri" w:cs="Calibri"/>
            <w:b/>
            <w:bCs/>
            <w:color w:val="339600"/>
            <w:sz w:val="27"/>
            <w:szCs w:val="27"/>
          </w:rPr>
          <w:t xml:space="preserve"> Code:</w:t>
        </w:r>
      </w:ins>
    </w:p>
    <w:p w:rsidR="007A7EEB" w:rsidRPr="007A7EEB" w:rsidRDefault="007A7EEB" w:rsidP="007A7EEB">
      <w:pPr>
        <w:shd w:val="clear" w:color="auto" w:fill="FFFFFF"/>
        <w:spacing w:after="150" w:line="240" w:lineRule="auto"/>
        <w:jc w:val="both"/>
        <w:rPr>
          <w:ins w:id="1769" w:author="Unknown"/>
          <w:rFonts w:ascii="Calibri" w:eastAsia="Times New Roman" w:hAnsi="Calibri" w:cs="Calibri"/>
          <w:color w:val="555555"/>
          <w:sz w:val="26"/>
          <w:szCs w:val="26"/>
        </w:rPr>
      </w:pPr>
      <w:ins w:id="1770" w:author="Unknown">
        <w:r w:rsidRPr="007A7EEB">
          <w:rPr>
            <w:rFonts w:ascii="Calibri" w:eastAsia="Times New Roman" w:hAnsi="Calibri" w:cs="Calibri"/>
            <w:color w:val="555555"/>
            <w:sz w:val="26"/>
            <w:szCs w:val="26"/>
          </w:rPr>
          <w:t xml:space="preserve">Now </w:t>
        </w:r>
        <w:proofErr w:type="spellStart"/>
        <w:proofErr w:type="gramStart"/>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build some Array programs to understand the Array concept more deeply.</w:t>
        </w:r>
      </w:ins>
    </w:p>
    <w:p w:rsidR="007A7EEB" w:rsidRPr="007A7EEB" w:rsidRDefault="007A7EEB" w:rsidP="007A7EEB">
      <w:pPr>
        <w:shd w:val="clear" w:color="auto" w:fill="FFFFFF"/>
        <w:spacing w:after="150" w:line="240" w:lineRule="auto"/>
        <w:jc w:val="both"/>
        <w:rPr>
          <w:ins w:id="1771" w:author="Unknown"/>
          <w:rFonts w:ascii="Calibri" w:eastAsia="Times New Roman" w:hAnsi="Calibri" w:cs="Calibri"/>
          <w:color w:val="555555"/>
          <w:sz w:val="26"/>
          <w:szCs w:val="26"/>
        </w:rPr>
      </w:pPr>
      <w:ins w:id="1772" w:author="Unknown">
        <w:r w:rsidRPr="007A7EEB">
          <w:rPr>
            <w:rFonts w:ascii="Calibri" w:eastAsia="Times New Roman" w:hAnsi="Calibri" w:cs="Calibri"/>
            <w:b/>
            <w:bCs/>
            <w:color w:val="008000"/>
            <w:sz w:val="26"/>
            <w:szCs w:val="26"/>
          </w:rPr>
          <w:t>Example 1:</w:t>
        </w:r>
        <w:r w:rsidRPr="007A7EEB">
          <w:rPr>
            <w:rFonts w:ascii="Calibri" w:eastAsia="Times New Roman" w:hAnsi="Calibri" w:cs="Calibri"/>
            <w:color w:val="555555"/>
            <w:sz w:val="26"/>
            <w:szCs w:val="26"/>
          </w:rPr>
          <w:t xml:space="preserve"> This is a very simple program in which integer Array is declared, initialized and finally all its value is printed using </w:t>
        </w:r>
        <w:proofErr w:type="gramStart"/>
        <w:r w:rsidRPr="007A7EEB">
          <w:rPr>
            <w:rFonts w:ascii="Calibri" w:eastAsia="Times New Roman" w:hAnsi="Calibri" w:cs="Calibri"/>
            <w:color w:val="555555"/>
            <w:sz w:val="26"/>
            <w:szCs w:val="26"/>
          </w:rPr>
          <w:t>For</w:t>
        </w:r>
        <w:proofErr w:type="gramEnd"/>
        <w:r w:rsidRPr="007A7EEB">
          <w:rPr>
            <w:rFonts w:ascii="Calibri" w:eastAsia="Times New Roman" w:hAnsi="Calibri" w:cs="Calibri"/>
            <w:color w:val="555555"/>
            <w:sz w:val="26"/>
            <w:szCs w:val="26"/>
          </w:rPr>
          <w:t xml:space="preserve"> loop.</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73" w:author="Unknown"/>
          <w:rFonts w:ascii="Consolas" w:eastAsia="Times New Roman" w:hAnsi="Consolas" w:cs="Courier New"/>
          <w:color w:val="333333"/>
          <w:sz w:val="20"/>
          <w:szCs w:val="20"/>
        </w:rPr>
      </w:pPr>
      <w:proofErr w:type="gramStart"/>
      <w:ins w:id="1774"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ArraysInJAVA</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7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76" w:author="Unknown"/>
          <w:rFonts w:ascii="Consolas" w:eastAsia="Times New Roman" w:hAnsi="Consolas" w:cs="Courier New"/>
          <w:color w:val="333333"/>
          <w:sz w:val="20"/>
          <w:szCs w:val="20"/>
        </w:rPr>
      </w:pPr>
      <w:ins w:id="1777"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78" w:author="Unknown"/>
          <w:rFonts w:ascii="Consolas" w:eastAsia="Times New Roman" w:hAnsi="Consolas" w:cs="Courier New"/>
          <w:color w:val="333333"/>
          <w:sz w:val="20"/>
          <w:szCs w:val="20"/>
        </w:rPr>
      </w:pPr>
      <w:ins w:id="177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 xml:space="preserve">= new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[5]; // Array declared with size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80" w:author="Unknown"/>
          <w:rFonts w:ascii="Consolas" w:eastAsia="Times New Roman" w:hAnsi="Consolas" w:cs="Courier New"/>
          <w:color w:val="333333"/>
          <w:sz w:val="20"/>
          <w:szCs w:val="20"/>
        </w:rPr>
      </w:pPr>
      <w:ins w:id="1781"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0]=10; // Value initialized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82" w:author="Unknown"/>
          <w:rFonts w:ascii="Consolas" w:eastAsia="Times New Roman" w:hAnsi="Consolas" w:cs="Courier New"/>
          <w:color w:val="333333"/>
          <w:sz w:val="20"/>
          <w:szCs w:val="20"/>
        </w:rPr>
      </w:pPr>
      <w:ins w:id="1783"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1]=20;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84" w:author="Unknown"/>
          <w:rFonts w:ascii="Consolas" w:eastAsia="Times New Roman" w:hAnsi="Consolas" w:cs="Courier New"/>
          <w:color w:val="333333"/>
          <w:sz w:val="20"/>
          <w:szCs w:val="20"/>
        </w:rPr>
      </w:pPr>
      <w:ins w:id="1785"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2]=30;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86" w:author="Unknown"/>
          <w:rFonts w:ascii="Consolas" w:eastAsia="Times New Roman" w:hAnsi="Consolas" w:cs="Courier New"/>
          <w:color w:val="333333"/>
          <w:sz w:val="20"/>
          <w:szCs w:val="20"/>
        </w:rPr>
      </w:pPr>
      <w:ins w:id="178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3]=40;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88" w:author="Unknown"/>
          <w:rFonts w:ascii="Consolas" w:eastAsia="Times New Roman" w:hAnsi="Consolas" w:cs="Courier New"/>
          <w:color w:val="333333"/>
          <w:sz w:val="20"/>
          <w:szCs w:val="20"/>
        </w:rPr>
      </w:pPr>
      <w:ins w:id="178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4]=50;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9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91" w:author="Unknown"/>
          <w:rFonts w:ascii="Consolas" w:eastAsia="Times New Roman" w:hAnsi="Consolas" w:cs="Courier New"/>
          <w:color w:val="333333"/>
          <w:sz w:val="20"/>
          <w:szCs w:val="20"/>
        </w:rPr>
      </w:pPr>
      <w:ins w:id="1792" w:author="Unknown">
        <w:r w:rsidRPr="007A7EEB">
          <w:rPr>
            <w:rFonts w:ascii="Consolas" w:eastAsia="Times New Roman" w:hAnsi="Consolas" w:cs="Courier New"/>
            <w:color w:val="333333"/>
            <w:sz w:val="20"/>
            <w:szCs w:val="20"/>
          </w:rPr>
          <w:t>// Values are printed in 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93" w:author="Unknown"/>
          <w:rFonts w:ascii="Consolas" w:eastAsia="Times New Roman" w:hAnsi="Consolas" w:cs="Courier New"/>
          <w:color w:val="333333"/>
          <w:sz w:val="20"/>
          <w:szCs w:val="20"/>
        </w:rPr>
      </w:pPr>
      <w:ins w:id="1794"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95" w:author="Unknown"/>
          <w:rFonts w:ascii="Consolas" w:eastAsia="Times New Roman" w:hAnsi="Consolas" w:cs="Courier New"/>
          <w:color w:val="333333"/>
          <w:sz w:val="20"/>
          <w:szCs w:val="20"/>
        </w:rPr>
      </w:pPr>
      <w:ins w:id="179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for(</w:t>
        </w:r>
        <w:proofErr w:type="spellStart"/>
        <w:proofErr w:type="gramEnd"/>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i=0; i&lt;5;i++){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97" w:author="Unknown"/>
          <w:rFonts w:ascii="Consolas" w:eastAsia="Times New Roman" w:hAnsi="Consolas" w:cs="Courier New"/>
          <w:color w:val="333333"/>
          <w:sz w:val="20"/>
          <w:szCs w:val="20"/>
        </w:rPr>
      </w:pPr>
      <w:ins w:id="179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"the value in </w:t>
        </w:r>
        <w:proofErr w:type="spellStart"/>
        <w:r w:rsidRPr="007A7EEB">
          <w:rPr>
            <w:rFonts w:ascii="Consolas" w:eastAsia="Times New Roman" w:hAnsi="Consolas" w:cs="Courier New"/>
            <w:color w:val="333333"/>
            <w:sz w:val="20"/>
            <w:szCs w:val="20"/>
          </w:rPr>
          <w:t>onedimensioanlarray</w:t>
        </w:r>
        <w:proofErr w:type="spellEnd"/>
        <w:r w:rsidRPr="007A7EEB">
          <w:rPr>
            <w:rFonts w:ascii="Consolas" w:eastAsia="Times New Roman" w:hAnsi="Consolas" w:cs="Courier New"/>
            <w:color w:val="333333"/>
            <w:sz w:val="20"/>
            <w:szCs w:val="20"/>
          </w:rPr>
          <w:t xml:space="preserve"> are " +</w:t>
        </w:r>
        <w:proofErr w:type="spell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799" w:author="Unknown"/>
          <w:rFonts w:ascii="Consolas" w:eastAsia="Times New Roman" w:hAnsi="Consolas" w:cs="Courier New"/>
          <w:color w:val="333333"/>
          <w:sz w:val="20"/>
          <w:szCs w:val="20"/>
        </w:rPr>
      </w:pPr>
      <w:ins w:id="1800"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01" w:author="Unknown"/>
          <w:rFonts w:ascii="Consolas" w:eastAsia="Times New Roman" w:hAnsi="Consolas" w:cs="Courier New"/>
          <w:color w:val="333333"/>
          <w:sz w:val="20"/>
          <w:szCs w:val="20"/>
        </w:rPr>
      </w:pPr>
      <w:ins w:id="1802"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0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04" w:author="Unknown"/>
          <w:rFonts w:ascii="Consolas" w:eastAsia="Times New Roman" w:hAnsi="Consolas" w:cs="Courier New"/>
          <w:color w:val="333333"/>
          <w:sz w:val="20"/>
          <w:szCs w:val="20"/>
        </w:rPr>
      </w:pPr>
      <w:ins w:id="1805"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806" w:author="Unknown"/>
          <w:rFonts w:ascii="Calibri" w:eastAsia="Times New Roman" w:hAnsi="Calibri" w:cs="Calibri"/>
          <w:color w:val="555555"/>
          <w:sz w:val="26"/>
          <w:szCs w:val="26"/>
        </w:rPr>
      </w:pPr>
      <w:ins w:id="1807" w:author="Unknown">
        <w:r w:rsidRPr="007A7EEB">
          <w:rPr>
            <w:rFonts w:ascii="Calibri" w:eastAsia="Times New Roman" w:hAnsi="Calibri" w:cs="Calibri"/>
            <w:b/>
            <w:bCs/>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08" w:author="Unknown"/>
          <w:rFonts w:ascii="Consolas" w:eastAsia="Times New Roman" w:hAnsi="Consolas" w:cs="Courier New"/>
          <w:color w:val="333333"/>
          <w:sz w:val="20"/>
          <w:szCs w:val="20"/>
        </w:rPr>
      </w:pPr>
      <w:proofErr w:type="gramStart"/>
      <w:ins w:id="1809" w:author="Unknown">
        <w:r w:rsidRPr="007A7EEB">
          <w:rPr>
            <w:rFonts w:ascii="Consolas" w:eastAsia="Times New Roman" w:hAnsi="Consolas" w:cs="Courier New"/>
            <w:color w:val="333333"/>
            <w:sz w:val="20"/>
            <w:szCs w:val="20"/>
          </w:rPr>
          <w:t>the</w:t>
        </w:r>
        <w:proofErr w:type="gramEnd"/>
        <w:r w:rsidRPr="007A7EEB">
          <w:rPr>
            <w:rFonts w:ascii="Consolas" w:eastAsia="Times New Roman" w:hAnsi="Consolas" w:cs="Courier New"/>
            <w:color w:val="333333"/>
            <w:sz w:val="20"/>
            <w:szCs w:val="20"/>
          </w:rPr>
          <w:t xml:space="preserve"> value in </w:t>
        </w:r>
        <w:proofErr w:type="spellStart"/>
        <w:r w:rsidRPr="007A7EEB">
          <w:rPr>
            <w:rFonts w:ascii="Consolas" w:eastAsia="Times New Roman" w:hAnsi="Consolas" w:cs="Courier New"/>
            <w:color w:val="333333"/>
            <w:sz w:val="20"/>
            <w:szCs w:val="20"/>
          </w:rPr>
          <w:t>onedimensioanlarray</w:t>
        </w:r>
        <w:proofErr w:type="spellEnd"/>
        <w:r w:rsidRPr="007A7EEB">
          <w:rPr>
            <w:rFonts w:ascii="Consolas" w:eastAsia="Times New Roman" w:hAnsi="Consolas" w:cs="Courier New"/>
            <w:color w:val="333333"/>
            <w:sz w:val="20"/>
            <w:szCs w:val="20"/>
          </w:rPr>
          <w:t xml:space="preserve"> are 10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10" w:author="Unknown"/>
          <w:rFonts w:ascii="Consolas" w:eastAsia="Times New Roman" w:hAnsi="Consolas" w:cs="Courier New"/>
          <w:color w:val="333333"/>
          <w:sz w:val="20"/>
          <w:szCs w:val="20"/>
        </w:rPr>
      </w:pPr>
      <w:proofErr w:type="gramStart"/>
      <w:ins w:id="1811" w:author="Unknown">
        <w:r w:rsidRPr="007A7EEB">
          <w:rPr>
            <w:rFonts w:ascii="Consolas" w:eastAsia="Times New Roman" w:hAnsi="Consolas" w:cs="Courier New"/>
            <w:color w:val="333333"/>
            <w:sz w:val="20"/>
            <w:szCs w:val="20"/>
          </w:rPr>
          <w:t>the</w:t>
        </w:r>
        <w:proofErr w:type="gramEnd"/>
        <w:r w:rsidRPr="007A7EEB">
          <w:rPr>
            <w:rFonts w:ascii="Consolas" w:eastAsia="Times New Roman" w:hAnsi="Consolas" w:cs="Courier New"/>
            <w:color w:val="333333"/>
            <w:sz w:val="20"/>
            <w:szCs w:val="20"/>
          </w:rPr>
          <w:t xml:space="preserve"> value in </w:t>
        </w:r>
        <w:proofErr w:type="spellStart"/>
        <w:r w:rsidRPr="007A7EEB">
          <w:rPr>
            <w:rFonts w:ascii="Consolas" w:eastAsia="Times New Roman" w:hAnsi="Consolas" w:cs="Courier New"/>
            <w:color w:val="333333"/>
            <w:sz w:val="20"/>
            <w:szCs w:val="20"/>
          </w:rPr>
          <w:t>onedimensioanlarray</w:t>
        </w:r>
        <w:proofErr w:type="spellEnd"/>
        <w:r w:rsidRPr="007A7EEB">
          <w:rPr>
            <w:rFonts w:ascii="Consolas" w:eastAsia="Times New Roman" w:hAnsi="Consolas" w:cs="Courier New"/>
            <w:color w:val="333333"/>
            <w:sz w:val="20"/>
            <w:szCs w:val="20"/>
          </w:rPr>
          <w:t xml:space="preserve"> are 20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12" w:author="Unknown"/>
          <w:rFonts w:ascii="Consolas" w:eastAsia="Times New Roman" w:hAnsi="Consolas" w:cs="Courier New"/>
          <w:color w:val="333333"/>
          <w:sz w:val="20"/>
          <w:szCs w:val="20"/>
        </w:rPr>
      </w:pPr>
      <w:proofErr w:type="gramStart"/>
      <w:ins w:id="1813" w:author="Unknown">
        <w:r w:rsidRPr="007A7EEB">
          <w:rPr>
            <w:rFonts w:ascii="Consolas" w:eastAsia="Times New Roman" w:hAnsi="Consolas" w:cs="Courier New"/>
            <w:color w:val="333333"/>
            <w:sz w:val="20"/>
            <w:szCs w:val="20"/>
          </w:rPr>
          <w:t>the</w:t>
        </w:r>
        <w:proofErr w:type="gramEnd"/>
        <w:r w:rsidRPr="007A7EEB">
          <w:rPr>
            <w:rFonts w:ascii="Consolas" w:eastAsia="Times New Roman" w:hAnsi="Consolas" w:cs="Courier New"/>
            <w:color w:val="333333"/>
            <w:sz w:val="20"/>
            <w:szCs w:val="20"/>
          </w:rPr>
          <w:t xml:space="preserve"> value in </w:t>
        </w:r>
        <w:proofErr w:type="spellStart"/>
        <w:r w:rsidRPr="007A7EEB">
          <w:rPr>
            <w:rFonts w:ascii="Consolas" w:eastAsia="Times New Roman" w:hAnsi="Consolas" w:cs="Courier New"/>
            <w:color w:val="333333"/>
            <w:sz w:val="20"/>
            <w:szCs w:val="20"/>
          </w:rPr>
          <w:t>onedimensioanlarray</w:t>
        </w:r>
        <w:proofErr w:type="spellEnd"/>
        <w:r w:rsidRPr="007A7EEB">
          <w:rPr>
            <w:rFonts w:ascii="Consolas" w:eastAsia="Times New Roman" w:hAnsi="Consolas" w:cs="Courier New"/>
            <w:color w:val="333333"/>
            <w:sz w:val="20"/>
            <w:szCs w:val="20"/>
          </w:rPr>
          <w:t xml:space="preserve"> are 30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14" w:author="Unknown"/>
          <w:rFonts w:ascii="Consolas" w:eastAsia="Times New Roman" w:hAnsi="Consolas" w:cs="Courier New"/>
          <w:color w:val="333333"/>
          <w:sz w:val="20"/>
          <w:szCs w:val="20"/>
        </w:rPr>
      </w:pPr>
      <w:proofErr w:type="gramStart"/>
      <w:ins w:id="1815" w:author="Unknown">
        <w:r w:rsidRPr="007A7EEB">
          <w:rPr>
            <w:rFonts w:ascii="Consolas" w:eastAsia="Times New Roman" w:hAnsi="Consolas" w:cs="Courier New"/>
            <w:color w:val="333333"/>
            <w:sz w:val="20"/>
            <w:szCs w:val="20"/>
          </w:rPr>
          <w:t>the</w:t>
        </w:r>
        <w:proofErr w:type="gramEnd"/>
        <w:r w:rsidRPr="007A7EEB">
          <w:rPr>
            <w:rFonts w:ascii="Consolas" w:eastAsia="Times New Roman" w:hAnsi="Consolas" w:cs="Courier New"/>
            <w:color w:val="333333"/>
            <w:sz w:val="20"/>
            <w:szCs w:val="20"/>
          </w:rPr>
          <w:t xml:space="preserve"> value in </w:t>
        </w:r>
        <w:proofErr w:type="spellStart"/>
        <w:r w:rsidRPr="007A7EEB">
          <w:rPr>
            <w:rFonts w:ascii="Consolas" w:eastAsia="Times New Roman" w:hAnsi="Consolas" w:cs="Courier New"/>
            <w:color w:val="333333"/>
            <w:sz w:val="20"/>
            <w:szCs w:val="20"/>
          </w:rPr>
          <w:t>onedimensioanlarray</w:t>
        </w:r>
        <w:proofErr w:type="spellEnd"/>
        <w:r w:rsidRPr="007A7EEB">
          <w:rPr>
            <w:rFonts w:ascii="Consolas" w:eastAsia="Times New Roman" w:hAnsi="Consolas" w:cs="Courier New"/>
            <w:color w:val="333333"/>
            <w:sz w:val="20"/>
            <w:szCs w:val="20"/>
          </w:rPr>
          <w:t xml:space="preserve"> are 40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16" w:author="Unknown"/>
          <w:rFonts w:ascii="Consolas" w:eastAsia="Times New Roman" w:hAnsi="Consolas" w:cs="Courier New"/>
          <w:color w:val="333333"/>
          <w:sz w:val="20"/>
          <w:szCs w:val="20"/>
        </w:rPr>
      </w:pPr>
      <w:proofErr w:type="gramStart"/>
      <w:ins w:id="1817" w:author="Unknown">
        <w:r w:rsidRPr="007A7EEB">
          <w:rPr>
            <w:rFonts w:ascii="Consolas" w:eastAsia="Times New Roman" w:hAnsi="Consolas" w:cs="Courier New"/>
            <w:color w:val="333333"/>
            <w:sz w:val="20"/>
            <w:szCs w:val="20"/>
          </w:rPr>
          <w:t>the</w:t>
        </w:r>
        <w:proofErr w:type="gramEnd"/>
        <w:r w:rsidRPr="007A7EEB">
          <w:rPr>
            <w:rFonts w:ascii="Consolas" w:eastAsia="Times New Roman" w:hAnsi="Consolas" w:cs="Courier New"/>
            <w:color w:val="333333"/>
            <w:sz w:val="20"/>
            <w:szCs w:val="20"/>
          </w:rPr>
          <w:t xml:space="preserve"> value in </w:t>
        </w:r>
        <w:proofErr w:type="spellStart"/>
        <w:r w:rsidRPr="007A7EEB">
          <w:rPr>
            <w:rFonts w:ascii="Consolas" w:eastAsia="Times New Roman" w:hAnsi="Consolas" w:cs="Courier New"/>
            <w:color w:val="333333"/>
            <w:sz w:val="20"/>
            <w:szCs w:val="20"/>
          </w:rPr>
          <w:t>onedimensioanlarray</w:t>
        </w:r>
        <w:proofErr w:type="spellEnd"/>
        <w:r w:rsidRPr="007A7EEB">
          <w:rPr>
            <w:rFonts w:ascii="Consolas" w:eastAsia="Times New Roman" w:hAnsi="Consolas" w:cs="Courier New"/>
            <w:color w:val="333333"/>
            <w:sz w:val="20"/>
            <w:szCs w:val="20"/>
          </w:rPr>
          <w:t xml:space="preserve"> are 50</w:t>
        </w:r>
      </w:ins>
    </w:p>
    <w:p w:rsidR="007A7EEB" w:rsidRPr="007A7EEB" w:rsidRDefault="007A7EEB" w:rsidP="007A7EEB">
      <w:pPr>
        <w:shd w:val="clear" w:color="auto" w:fill="FFFFFF"/>
        <w:spacing w:after="150" w:line="240" w:lineRule="auto"/>
        <w:jc w:val="both"/>
        <w:rPr>
          <w:ins w:id="1818" w:author="Unknown"/>
          <w:rFonts w:ascii="Calibri" w:eastAsia="Times New Roman" w:hAnsi="Calibri" w:cs="Calibri"/>
          <w:color w:val="555555"/>
          <w:sz w:val="26"/>
          <w:szCs w:val="26"/>
        </w:rPr>
      </w:pPr>
      <w:ins w:id="1819" w:author="Unknown">
        <w:r w:rsidRPr="007A7EEB">
          <w:rPr>
            <w:rFonts w:ascii="Calibri" w:eastAsia="Times New Roman" w:hAnsi="Calibri" w:cs="Calibri"/>
            <w:b/>
            <w:bCs/>
            <w:color w:val="008000"/>
            <w:sz w:val="26"/>
            <w:szCs w:val="26"/>
          </w:rPr>
          <w:lastRenderedPageBreak/>
          <w:t>Example 2:</w:t>
        </w:r>
        <w:r w:rsidRPr="007A7EEB">
          <w:rPr>
            <w:rFonts w:ascii="Calibri" w:eastAsia="Times New Roman" w:hAnsi="Calibri" w:cs="Calibri"/>
            <w:color w:val="555555"/>
            <w:sz w:val="26"/>
            <w:szCs w:val="26"/>
          </w:rPr>
          <w:t> The second example of Array is of String because lots of JAVA beginners are confused with it though the process is simple and same.</w:t>
        </w:r>
      </w:ins>
    </w:p>
    <w:p w:rsidR="007A7EEB" w:rsidRPr="007A7EEB" w:rsidRDefault="007A7EEB" w:rsidP="007A7EEB">
      <w:pPr>
        <w:shd w:val="clear" w:color="auto" w:fill="FFFFFF"/>
        <w:spacing w:after="150" w:line="240" w:lineRule="auto"/>
        <w:jc w:val="both"/>
        <w:rPr>
          <w:ins w:id="1820" w:author="Unknown"/>
          <w:rFonts w:ascii="Calibri" w:eastAsia="Times New Roman" w:hAnsi="Calibri" w:cs="Calibri"/>
          <w:color w:val="555555"/>
          <w:sz w:val="26"/>
          <w:szCs w:val="26"/>
        </w:rPr>
      </w:pPr>
      <w:ins w:id="1821" w:author="Unknown">
        <w:r w:rsidRPr="007A7EEB">
          <w:rPr>
            <w:rFonts w:ascii="Calibri" w:eastAsia="Times New Roman" w:hAnsi="Calibri" w:cs="Calibri"/>
            <w:color w:val="555555"/>
            <w:sz w:val="26"/>
            <w:szCs w:val="26"/>
          </w:rPr>
          <w:t>If you consider the case for array of string, in this there is also same principle apply as array of integers. You can access any string from the array using the particular index value of for any string to which you want to access.</w:t>
        </w:r>
      </w:ins>
    </w:p>
    <w:p w:rsidR="007A7EEB" w:rsidRPr="007A7EEB" w:rsidRDefault="007A7EEB" w:rsidP="007A7EEB">
      <w:pPr>
        <w:shd w:val="clear" w:color="auto" w:fill="FFFFFF"/>
        <w:spacing w:after="150" w:line="240" w:lineRule="auto"/>
        <w:jc w:val="both"/>
        <w:rPr>
          <w:ins w:id="1822" w:author="Unknown"/>
          <w:rFonts w:ascii="Calibri" w:eastAsia="Times New Roman" w:hAnsi="Calibri" w:cs="Calibri"/>
          <w:color w:val="555555"/>
          <w:sz w:val="26"/>
          <w:szCs w:val="26"/>
        </w:rPr>
      </w:pPr>
      <w:ins w:id="1823" w:author="Unknown">
        <w:r w:rsidRPr="007A7EEB">
          <w:rPr>
            <w:rFonts w:ascii="Calibri" w:eastAsia="Times New Roman" w:hAnsi="Calibri" w:cs="Calibri"/>
            <w:color w:val="555555"/>
            <w:sz w:val="26"/>
            <w:szCs w:val="26"/>
          </w:rPr>
          <w:t>Like if we take an array of string of size 4. First of all we must know how to declare array of string. This can be written as:</w:t>
        </w:r>
      </w:ins>
    </w:p>
    <w:p w:rsidR="007A7EEB" w:rsidRPr="007A7EEB" w:rsidRDefault="007A7EEB" w:rsidP="007A7EEB">
      <w:pPr>
        <w:shd w:val="clear" w:color="auto" w:fill="FFFFFF"/>
        <w:spacing w:after="150" w:line="240" w:lineRule="auto"/>
        <w:jc w:val="both"/>
        <w:rPr>
          <w:ins w:id="1824" w:author="Unknown"/>
          <w:rFonts w:ascii="Calibri" w:eastAsia="Times New Roman" w:hAnsi="Calibri" w:cs="Calibri"/>
          <w:color w:val="555555"/>
          <w:sz w:val="26"/>
          <w:szCs w:val="26"/>
        </w:rPr>
      </w:pPr>
      <w:proofErr w:type="gramStart"/>
      <w:ins w:id="1825" w:author="Unknown">
        <w:r w:rsidRPr="007A7EEB">
          <w:rPr>
            <w:rFonts w:ascii="Calibri" w:eastAsia="Times New Roman" w:hAnsi="Calibri" w:cs="Calibri"/>
            <w:b/>
            <w:bCs/>
            <w:color w:val="555555"/>
            <w:sz w:val="26"/>
            <w:szCs w:val="26"/>
          </w:rPr>
          <w:t>String[</w:t>
        </w:r>
        <w:proofErr w:type="gramEnd"/>
        <w:r w:rsidRPr="007A7EEB">
          <w:rPr>
            <w:rFonts w:ascii="Calibri" w:eastAsia="Times New Roman" w:hAnsi="Calibri" w:cs="Calibri"/>
            <w:b/>
            <w:bCs/>
            <w:color w:val="555555"/>
            <w:sz w:val="26"/>
            <w:szCs w:val="26"/>
          </w:rPr>
          <w:t xml:space="preserve">] </w:t>
        </w:r>
        <w:proofErr w:type="spellStart"/>
        <w:r w:rsidRPr="007A7EEB">
          <w:rPr>
            <w:rFonts w:ascii="Calibri" w:eastAsia="Times New Roman" w:hAnsi="Calibri" w:cs="Calibri"/>
            <w:b/>
            <w:bCs/>
            <w:color w:val="555555"/>
            <w:sz w:val="26"/>
            <w:szCs w:val="26"/>
          </w:rPr>
          <w:t>onedimensionalarray</w:t>
        </w:r>
        <w:proofErr w:type="spellEnd"/>
        <w:r w:rsidRPr="007A7EEB">
          <w:rPr>
            <w:rFonts w:ascii="Calibri" w:eastAsia="Times New Roman" w:hAnsi="Calibri" w:cs="Calibri"/>
            <w:b/>
            <w:bCs/>
            <w:color w:val="555555"/>
            <w:sz w:val="26"/>
            <w:szCs w:val="26"/>
          </w:rPr>
          <w:t>= new String[4];</w:t>
        </w:r>
      </w:ins>
    </w:p>
    <w:p w:rsidR="007A7EEB" w:rsidRPr="007A7EEB" w:rsidRDefault="007A7EEB" w:rsidP="007A7EEB">
      <w:pPr>
        <w:shd w:val="clear" w:color="auto" w:fill="FFFFFF"/>
        <w:spacing w:after="150" w:line="240" w:lineRule="auto"/>
        <w:jc w:val="both"/>
        <w:rPr>
          <w:ins w:id="1826" w:author="Unknown"/>
          <w:rFonts w:ascii="Calibri" w:eastAsia="Times New Roman" w:hAnsi="Calibri" w:cs="Calibri"/>
          <w:color w:val="555555"/>
          <w:sz w:val="26"/>
          <w:szCs w:val="26"/>
        </w:rPr>
      </w:pPr>
      <w:ins w:id="1827" w:author="Unknown">
        <w:r w:rsidRPr="007A7EEB">
          <w:rPr>
            <w:rFonts w:ascii="Calibri" w:eastAsia="Times New Roman" w:hAnsi="Calibri" w:cs="Calibri"/>
            <w:color w:val="555555"/>
            <w:sz w:val="26"/>
            <w:szCs w:val="26"/>
          </w:rPr>
          <w:t xml:space="preserve">And after doing this the next thing is to assign the different string elements to this array which we can access later on when we have its requirement. To access the elements from this array simply we can use </w:t>
        </w:r>
        <w:proofErr w:type="gramStart"/>
        <w:r w:rsidRPr="007A7EEB">
          <w:rPr>
            <w:rFonts w:ascii="Calibri" w:eastAsia="Times New Roman" w:hAnsi="Calibri" w:cs="Calibri"/>
            <w:color w:val="555555"/>
            <w:sz w:val="26"/>
            <w:szCs w:val="26"/>
          </w:rPr>
          <w:t>For</w:t>
        </w:r>
        <w:proofErr w:type="gramEnd"/>
        <w:r w:rsidRPr="007A7EEB">
          <w:rPr>
            <w:rFonts w:ascii="Calibri" w:eastAsia="Times New Roman" w:hAnsi="Calibri" w:cs="Calibri"/>
            <w:color w:val="555555"/>
            <w:sz w:val="26"/>
            <w:szCs w:val="26"/>
          </w:rPr>
          <w:t xml:space="preserve"> loop which will follow 4 iterations and in these iterations array elements can be printed very easily.</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28" w:author="Unknown"/>
          <w:rFonts w:ascii="Consolas" w:eastAsia="Times New Roman" w:hAnsi="Consolas" w:cs="Courier New"/>
          <w:color w:val="333333"/>
          <w:sz w:val="20"/>
          <w:szCs w:val="20"/>
        </w:rPr>
      </w:pPr>
      <w:proofErr w:type="gramStart"/>
      <w:ins w:id="1829"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ArrayStringJava</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3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31" w:author="Unknown"/>
          <w:rFonts w:ascii="Consolas" w:eastAsia="Times New Roman" w:hAnsi="Consolas" w:cs="Courier New"/>
          <w:color w:val="333333"/>
          <w:sz w:val="20"/>
          <w:szCs w:val="20"/>
        </w:rPr>
      </w:pPr>
      <w:ins w:id="1832"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33" w:author="Unknown"/>
          <w:rFonts w:ascii="Consolas" w:eastAsia="Times New Roman" w:hAnsi="Consolas" w:cs="Courier New"/>
          <w:color w:val="333333"/>
          <w:sz w:val="20"/>
          <w:szCs w:val="20"/>
        </w:rPr>
      </w:pPr>
      <w:ins w:id="1834"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String[</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=new String[4]; //String Array Declared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35" w:author="Unknown"/>
          <w:rFonts w:ascii="Consolas" w:eastAsia="Times New Roman" w:hAnsi="Consolas" w:cs="Courier New"/>
          <w:color w:val="333333"/>
          <w:sz w:val="20"/>
          <w:szCs w:val="20"/>
        </w:rPr>
      </w:pPr>
      <w:ins w:id="183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0]="Java "; // Value </w:t>
        </w:r>
        <w:proofErr w:type="spellStart"/>
        <w:r w:rsidRPr="007A7EEB">
          <w:rPr>
            <w:rFonts w:ascii="Consolas" w:eastAsia="Times New Roman" w:hAnsi="Consolas" w:cs="Courier New"/>
            <w:color w:val="333333"/>
            <w:sz w:val="20"/>
            <w:szCs w:val="20"/>
          </w:rPr>
          <w:t>intialized</w:t>
        </w:r>
        <w:proofErr w:type="spell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37" w:author="Unknown"/>
          <w:rFonts w:ascii="Consolas" w:eastAsia="Times New Roman" w:hAnsi="Consolas" w:cs="Courier New"/>
          <w:color w:val="333333"/>
          <w:sz w:val="20"/>
          <w:szCs w:val="20"/>
        </w:rPr>
      </w:pPr>
      <w:ins w:id="183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1]="Is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39" w:author="Unknown"/>
          <w:rFonts w:ascii="Consolas" w:eastAsia="Times New Roman" w:hAnsi="Consolas" w:cs="Courier New"/>
          <w:color w:val="333333"/>
          <w:sz w:val="20"/>
          <w:szCs w:val="20"/>
        </w:rPr>
      </w:pPr>
      <w:ins w:id="1840"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2]="High Level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41" w:author="Unknown"/>
          <w:rFonts w:ascii="Consolas" w:eastAsia="Times New Roman" w:hAnsi="Consolas" w:cs="Courier New"/>
          <w:color w:val="333333"/>
          <w:sz w:val="20"/>
          <w:szCs w:val="20"/>
        </w:rPr>
      </w:pPr>
      <w:ins w:id="1842"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3]="Language";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4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44" w:author="Unknown"/>
          <w:rFonts w:ascii="Consolas" w:eastAsia="Times New Roman" w:hAnsi="Consolas" w:cs="Courier New"/>
          <w:color w:val="333333"/>
          <w:sz w:val="20"/>
          <w:szCs w:val="20"/>
        </w:rPr>
      </w:pPr>
      <w:ins w:id="1845" w:author="Unknown">
        <w:r w:rsidRPr="007A7EEB">
          <w:rPr>
            <w:rFonts w:ascii="Consolas" w:eastAsia="Times New Roman" w:hAnsi="Consolas" w:cs="Courier New"/>
            <w:color w:val="333333"/>
            <w:sz w:val="20"/>
            <w:szCs w:val="20"/>
          </w:rPr>
          <w:t>//String value printed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46" w:author="Unknown"/>
          <w:rFonts w:ascii="Consolas" w:eastAsia="Times New Roman" w:hAnsi="Consolas" w:cs="Courier New"/>
          <w:color w:val="333333"/>
          <w:sz w:val="20"/>
          <w:szCs w:val="20"/>
        </w:rPr>
      </w:pPr>
      <w:ins w:id="184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48" w:author="Unknown"/>
          <w:rFonts w:ascii="Consolas" w:eastAsia="Times New Roman" w:hAnsi="Consolas" w:cs="Courier New"/>
          <w:color w:val="333333"/>
          <w:sz w:val="20"/>
          <w:szCs w:val="20"/>
        </w:rPr>
      </w:pPr>
      <w:ins w:id="184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for(</w:t>
        </w:r>
        <w:proofErr w:type="spellStart"/>
        <w:proofErr w:type="gramEnd"/>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i=0; i&lt;</w:t>
        </w:r>
        <w:proofErr w:type="spellStart"/>
        <w:r w:rsidRPr="007A7EEB">
          <w:rPr>
            <w:rFonts w:ascii="Consolas" w:eastAsia="Times New Roman" w:hAnsi="Consolas" w:cs="Courier New"/>
            <w:color w:val="333333"/>
            <w:sz w:val="20"/>
            <w:szCs w:val="20"/>
          </w:rPr>
          <w:t>onedimensionalarray.length;i</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50" w:author="Unknown"/>
          <w:rFonts w:ascii="Consolas" w:eastAsia="Times New Roman" w:hAnsi="Consolas" w:cs="Courier New"/>
          <w:color w:val="333333"/>
          <w:sz w:val="20"/>
          <w:szCs w:val="20"/>
        </w:rPr>
      </w:pPr>
      <w:ins w:id="1851"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w:t>
        </w:r>
        <w:proofErr w:type="spellEnd"/>
        <w:r w:rsidRPr="007A7EEB">
          <w:rPr>
            <w:rFonts w:ascii="Consolas" w:eastAsia="Times New Roman" w:hAnsi="Consolas" w:cs="Courier New"/>
            <w:color w:val="333333"/>
            <w:sz w:val="20"/>
            <w:szCs w:val="20"/>
          </w:rPr>
          <w:t>(</w:t>
        </w:r>
        <w:proofErr w:type="spellStart"/>
        <w:proofErr w:type="gramEnd"/>
        <w:r w:rsidRPr="007A7EEB">
          <w:rPr>
            <w:rFonts w:ascii="Consolas" w:eastAsia="Times New Roman" w:hAnsi="Consolas" w:cs="Courier New"/>
            <w:color w:val="333333"/>
            <w:sz w:val="20"/>
            <w:szCs w:val="20"/>
          </w:rPr>
          <w:t>onedimensionalarray</w:t>
        </w:r>
        <w:proofErr w:type="spellEnd"/>
        <w:r w:rsidRPr="007A7EEB">
          <w:rPr>
            <w:rFonts w:ascii="Consolas" w:eastAsia="Times New Roman" w:hAnsi="Consolas" w:cs="Courier New"/>
            <w:color w:val="333333"/>
            <w:sz w:val="20"/>
            <w:szCs w:val="20"/>
          </w:rPr>
          <w:t>[i]);</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52" w:author="Unknown"/>
          <w:rFonts w:ascii="Consolas" w:eastAsia="Times New Roman" w:hAnsi="Consolas" w:cs="Courier New"/>
          <w:color w:val="333333"/>
          <w:sz w:val="20"/>
          <w:szCs w:val="20"/>
        </w:rPr>
      </w:pPr>
      <w:ins w:id="1853"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5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55" w:author="Unknown"/>
          <w:rFonts w:ascii="Consolas" w:eastAsia="Times New Roman" w:hAnsi="Consolas" w:cs="Courier New"/>
          <w:color w:val="333333"/>
          <w:sz w:val="20"/>
          <w:szCs w:val="20"/>
        </w:rPr>
      </w:pPr>
      <w:ins w:id="1856"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5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58" w:author="Unknown"/>
          <w:rFonts w:ascii="Consolas" w:eastAsia="Times New Roman" w:hAnsi="Consolas" w:cs="Courier New"/>
          <w:color w:val="333333"/>
          <w:sz w:val="20"/>
          <w:szCs w:val="20"/>
        </w:rPr>
      </w:pPr>
      <w:ins w:id="1859"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860" w:author="Unknown"/>
          <w:rFonts w:ascii="Calibri" w:eastAsia="Times New Roman" w:hAnsi="Calibri" w:cs="Calibri"/>
          <w:color w:val="555555"/>
          <w:sz w:val="26"/>
          <w:szCs w:val="26"/>
        </w:rPr>
      </w:pPr>
      <w:ins w:id="1861" w:author="Unknown">
        <w:r w:rsidRPr="007A7EEB">
          <w:rPr>
            <w:rFonts w:ascii="Calibri" w:eastAsia="Times New Roman" w:hAnsi="Calibri" w:cs="Calibri"/>
            <w:b/>
            <w:bCs/>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62" w:author="Unknown"/>
          <w:rFonts w:ascii="Consolas" w:eastAsia="Times New Roman" w:hAnsi="Consolas" w:cs="Courier New"/>
          <w:color w:val="333333"/>
          <w:sz w:val="20"/>
          <w:szCs w:val="20"/>
        </w:rPr>
      </w:pPr>
      <w:ins w:id="1863" w:author="Unknown">
        <w:r w:rsidRPr="007A7EEB">
          <w:rPr>
            <w:rFonts w:ascii="Consolas" w:eastAsia="Times New Roman" w:hAnsi="Consolas" w:cs="Courier New"/>
            <w:color w:val="333333"/>
            <w:sz w:val="20"/>
            <w:szCs w:val="20"/>
          </w:rPr>
          <w:t>Java Is High Level Language</w:t>
        </w:r>
      </w:ins>
    </w:p>
    <w:p w:rsidR="007A7EEB" w:rsidRPr="007A7EEB" w:rsidRDefault="007A7EEB" w:rsidP="007A7EEB">
      <w:pPr>
        <w:spacing w:before="300" w:after="300" w:line="240" w:lineRule="auto"/>
        <w:rPr>
          <w:ins w:id="1864" w:author="Unknown"/>
          <w:rFonts w:ascii="Times New Roman" w:eastAsia="Times New Roman" w:hAnsi="Times New Roman" w:cs="Times New Roman"/>
          <w:sz w:val="24"/>
          <w:szCs w:val="24"/>
        </w:rPr>
      </w:pPr>
      <w:ins w:id="1865" w:author="Unknown">
        <w:r w:rsidRPr="007A7EEB">
          <w:rPr>
            <w:rFonts w:ascii="Times New Roman" w:eastAsia="Times New Roman" w:hAnsi="Times New Roman" w:cs="Times New Roman"/>
            <w:sz w:val="24"/>
            <w:szCs w:val="24"/>
          </w:rPr>
          <w:lastRenderedPageBreak/>
          <w:pict>
            <v:rect id="_x0000_i1121"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866" w:author="Unknown"/>
          <w:rFonts w:ascii="Calibri" w:eastAsia="Times New Roman" w:hAnsi="Calibri" w:cs="Calibri"/>
          <w:color w:val="339600"/>
          <w:sz w:val="27"/>
          <w:szCs w:val="27"/>
        </w:rPr>
      </w:pPr>
      <w:ins w:id="1867" w:author="Unknown">
        <w:r w:rsidRPr="007A7EEB">
          <w:rPr>
            <w:rFonts w:ascii="Calibri" w:eastAsia="Times New Roman" w:hAnsi="Calibri" w:cs="Calibri"/>
            <w:b/>
            <w:bCs/>
            <w:color w:val="339600"/>
            <w:sz w:val="27"/>
            <w:szCs w:val="27"/>
          </w:rPr>
          <w:t xml:space="preserve">Multidimensional Array </w:t>
        </w:r>
        <w:proofErr w:type="gramStart"/>
        <w:r w:rsidRPr="007A7EEB">
          <w:rPr>
            <w:rFonts w:ascii="Calibri" w:eastAsia="Times New Roman" w:hAnsi="Calibri" w:cs="Calibri"/>
            <w:b/>
            <w:bCs/>
            <w:color w:val="339600"/>
            <w:sz w:val="27"/>
            <w:szCs w:val="27"/>
          </w:rPr>
          <w:t>In</w:t>
        </w:r>
        <w:proofErr w:type="gramEnd"/>
        <w:r w:rsidRPr="007A7EEB">
          <w:rPr>
            <w:rFonts w:ascii="Calibri" w:eastAsia="Times New Roman" w:hAnsi="Calibri" w:cs="Calibri"/>
            <w:b/>
            <w:bCs/>
            <w:color w:val="339600"/>
            <w:sz w:val="27"/>
            <w:szCs w:val="27"/>
          </w:rPr>
          <w:t xml:space="preserve"> JAVA:</w:t>
        </w:r>
      </w:ins>
    </w:p>
    <w:p w:rsidR="007A7EEB" w:rsidRPr="007A7EEB" w:rsidRDefault="007A7EEB" w:rsidP="007A7EEB">
      <w:pPr>
        <w:shd w:val="clear" w:color="auto" w:fill="FFFFFF"/>
        <w:spacing w:after="150" w:line="240" w:lineRule="auto"/>
        <w:jc w:val="both"/>
        <w:rPr>
          <w:ins w:id="1868" w:author="Unknown"/>
          <w:rFonts w:ascii="Calibri" w:eastAsia="Times New Roman" w:hAnsi="Calibri" w:cs="Calibri"/>
          <w:color w:val="555555"/>
          <w:sz w:val="26"/>
          <w:szCs w:val="26"/>
        </w:rPr>
      </w:pPr>
      <w:ins w:id="1869" w:author="Unknown">
        <w:r w:rsidRPr="007A7EEB">
          <w:rPr>
            <w:rFonts w:ascii="Calibri" w:eastAsia="Times New Roman" w:hAnsi="Calibri" w:cs="Calibri"/>
            <w:color w:val="555555"/>
            <w:sz w:val="26"/>
            <w:szCs w:val="26"/>
          </w:rPr>
          <w:t>Array is continuous memory locations used to store homogeneous data means a data of similar type and Multi-Dimensional Array is used to store the values in the rows as well as in columns.</w:t>
        </w:r>
      </w:ins>
    </w:p>
    <w:p w:rsidR="007A7EEB" w:rsidRPr="007A7EEB" w:rsidRDefault="007A7EEB" w:rsidP="007A7EEB">
      <w:pPr>
        <w:shd w:val="clear" w:color="auto" w:fill="FFFFFF"/>
        <w:spacing w:after="150" w:line="240" w:lineRule="auto"/>
        <w:jc w:val="both"/>
        <w:rPr>
          <w:ins w:id="1870" w:author="Unknown"/>
          <w:rFonts w:ascii="Calibri" w:eastAsia="Times New Roman" w:hAnsi="Calibri" w:cs="Calibri"/>
          <w:color w:val="555555"/>
          <w:sz w:val="26"/>
          <w:szCs w:val="26"/>
        </w:rPr>
      </w:pPr>
      <w:ins w:id="1871"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Java does not support multidimensional array. Multidimensional array in java is basically </w:t>
        </w:r>
        <w:r w:rsidRPr="007A7EEB">
          <w:rPr>
            <w:rFonts w:ascii="Calibri" w:eastAsia="Times New Roman" w:hAnsi="Calibri" w:cs="Calibri"/>
            <w:b/>
            <w:bCs/>
            <w:color w:val="555555"/>
            <w:sz w:val="26"/>
            <w:szCs w:val="26"/>
          </w:rPr>
          <w:t>“array of arrays”.</w:t>
        </w:r>
      </w:ins>
    </w:p>
    <w:p w:rsidR="007A7EEB" w:rsidRPr="007A7EEB" w:rsidRDefault="007A7EEB" w:rsidP="007A7EEB">
      <w:pPr>
        <w:shd w:val="clear" w:color="auto" w:fill="FFFFFF"/>
        <w:spacing w:after="150" w:line="240" w:lineRule="auto"/>
        <w:jc w:val="both"/>
        <w:rPr>
          <w:ins w:id="1872" w:author="Unknown"/>
          <w:rFonts w:ascii="Calibri" w:eastAsia="Times New Roman" w:hAnsi="Calibri" w:cs="Calibri"/>
          <w:color w:val="555555"/>
          <w:sz w:val="26"/>
          <w:szCs w:val="26"/>
        </w:rPr>
      </w:pPr>
      <w:ins w:id="1873" w:author="Unknown">
        <w:r w:rsidRPr="007A7EEB">
          <w:rPr>
            <w:rFonts w:ascii="Calibri" w:eastAsia="Times New Roman" w:hAnsi="Calibri" w:cs="Calibri"/>
            <w:color w:val="555555"/>
            <w:sz w:val="26"/>
            <w:szCs w:val="26"/>
          </w:rPr>
          <w:t>Below is multi-dimensional array declaration syntax:</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74" w:author="Unknown"/>
          <w:rFonts w:ascii="Consolas" w:eastAsia="Times New Roman" w:hAnsi="Consolas" w:cs="Courier New"/>
          <w:color w:val="333333"/>
          <w:sz w:val="20"/>
          <w:szCs w:val="20"/>
        </w:rPr>
      </w:pPr>
      <w:proofErr w:type="spellStart"/>
      <w:proofErr w:type="gramStart"/>
      <w:ins w:id="1875" w:author="Unknown">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twoDimensionalArray</w:t>
        </w:r>
        <w:proofErr w:type="spellEnd"/>
        <w:r w:rsidRPr="007A7EEB">
          <w:rPr>
            <w:rFonts w:ascii="Consolas" w:eastAsia="Times New Roman" w:hAnsi="Consolas" w:cs="Courier New"/>
            <w:color w:val="333333"/>
            <w:sz w:val="20"/>
            <w:szCs w:val="20"/>
          </w:rPr>
          <w:t xml:space="preserve">= new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[2][3];</w:t>
        </w:r>
      </w:ins>
    </w:p>
    <w:p w:rsidR="007A7EEB" w:rsidRPr="007A7EEB" w:rsidRDefault="007A7EEB" w:rsidP="007A7EEB">
      <w:pPr>
        <w:shd w:val="clear" w:color="auto" w:fill="FFFFFF"/>
        <w:spacing w:after="150" w:line="240" w:lineRule="auto"/>
        <w:jc w:val="both"/>
        <w:rPr>
          <w:ins w:id="1876" w:author="Unknown"/>
          <w:rFonts w:ascii="Calibri" w:eastAsia="Times New Roman" w:hAnsi="Calibri" w:cs="Calibri"/>
          <w:color w:val="555555"/>
          <w:sz w:val="26"/>
          <w:szCs w:val="26"/>
        </w:rPr>
      </w:pPr>
      <w:ins w:id="1877" w:author="Unknown">
        <w:r w:rsidRPr="007A7EEB">
          <w:rPr>
            <w:rFonts w:ascii="Calibri" w:eastAsia="Times New Roman" w:hAnsi="Calibri" w:cs="Calibri"/>
            <w:color w:val="555555"/>
            <w:sz w:val="26"/>
            <w:szCs w:val="26"/>
          </w:rPr>
          <w:t>Multi-dimensional Array initialization: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78" w:author="Unknown"/>
          <w:rFonts w:ascii="Consolas" w:eastAsia="Times New Roman" w:hAnsi="Consolas" w:cs="Courier New"/>
          <w:color w:val="333333"/>
          <w:sz w:val="20"/>
          <w:szCs w:val="20"/>
        </w:rPr>
      </w:pPr>
      <w:proofErr w:type="spellStart"/>
      <w:proofErr w:type="gramStart"/>
      <w:ins w:id="1879" w:author="Unknown">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twoDArray</w:t>
        </w:r>
        <w:proofErr w:type="spellEnd"/>
        <w:r w:rsidRPr="007A7EEB">
          <w:rPr>
            <w:rFonts w:ascii="Consolas" w:eastAsia="Times New Roman" w:hAnsi="Consolas" w:cs="Courier New"/>
            <w:color w:val="333333"/>
            <w:sz w:val="20"/>
            <w:szCs w:val="20"/>
          </w:rPr>
          <w:t xml:space="preserve">=new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[2][2];</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80" w:author="Unknown"/>
          <w:rFonts w:ascii="Consolas" w:eastAsia="Times New Roman" w:hAnsi="Consolas" w:cs="Courier New"/>
          <w:color w:val="333333"/>
          <w:sz w:val="20"/>
          <w:szCs w:val="20"/>
        </w:rPr>
      </w:pPr>
      <w:ins w:id="1881"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82" w:author="Unknown"/>
          <w:rFonts w:ascii="Consolas" w:eastAsia="Times New Roman" w:hAnsi="Consolas" w:cs="Courier New"/>
          <w:color w:val="333333"/>
          <w:sz w:val="20"/>
          <w:szCs w:val="20"/>
        </w:rPr>
      </w:pPr>
      <w:ins w:id="1883" w:author="Unknown">
        <w:r w:rsidRPr="007A7EEB">
          <w:rPr>
            <w:rFonts w:ascii="Consolas" w:eastAsia="Times New Roman" w:hAnsi="Consolas" w:cs="Courier New"/>
            <w:color w:val="333333"/>
            <w:sz w:val="20"/>
            <w:szCs w:val="20"/>
          </w:rPr>
          <w:t>    /*value assigned are 1,2,4,5 at [0</w:t>
        </w:r>
        <w:proofErr w:type="gramStart"/>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0],[0][1],[1][0],[1][1] index values respectively*/</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84" w:author="Unknown"/>
          <w:rFonts w:ascii="Consolas" w:eastAsia="Times New Roman" w:hAnsi="Consolas" w:cs="Courier New"/>
          <w:color w:val="333333"/>
          <w:sz w:val="20"/>
          <w:szCs w:val="20"/>
        </w:rPr>
      </w:pPr>
      <w:ins w:id="1885"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twoDArray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0][0]=1;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86" w:author="Unknown"/>
          <w:rFonts w:ascii="Consolas" w:eastAsia="Times New Roman" w:hAnsi="Consolas" w:cs="Courier New"/>
          <w:color w:val="333333"/>
          <w:sz w:val="20"/>
          <w:szCs w:val="20"/>
        </w:rPr>
      </w:pPr>
      <w:ins w:id="1887"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twoDArray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0][1]=2;</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88" w:author="Unknown"/>
          <w:rFonts w:ascii="Consolas" w:eastAsia="Times New Roman" w:hAnsi="Consolas" w:cs="Courier New"/>
          <w:color w:val="333333"/>
          <w:sz w:val="20"/>
          <w:szCs w:val="20"/>
        </w:rPr>
      </w:pPr>
      <w:ins w:id="1889"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twoDArray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1][0]=4;</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890" w:author="Unknown"/>
          <w:rFonts w:ascii="Consolas" w:eastAsia="Times New Roman" w:hAnsi="Consolas" w:cs="Courier New"/>
          <w:color w:val="333333"/>
          <w:sz w:val="20"/>
          <w:szCs w:val="20"/>
        </w:rPr>
      </w:pPr>
      <w:ins w:id="1891" w:author="Unknown">
        <w:r w:rsidRPr="007A7EEB">
          <w:rPr>
            <w:rFonts w:ascii="Consolas" w:eastAsia="Times New Roman" w:hAnsi="Consolas" w:cs="Courier New"/>
            <w:color w:val="333333"/>
            <w:sz w:val="20"/>
            <w:szCs w:val="20"/>
          </w:rPr>
          <w:t>        </w:t>
        </w:r>
        <w:proofErr w:type="spellStart"/>
        <w:proofErr w:type="gramStart"/>
        <w:r w:rsidRPr="007A7EEB">
          <w:rPr>
            <w:rFonts w:ascii="Consolas" w:eastAsia="Times New Roman" w:hAnsi="Consolas" w:cs="Courier New"/>
            <w:color w:val="333333"/>
            <w:sz w:val="20"/>
            <w:szCs w:val="20"/>
          </w:rPr>
          <w:t>twoDArray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1][1]=5;</w:t>
        </w:r>
      </w:ins>
    </w:p>
    <w:p w:rsidR="007A7EEB" w:rsidRPr="007A7EEB" w:rsidRDefault="007A7EEB" w:rsidP="007A7EEB">
      <w:pPr>
        <w:shd w:val="clear" w:color="auto" w:fill="FFFFFF"/>
        <w:spacing w:after="150" w:line="240" w:lineRule="auto"/>
        <w:jc w:val="both"/>
        <w:rPr>
          <w:ins w:id="1892" w:author="Unknown"/>
          <w:rFonts w:ascii="Calibri" w:eastAsia="Times New Roman" w:hAnsi="Calibri" w:cs="Calibri"/>
          <w:color w:val="555555"/>
          <w:sz w:val="26"/>
          <w:szCs w:val="26"/>
        </w:rPr>
      </w:pPr>
      <w:ins w:id="1893" w:author="Unknown">
        <w:r w:rsidRPr="007A7EEB">
          <w:rPr>
            <w:rFonts w:ascii="Calibri" w:eastAsia="Times New Roman" w:hAnsi="Calibri" w:cs="Calibri"/>
            <w:color w:val="555555"/>
            <w:sz w:val="26"/>
            <w:szCs w:val="26"/>
          </w:rPr>
          <w:t>For complete details read </w:t>
        </w:r>
        <w:r w:rsidRPr="007A7EEB">
          <w:rPr>
            <w:rFonts w:ascii="Calibri" w:eastAsia="Times New Roman" w:hAnsi="Calibri" w:cs="Calibri"/>
            <w:color w:val="555555"/>
            <w:sz w:val="26"/>
            <w:szCs w:val="26"/>
          </w:rPr>
          <w:fldChar w:fldCharType="begin"/>
        </w:r>
        <w:r w:rsidRPr="007A7EEB">
          <w:rPr>
            <w:rFonts w:ascii="Calibri" w:eastAsia="Times New Roman" w:hAnsi="Calibri" w:cs="Calibri"/>
            <w:color w:val="555555"/>
            <w:sz w:val="26"/>
            <w:szCs w:val="26"/>
          </w:rPr>
          <w:instrText xml:space="preserve"> HYPERLINK "https://abhiandroid.com/java/multidimensional-array-example.html" </w:instrText>
        </w:r>
        <w:r w:rsidRPr="007A7EEB">
          <w:rPr>
            <w:rFonts w:ascii="Calibri" w:eastAsia="Times New Roman" w:hAnsi="Calibri" w:cs="Calibri"/>
            <w:color w:val="555555"/>
            <w:sz w:val="26"/>
            <w:szCs w:val="26"/>
          </w:rPr>
          <w:fldChar w:fldCharType="separate"/>
        </w:r>
        <w:r w:rsidRPr="007A7EEB">
          <w:rPr>
            <w:rFonts w:ascii="Calibri" w:eastAsia="Times New Roman" w:hAnsi="Calibri" w:cs="Calibri"/>
            <w:color w:val="337AB7"/>
            <w:sz w:val="26"/>
            <w:szCs w:val="26"/>
            <w:u w:val="single"/>
          </w:rPr>
          <w:t>Multidimensional tutorial with example</w:t>
        </w:r>
        <w:r w:rsidRPr="007A7EEB">
          <w:rPr>
            <w:rFonts w:ascii="Calibri" w:eastAsia="Times New Roman" w:hAnsi="Calibri" w:cs="Calibri"/>
            <w:color w:val="555555"/>
            <w:sz w:val="26"/>
            <w:szCs w:val="26"/>
          </w:rPr>
          <w:fldChar w:fldCharType="end"/>
        </w:r>
      </w:ins>
    </w:p>
    <w:p w:rsidR="007A7EEB" w:rsidRPr="007A7EEB" w:rsidRDefault="007A7EEB" w:rsidP="007A7EEB">
      <w:pPr>
        <w:spacing w:before="300" w:after="300" w:line="240" w:lineRule="auto"/>
        <w:rPr>
          <w:ins w:id="1894" w:author="Unknown"/>
          <w:rFonts w:ascii="Times New Roman" w:eastAsia="Times New Roman" w:hAnsi="Times New Roman" w:cs="Times New Roman"/>
          <w:sz w:val="24"/>
          <w:szCs w:val="24"/>
        </w:rPr>
      </w:pPr>
      <w:ins w:id="1895" w:author="Unknown">
        <w:r w:rsidRPr="007A7EEB">
          <w:rPr>
            <w:rFonts w:ascii="Times New Roman" w:eastAsia="Times New Roman" w:hAnsi="Times New Roman" w:cs="Times New Roman"/>
            <w:sz w:val="24"/>
            <w:szCs w:val="24"/>
          </w:rPr>
          <w:pict>
            <v:rect id="_x0000_i1122"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896" w:author="Unknown"/>
          <w:rFonts w:ascii="Calibri" w:eastAsia="Times New Roman" w:hAnsi="Calibri" w:cs="Calibri"/>
          <w:color w:val="339600"/>
          <w:sz w:val="27"/>
          <w:szCs w:val="27"/>
        </w:rPr>
      </w:pPr>
      <w:ins w:id="1897" w:author="Unknown">
        <w:r w:rsidRPr="007A7EEB">
          <w:rPr>
            <w:rFonts w:ascii="Calibri" w:eastAsia="Times New Roman" w:hAnsi="Calibri" w:cs="Calibri"/>
            <w:b/>
            <w:bCs/>
            <w:color w:val="339600"/>
            <w:sz w:val="27"/>
            <w:szCs w:val="27"/>
          </w:rPr>
          <w:t xml:space="preserve">Array Important Points, Summary </w:t>
        </w:r>
        <w:proofErr w:type="gramStart"/>
        <w:r w:rsidRPr="007A7EEB">
          <w:rPr>
            <w:rFonts w:ascii="Calibri" w:eastAsia="Times New Roman" w:hAnsi="Calibri" w:cs="Calibri"/>
            <w:b/>
            <w:bCs/>
            <w:color w:val="339600"/>
            <w:sz w:val="27"/>
            <w:szCs w:val="27"/>
          </w:rPr>
          <w:t>And</w:t>
        </w:r>
        <w:proofErr w:type="gramEnd"/>
        <w:r w:rsidRPr="007A7EEB">
          <w:rPr>
            <w:rFonts w:ascii="Calibri" w:eastAsia="Times New Roman" w:hAnsi="Calibri" w:cs="Calibri"/>
            <w:b/>
            <w:bCs/>
            <w:color w:val="339600"/>
            <w:sz w:val="27"/>
            <w:szCs w:val="27"/>
          </w:rPr>
          <w:t xml:space="preserve"> Quick Revision:</w:t>
        </w:r>
      </w:ins>
    </w:p>
    <w:p w:rsidR="007A7EEB" w:rsidRPr="007A7EEB" w:rsidRDefault="007A7EEB" w:rsidP="007A7EEB">
      <w:pPr>
        <w:numPr>
          <w:ilvl w:val="0"/>
          <w:numId w:val="26"/>
        </w:numPr>
        <w:shd w:val="clear" w:color="auto" w:fill="FFFFFF"/>
        <w:spacing w:before="100" w:beforeAutospacing="1" w:after="100" w:afterAutospacing="1" w:line="240" w:lineRule="auto"/>
        <w:jc w:val="both"/>
        <w:rPr>
          <w:ins w:id="1898" w:author="Unknown"/>
          <w:rFonts w:ascii="Calibri" w:eastAsia="Times New Roman" w:hAnsi="Calibri" w:cs="Calibri"/>
          <w:color w:val="555555"/>
          <w:sz w:val="26"/>
          <w:szCs w:val="26"/>
        </w:rPr>
      </w:pPr>
      <w:ins w:id="1899" w:author="Unknown">
        <w:r w:rsidRPr="007A7EEB">
          <w:rPr>
            <w:rFonts w:ascii="Calibri" w:eastAsia="Times New Roman" w:hAnsi="Calibri" w:cs="Calibri"/>
            <w:color w:val="555555"/>
            <w:sz w:val="26"/>
            <w:szCs w:val="26"/>
          </w:rPr>
          <w:t>Array is data structure which is static in nature. This is different from the type of array used in c/</w:t>
        </w:r>
        <w:proofErr w:type="spellStart"/>
        <w:r w:rsidRPr="007A7EEB">
          <w:rPr>
            <w:rFonts w:ascii="Calibri" w:eastAsia="Times New Roman" w:hAnsi="Calibri" w:cs="Calibri"/>
            <w:color w:val="555555"/>
            <w:sz w:val="26"/>
            <w:szCs w:val="26"/>
          </w:rPr>
          <w:t>c++</w:t>
        </w:r>
        <w:proofErr w:type="spellEnd"/>
        <w:r w:rsidRPr="007A7EEB">
          <w:rPr>
            <w:rFonts w:ascii="Calibri" w:eastAsia="Times New Roman" w:hAnsi="Calibri" w:cs="Calibri"/>
            <w:color w:val="555555"/>
            <w:sz w:val="26"/>
            <w:szCs w:val="26"/>
          </w:rPr>
          <w:t>/</w:t>
        </w:r>
        <w:proofErr w:type="gramStart"/>
        <w:r w:rsidRPr="007A7EEB">
          <w:rPr>
            <w:rFonts w:ascii="Calibri" w:eastAsia="Times New Roman" w:hAnsi="Calibri" w:cs="Calibri"/>
            <w:color w:val="555555"/>
            <w:sz w:val="26"/>
            <w:szCs w:val="26"/>
          </w:rPr>
          <w:t>Fortran</w:t>
        </w:r>
        <w:proofErr w:type="gramEnd"/>
        <w:r w:rsidRPr="007A7EEB">
          <w:rPr>
            <w:rFonts w:ascii="Calibri" w:eastAsia="Times New Roman" w:hAnsi="Calibri" w:cs="Calibri"/>
            <w:color w:val="555555"/>
            <w:sz w:val="26"/>
            <w:szCs w:val="26"/>
          </w:rPr>
          <w:t xml:space="preserve"> where its size put no limit on entering the element. In case of java if you put the element beyond its limit then it shows compile time exception of out of index array exception.</w:t>
        </w:r>
      </w:ins>
    </w:p>
    <w:p w:rsidR="007A7EEB" w:rsidRPr="007A7EEB" w:rsidRDefault="007A7EEB" w:rsidP="007A7EEB">
      <w:pPr>
        <w:numPr>
          <w:ilvl w:val="0"/>
          <w:numId w:val="26"/>
        </w:numPr>
        <w:shd w:val="clear" w:color="auto" w:fill="FFFFFF"/>
        <w:spacing w:before="100" w:beforeAutospacing="1" w:after="100" w:afterAutospacing="1" w:line="240" w:lineRule="auto"/>
        <w:jc w:val="both"/>
        <w:rPr>
          <w:ins w:id="1900" w:author="Unknown"/>
          <w:rFonts w:ascii="Calibri" w:eastAsia="Times New Roman" w:hAnsi="Calibri" w:cs="Calibri"/>
          <w:color w:val="555555"/>
          <w:sz w:val="26"/>
          <w:szCs w:val="26"/>
        </w:rPr>
      </w:pPr>
      <w:ins w:id="1901" w:author="Unknown">
        <w:r w:rsidRPr="007A7EEB">
          <w:rPr>
            <w:rFonts w:ascii="Calibri" w:eastAsia="Times New Roman" w:hAnsi="Calibri" w:cs="Calibri"/>
            <w:color w:val="555555"/>
            <w:sz w:val="26"/>
            <w:szCs w:val="26"/>
          </w:rPr>
          <w:t>Array is used to store multiple values of same data type in single variable</w:t>
        </w:r>
      </w:ins>
    </w:p>
    <w:p w:rsidR="007A7EEB" w:rsidRPr="007A7EEB" w:rsidRDefault="007A7EEB" w:rsidP="007A7EEB">
      <w:pPr>
        <w:numPr>
          <w:ilvl w:val="0"/>
          <w:numId w:val="26"/>
        </w:numPr>
        <w:shd w:val="clear" w:color="auto" w:fill="FFFFFF"/>
        <w:spacing w:before="100" w:beforeAutospacing="1" w:after="100" w:afterAutospacing="1" w:line="240" w:lineRule="auto"/>
        <w:jc w:val="both"/>
        <w:rPr>
          <w:ins w:id="1902" w:author="Unknown"/>
          <w:rFonts w:ascii="Calibri" w:eastAsia="Times New Roman" w:hAnsi="Calibri" w:cs="Calibri"/>
          <w:color w:val="555555"/>
          <w:sz w:val="26"/>
          <w:szCs w:val="26"/>
        </w:rPr>
      </w:pPr>
      <w:ins w:id="1903" w:author="Unknown">
        <w:r w:rsidRPr="007A7EEB">
          <w:rPr>
            <w:rFonts w:ascii="Calibri" w:eastAsia="Times New Roman" w:hAnsi="Calibri" w:cs="Calibri"/>
            <w:color w:val="555555"/>
            <w:sz w:val="26"/>
            <w:szCs w:val="26"/>
          </w:rPr>
          <w:t>The size of array is fixed and defined when it is created</w:t>
        </w:r>
      </w:ins>
    </w:p>
    <w:p w:rsidR="007A7EEB" w:rsidRPr="007A7EEB" w:rsidRDefault="007A7EEB" w:rsidP="007A7EEB">
      <w:pPr>
        <w:numPr>
          <w:ilvl w:val="0"/>
          <w:numId w:val="26"/>
        </w:numPr>
        <w:shd w:val="clear" w:color="auto" w:fill="FFFFFF"/>
        <w:spacing w:before="100" w:beforeAutospacing="1" w:after="100" w:afterAutospacing="1" w:line="240" w:lineRule="auto"/>
        <w:jc w:val="both"/>
        <w:rPr>
          <w:ins w:id="1904" w:author="Unknown"/>
          <w:rFonts w:ascii="Calibri" w:eastAsia="Times New Roman" w:hAnsi="Calibri" w:cs="Calibri"/>
          <w:color w:val="555555"/>
          <w:sz w:val="26"/>
          <w:szCs w:val="26"/>
        </w:rPr>
      </w:pPr>
      <w:ins w:id="1905" w:author="Unknown">
        <w:r w:rsidRPr="007A7EEB">
          <w:rPr>
            <w:rFonts w:ascii="Calibri" w:eastAsia="Times New Roman" w:hAnsi="Calibri" w:cs="Calibri"/>
            <w:color w:val="555555"/>
            <w:sz w:val="26"/>
            <w:szCs w:val="26"/>
          </w:rPr>
          <w:t>Array index value start with 0</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Inheritance Tutorial </w:t>
      </w:r>
      <w:proofErr w:type="gramStart"/>
      <w:r w:rsidRPr="007A7EEB">
        <w:rPr>
          <w:rFonts w:ascii="Calibri" w:eastAsia="Times New Roman" w:hAnsi="Calibri" w:cs="Calibri"/>
          <w:color w:val="555555"/>
          <w:sz w:val="45"/>
          <w:szCs w:val="45"/>
        </w:rPr>
        <w:t>With</w:t>
      </w:r>
      <w:proofErr w:type="gramEnd"/>
      <w:r w:rsidRPr="007A7EEB">
        <w:rPr>
          <w:rFonts w:ascii="Calibri" w:eastAsia="Times New Roman" w:hAnsi="Calibri" w:cs="Calibri"/>
          <w:color w:val="555555"/>
          <w:sz w:val="45"/>
          <w:szCs w:val="45"/>
        </w:rPr>
        <w:t xml:space="preserve"> Example In JAVA</w:t>
      </w:r>
    </w:p>
    <w:p w:rsidR="007A7EEB" w:rsidRPr="007A7EEB" w:rsidRDefault="007A7EEB" w:rsidP="007A7EEB">
      <w:pPr>
        <w:shd w:val="clear" w:color="auto" w:fill="FFFFFF"/>
        <w:spacing w:after="150" w:line="240" w:lineRule="auto"/>
        <w:jc w:val="both"/>
        <w:rPr>
          <w:ins w:id="1906" w:author="Unknown"/>
          <w:rFonts w:ascii="Calibri" w:eastAsia="Times New Roman" w:hAnsi="Calibri" w:cs="Calibri"/>
          <w:color w:val="555555"/>
          <w:sz w:val="26"/>
          <w:szCs w:val="26"/>
        </w:rPr>
      </w:pPr>
      <w:ins w:id="1907" w:author="Unknown">
        <w:r w:rsidRPr="007A7EEB">
          <w:rPr>
            <w:rFonts w:ascii="Calibri" w:eastAsia="Times New Roman" w:hAnsi="Calibri" w:cs="Calibri"/>
            <w:color w:val="555555"/>
            <w:sz w:val="26"/>
            <w:szCs w:val="26"/>
          </w:rPr>
          <w:lastRenderedPageBreak/>
          <w:t xml:space="preserve">Inheritance is a mechanism that allows the class to use the states and behavior of another class. In simple words </w:t>
        </w:r>
        <w:proofErr w:type="gramStart"/>
        <w:r w:rsidRPr="007A7EEB">
          <w:rPr>
            <w:rFonts w:ascii="Calibri" w:eastAsia="Times New Roman" w:hAnsi="Calibri" w:cs="Calibri"/>
            <w:color w:val="555555"/>
            <w:sz w:val="26"/>
            <w:szCs w:val="26"/>
          </w:rPr>
          <w:t>a class derive</w:t>
        </w:r>
        <w:proofErr w:type="gramEnd"/>
        <w:r w:rsidRPr="007A7EEB">
          <w:rPr>
            <w:rFonts w:ascii="Calibri" w:eastAsia="Times New Roman" w:hAnsi="Calibri" w:cs="Calibri"/>
            <w:color w:val="555555"/>
            <w:sz w:val="26"/>
            <w:szCs w:val="26"/>
          </w:rPr>
          <w:t xml:space="preserve"> field and methods from another class. The derived class in inheritance is called sub class (also called derived class or extended class, or child class) and the class from which it is derived is called super class (also called base class or a parent class).</w:t>
        </w:r>
      </w:ins>
    </w:p>
    <w:p w:rsidR="007A7EEB" w:rsidRPr="007A7EEB" w:rsidRDefault="007A7EEB" w:rsidP="007A7EEB">
      <w:pPr>
        <w:shd w:val="clear" w:color="auto" w:fill="FFFFFF"/>
        <w:spacing w:after="150" w:line="240" w:lineRule="auto"/>
        <w:jc w:val="both"/>
        <w:rPr>
          <w:ins w:id="1908" w:author="Unknown"/>
          <w:rFonts w:ascii="Calibri" w:eastAsia="Times New Roman" w:hAnsi="Calibri" w:cs="Calibri"/>
          <w:color w:val="555555"/>
          <w:sz w:val="26"/>
          <w:szCs w:val="26"/>
        </w:rPr>
      </w:pPr>
      <w:ins w:id="1909"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A super class can have any number of sub </w:t>
        </w:r>
        <w:proofErr w:type="gramStart"/>
        <w:r w:rsidRPr="007A7EEB">
          <w:rPr>
            <w:rFonts w:ascii="Calibri" w:eastAsia="Times New Roman" w:hAnsi="Calibri" w:cs="Calibri"/>
            <w:color w:val="555555"/>
            <w:sz w:val="26"/>
            <w:szCs w:val="26"/>
          </w:rPr>
          <w:t>class</w:t>
        </w:r>
        <w:proofErr w:type="gramEnd"/>
        <w:r w:rsidRPr="007A7EEB">
          <w:rPr>
            <w:rFonts w:ascii="Calibri" w:eastAsia="Times New Roman" w:hAnsi="Calibri" w:cs="Calibri"/>
            <w:color w:val="555555"/>
            <w:sz w:val="26"/>
            <w:szCs w:val="26"/>
          </w:rPr>
          <w:t xml:space="preserve"> in inheritance but sub class can only extend one super class. Multiple </w:t>
        </w:r>
        <w:proofErr w:type="gramStart"/>
        <w:r w:rsidRPr="007A7EEB">
          <w:rPr>
            <w:rFonts w:ascii="Calibri" w:eastAsia="Times New Roman" w:hAnsi="Calibri" w:cs="Calibri"/>
            <w:color w:val="555555"/>
            <w:sz w:val="26"/>
            <w:szCs w:val="26"/>
          </w:rPr>
          <w:t>inheritance</w:t>
        </w:r>
        <w:proofErr w:type="gramEnd"/>
        <w:r w:rsidRPr="007A7EEB">
          <w:rPr>
            <w:rFonts w:ascii="Calibri" w:eastAsia="Times New Roman" w:hAnsi="Calibri" w:cs="Calibri"/>
            <w:color w:val="555555"/>
            <w:sz w:val="26"/>
            <w:szCs w:val="26"/>
          </w:rPr>
          <w:t xml:space="preserve"> is not supported in JAVA.</w:t>
        </w:r>
      </w:ins>
    </w:p>
    <w:p w:rsidR="007A7EEB" w:rsidRPr="007A7EEB" w:rsidRDefault="007A7EEB" w:rsidP="007A7EEB">
      <w:pPr>
        <w:shd w:val="clear" w:color="auto" w:fill="FFFFFF"/>
        <w:spacing w:after="150" w:line="240" w:lineRule="auto"/>
        <w:jc w:val="both"/>
        <w:rPr>
          <w:ins w:id="1910" w:author="Unknown"/>
          <w:rFonts w:ascii="Calibri" w:eastAsia="Times New Roman" w:hAnsi="Calibri" w:cs="Calibri"/>
          <w:color w:val="555555"/>
          <w:sz w:val="26"/>
          <w:szCs w:val="26"/>
        </w:rPr>
      </w:pPr>
      <w:ins w:id="1911" w:author="Unknown">
        <w:r w:rsidRPr="007A7EEB">
          <w:rPr>
            <w:rFonts w:ascii="Calibri" w:eastAsia="Times New Roman" w:hAnsi="Calibri" w:cs="Calibri"/>
            <w:color w:val="555555"/>
            <w:sz w:val="26"/>
            <w:szCs w:val="26"/>
          </w:rPr>
          <w:t xml:space="preserve">Inheritance is one of the important </w:t>
        </w:r>
        <w:proofErr w:type="gramStart"/>
        <w:r w:rsidRPr="007A7EEB">
          <w:rPr>
            <w:rFonts w:ascii="Calibri" w:eastAsia="Times New Roman" w:hAnsi="Calibri" w:cs="Calibri"/>
            <w:color w:val="555555"/>
            <w:sz w:val="26"/>
            <w:szCs w:val="26"/>
          </w:rPr>
          <w:t>concept</w:t>
        </w:r>
        <w:proofErr w:type="gramEnd"/>
        <w:r w:rsidRPr="007A7EEB">
          <w:rPr>
            <w:rFonts w:ascii="Calibri" w:eastAsia="Times New Roman" w:hAnsi="Calibri" w:cs="Calibri"/>
            <w:color w:val="555555"/>
            <w:sz w:val="26"/>
            <w:szCs w:val="26"/>
          </w:rPr>
          <w:t xml:space="preserve"> of object oriented programming. The simple definition says inheritance provides mechanism that allows a class to inherit properties of another class.</w:t>
        </w:r>
      </w:ins>
    </w:p>
    <w:p w:rsidR="007A7EEB" w:rsidRPr="007A7EEB" w:rsidRDefault="007A7EEB" w:rsidP="007A7EEB">
      <w:pPr>
        <w:shd w:val="clear" w:color="auto" w:fill="FFFFFF"/>
        <w:spacing w:after="150" w:line="240" w:lineRule="auto"/>
        <w:jc w:val="both"/>
        <w:rPr>
          <w:ins w:id="1912" w:author="Unknown"/>
          <w:rFonts w:ascii="Calibri" w:eastAsia="Times New Roman" w:hAnsi="Calibri" w:cs="Calibri"/>
          <w:color w:val="555555"/>
          <w:sz w:val="26"/>
          <w:szCs w:val="26"/>
        </w:rPr>
      </w:pPr>
      <w:ins w:id="1913" w:author="Unknown">
        <w:r w:rsidRPr="007A7EEB">
          <w:rPr>
            <w:rFonts w:ascii="Calibri" w:eastAsia="Times New Roman" w:hAnsi="Calibri" w:cs="Calibri"/>
            <w:b/>
            <w:bCs/>
            <w:color w:val="008000"/>
            <w:sz w:val="26"/>
            <w:szCs w:val="26"/>
            <w:u w:val="single"/>
          </w:rPr>
          <w:t>Inheritance Concept</w:t>
        </w:r>
        <w:r w:rsidRPr="007A7EEB">
          <w:rPr>
            <w:rFonts w:ascii="Calibri" w:eastAsia="Times New Roman" w:hAnsi="Calibri" w:cs="Calibri"/>
            <w:b/>
            <w:bCs/>
            <w:color w:val="008000"/>
            <w:sz w:val="26"/>
            <w:szCs w:val="26"/>
          </w:rPr>
          <w:t>:</w:t>
        </w:r>
        <w:r w:rsidRPr="007A7EEB">
          <w:rPr>
            <w:rFonts w:ascii="Calibri" w:eastAsia="Times New Roman" w:hAnsi="Calibri" w:cs="Calibri"/>
            <w:color w:val="555555"/>
            <w:sz w:val="26"/>
            <w:szCs w:val="26"/>
          </w:rPr>
          <w:t> Inheritance means inherit the properties and behavior of existing object in a new object.</w:t>
        </w:r>
      </w:ins>
    </w:p>
    <w:p w:rsidR="007A7EEB" w:rsidRPr="007A7EEB" w:rsidRDefault="007A7EEB" w:rsidP="007A7EEB">
      <w:pPr>
        <w:shd w:val="clear" w:color="auto" w:fill="FFFFFF"/>
        <w:spacing w:after="150" w:line="240" w:lineRule="auto"/>
        <w:jc w:val="both"/>
        <w:rPr>
          <w:ins w:id="1914" w:author="Unknown"/>
          <w:rFonts w:ascii="Calibri" w:eastAsia="Times New Roman" w:hAnsi="Calibri" w:cs="Calibri"/>
          <w:color w:val="555555"/>
          <w:sz w:val="26"/>
          <w:szCs w:val="26"/>
        </w:rPr>
      </w:pPr>
      <w:ins w:id="1915" w:author="Unknown">
        <w:r w:rsidRPr="007A7EEB">
          <w:rPr>
            <w:rFonts w:ascii="Calibri" w:eastAsia="Times New Roman" w:hAnsi="Calibri" w:cs="Calibri"/>
            <w:b/>
            <w:bCs/>
            <w:color w:val="008000"/>
            <w:sz w:val="26"/>
            <w:szCs w:val="26"/>
            <w:u w:val="single"/>
          </w:rPr>
          <w:t>Way To Achieve Inheritance</w:t>
        </w:r>
        <w:r w:rsidRPr="007A7EEB">
          <w:rPr>
            <w:rFonts w:ascii="Calibri" w:eastAsia="Times New Roman" w:hAnsi="Calibri" w:cs="Calibri"/>
            <w:b/>
            <w:bCs/>
            <w:color w:val="008000"/>
            <w:sz w:val="26"/>
            <w:szCs w:val="26"/>
          </w:rPr>
          <w:t>: </w:t>
        </w:r>
        <w:r w:rsidRPr="007A7EEB">
          <w:rPr>
            <w:rFonts w:ascii="Calibri" w:eastAsia="Times New Roman" w:hAnsi="Calibri" w:cs="Calibri"/>
            <w:color w:val="555555"/>
            <w:sz w:val="26"/>
            <w:szCs w:val="26"/>
          </w:rPr>
          <w:t>It is achieved by deriving a new class from existing class using extends keyword. Example, </w:t>
        </w:r>
        <w:r w:rsidRPr="007A7EEB">
          <w:rPr>
            <w:rFonts w:ascii="Consolas" w:eastAsia="Times New Roman" w:hAnsi="Consolas" w:cs="Courier New"/>
            <w:color w:val="C7254E"/>
            <w:sz w:val="23"/>
            <w:szCs w:val="23"/>
            <w:shd w:val="clear" w:color="auto" w:fill="F9F2F4"/>
          </w:rPr>
          <w:t>Class Child extends Base { }</w:t>
        </w:r>
        <w:r w:rsidRPr="007A7EEB">
          <w:rPr>
            <w:rFonts w:ascii="Calibri" w:eastAsia="Times New Roman" w:hAnsi="Calibri" w:cs="Calibri"/>
            <w:color w:val="555555"/>
            <w:sz w:val="26"/>
            <w:szCs w:val="26"/>
          </w:rPr>
          <w:t>.</w:t>
        </w:r>
      </w:ins>
    </w:p>
    <w:p w:rsidR="007A7EEB" w:rsidRPr="007A7EEB" w:rsidRDefault="007A7EEB" w:rsidP="007A7EEB">
      <w:pPr>
        <w:spacing w:before="300" w:after="300" w:line="240" w:lineRule="auto"/>
        <w:rPr>
          <w:ins w:id="1916" w:author="Unknown"/>
          <w:rFonts w:ascii="Times New Roman" w:eastAsia="Times New Roman" w:hAnsi="Times New Roman" w:cs="Times New Roman"/>
          <w:sz w:val="24"/>
          <w:szCs w:val="24"/>
        </w:rPr>
      </w:pPr>
      <w:ins w:id="1917" w:author="Unknown">
        <w:r w:rsidRPr="007A7EEB">
          <w:rPr>
            <w:rFonts w:ascii="Times New Roman" w:eastAsia="Times New Roman" w:hAnsi="Times New Roman" w:cs="Times New Roman"/>
            <w:sz w:val="24"/>
            <w:szCs w:val="24"/>
          </w:rPr>
          <w:pict>
            <v:rect id="_x0000_i1128" style="width:0;height:0" o:hralign="left" o:hrstd="t" o:hrnoshade="t" o:hr="t" fillcolor="#555" stroked="f"/>
          </w:pict>
        </w:r>
      </w:ins>
    </w:p>
    <w:p w:rsidR="007A7EEB" w:rsidRPr="007A7EEB" w:rsidRDefault="007A7EEB" w:rsidP="007A7EEB">
      <w:pPr>
        <w:shd w:val="clear" w:color="auto" w:fill="F9F9F9"/>
        <w:spacing w:after="0" w:line="240" w:lineRule="auto"/>
        <w:jc w:val="both"/>
        <w:rPr>
          <w:ins w:id="1918" w:author="Unknown"/>
          <w:rFonts w:ascii="Calibri" w:eastAsia="Times New Roman" w:hAnsi="Calibri" w:cs="Calibri"/>
          <w:b/>
          <w:bCs/>
          <w:color w:val="555555"/>
          <w:sz w:val="24"/>
          <w:szCs w:val="24"/>
        </w:rPr>
      </w:pPr>
      <w:ins w:id="1919"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"https://abhiandroid.com/java/inheritance"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27"/>
        </w:numPr>
        <w:shd w:val="clear" w:color="auto" w:fill="F9F9F9"/>
        <w:spacing w:after="0" w:line="240" w:lineRule="auto"/>
        <w:ind w:left="0"/>
        <w:jc w:val="both"/>
        <w:rPr>
          <w:ins w:id="1920" w:author="Unknown"/>
          <w:rFonts w:ascii="Calibri" w:eastAsia="Times New Roman" w:hAnsi="Calibri" w:cs="Calibri"/>
          <w:color w:val="555555"/>
          <w:sz w:val="24"/>
          <w:szCs w:val="24"/>
        </w:rPr>
      </w:pPr>
      <w:ins w:id="1921"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"https://abhiandroid.com/java/inheritance" \l "Explanation_With_Example"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Explanation With Example: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7"/>
        </w:numPr>
        <w:shd w:val="clear" w:color="auto" w:fill="F9F9F9"/>
        <w:spacing w:after="0" w:line="240" w:lineRule="auto"/>
        <w:ind w:left="0"/>
        <w:jc w:val="both"/>
        <w:rPr>
          <w:ins w:id="1922" w:author="Unknown"/>
          <w:rFonts w:ascii="Calibri" w:eastAsia="Times New Roman" w:hAnsi="Calibri" w:cs="Calibri"/>
          <w:color w:val="555555"/>
          <w:sz w:val="24"/>
          <w:szCs w:val="24"/>
        </w:rPr>
      </w:pPr>
      <w:ins w:id="1923"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"https://abhiandroid.com/java/inheritance" \l "Types_Of_Inheritance"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Types Of Inheritance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7"/>
        </w:numPr>
        <w:shd w:val="clear" w:color="auto" w:fill="F9F9F9"/>
        <w:spacing w:after="0" w:line="240" w:lineRule="auto"/>
        <w:ind w:left="0"/>
        <w:jc w:val="both"/>
        <w:rPr>
          <w:ins w:id="1924" w:author="Unknown"/>
          <w:rFonts w:ascii="Calibri" w:eastAsia="Times New Roman" w:hAnsi="Calibri" w:cs="Calibri"/>
          <w:color w:val="555555"/>
          <w:sz w:val="24"/>
          <w:szCs w:val="24"/>
        </w:rPr>
      </w:pPr>
      <w:ins w:id="1925"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"https://abhiandroid.com/java/inheritance" \l "Inheritance_Example"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Inheritance Example: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7"/>
        </w:numPr>
        <w:shd w:val="clear" w:color="auto" w:fill="F9F9F9"/>
        <w:spacing w:after="0" w:line="240" w:lineRule="auto"/>
        <w:ind w:left="0"/>
        <w:jc w:val="both"/>
        <w:rPr>
          <w:ins w:id="1926" w:author="Unknown"/>
          <w:rFonts w:ascii="Calibri" w:eastAsia="Times New Roman" w:hAnsi="Calibri" w:cs="Calibri"/>
          <w:color w:val="555555"/>
          <w:sz w:val="24"/>
          <w:szCs w:val="24"/>
        </w:rPr>
      </w:pPr>
      <w:ins w:id="1927"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"https://abhiandroid.com/java/inheritance" \l "Importance_Of_Inheritance"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Importance Of Inheritance: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7"/>
        </w:numPr>
        <w:shd w:val="clear" w:color="auto" w:fill="F9F9F9"/>
        <w:spacing w:after="0" w:line="240" w:lineRule="auto"/>
        <w:ind w:left="0"/>
        <w:jc w:val="both"/>
        <w:rPr>
          <w:ins w:id="1928" w:author="Unknown"/>
          <w:rFonts w:ascii="Calibri" w:eastAsia="Times New Roman" w:hAnsi="Calibri" w:cs="Calibri"/>
          <w:color w:val="555555"/>
          <w:sz w:val="24"/>
          <w:szCs w:val="24"/>
        </w:rPr>
      </w:pPr>
      <w:ins w:id="1929"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"https://abhiandroid.com/java/inheritance" \l "Inheritance_Important_Points_To_Remember"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5</w:t>
        </w:r>
        <w:r w:rsidRPr="007A7EEB">
          <w:rPr>
            <w:rFonts w:ascii="Calibri" w:eastAsia="Times New Roman" w:hAnsi="Calibri" w:cs="Calibri"/>
            <w:color w:val="337AB7"/>
            <w:sz w:val="24"/>
            <w:szCs w:val="24"/>
            <w:u w:val="single"/>
          </w:rPr>
          <w:t> Inheritance Important Points To Remember:</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27"/>
        </w:numPr>
        <w:shd w:val="clear" w:color="auto" w:fill="F9F9F9"/>
        <w:spacing w:line="240" w:lineRule="auto"/>
        <w:ind w:left="0"/>
        <w:jc w:val="both"/>
        <w:rPr>
          <w:ins w:id="1930" w:author="Unknown"/>
          <w:rFonts w:ascii="Calibri" w:eastAsia="Times New Roman" w:hAnsi="Calibri" w:cs="Calibri"/>
          <w:color w:val="555555"/>
          <w:sz w:val="24"/>
          <w:szCs w:val="24"/>
        </w:rPr>
      </w:pPr>
      <w:ins w:id="1931"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"https://abhiandroid.com/java/inheritance" \l "Inheritance_Quick_Revision"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6</w:t>
        </w:r>
        <w:r w:rsidRPr="007A7EEB">
          <w:rPr>
            <w:rFonts w:ascii="Calibri" w:eastAsia="Times New Roman" w:hAnsi="Calibri" w:cs="Calibri"/>
            <w:color w:val="337AB7"/>
            <w:sz w:val="24"/>
            <w:szCs w:val="24"/>
            <w:u w:val="single"/>
          </w:rPr>
          <w:t> Inheritance Quick Revision:</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1932" w:author="Unknown"/>
          <w:rFonts w:ascii="Calibri" w:eastAsia="Times New Roman" w:hAnsi="Calibri" w:cs="Calibri"/>
          <w:color w:val="339600"/>
          <w:sz w:val="27"/>
          <w:szCs w:val="27"/>
        </w:rPr>
      </w:pPr>
      <w:ins w:id="1933" w:author="Unknown">
        <w:r w:rsidRPr="007A7EEB">
          <w:rPr>
            <w:rFonts w:ascii="Calibri" w:eastAsia="Times New Roman" w:hAnsi="Calibri" w:cs="Calibri"/>
            <w:b/>
            <w:bCs/>
            <w:color w:val="339600"/>
            <w:sz w:val="27"/>
            <w:szCs w:val="27"/>
          </w:rPr>
          <w:t xml:space="preserve">Explanation </w:t>
        </w:r>
        <w:proofErr w:type="gramStart"/>
        <w:r w:rsidRPr="007A7EEB">
          <w:rPr>
            <w:rFonts w:ascii="Calibri" w:eastAsia="Times New Roman" w:hAnsi="Calibri" w:cs="Calibri"/>
            <w:b/>
            <w:bCs/>
            <w:color w:val="339600"/>
            <w:sz w:val="27"/>
            <w:szCs w:val="27"/>
          </w:rPr>
          <w:t>With</w:t>
        </w:r>
        <w:proofErr w:type="gramEnd"/>
        <w:r w:rsidRPr="007A7EEB">
          <w:rPr>
            <w:rFonts w:ascii="Calibri" w:eastAsia="Times New Roman" w:hAnsi="Calibri" w:cs="Calibri"/>
            <w:b/>
            <w:bCs/>
            <w:color w:val="339600"/>
            <w:sz w:val="27"/>
            <w:szCs w:val="27"/>
          </w:rPr>
          <w:t xml:space="preserve"> Example:</w:t>
        </w:r>
      </w:ins>
    </w:p>
    <w:p w:rsidR="007A7EEB" w:rsidRPr="007A7EEB" w:rsidRDefault="007A7EEB" w:rsidP="007A7EEB">
      <w:pPr>
        <w:numPr>
          <w:ilvl w:val="0"/>
          <w:numId w:val="28"/>
        </w:numPr>
        <w:shd w:val="clear" w:color="auto" w:fill="FFFFFF"/>
        <w:spacing w:before="100" w:beforeAutospacing="1" w:after="100" w:afterAutospacing="1" w:line="240" w:lineRule="auto"/>
        <w:jc w:val="both"/>
        <w:rPr>
          <w:ins w:id="1934" w:author="Unknown"/>
          <w:rFonts w:ascii="Calibri" w:eastAsia="Times New Roman" w:hAnsi="Calibri" w:cs="Calibri"/>
          <w:color w:val="555555"/>
          <w:sz w:val="26"/>
          <w:szCs w:val="26"/>
        </w:rPr>
      </w:pPr>
      <w:ins w:id="1935" w:author="Unknown">
        <w:r w:rsidRPr="007A7EEB">
          <w:rPr>
            <w:rFonts w:ascii="Calibri" w:eastAsia="Times New Roman" w:hAnsi="Calibri" w:cs="Calibri"/>
            <w:color w:val="555555"/>
            <w:sz w:val="26"/>
            <w:szCs w:val="26"/>
          </w:rPr>
          <w:t>In Inheritance by default all data members and member functions of a parent class are available to child class if they are not private</w:t>
        </w:r>
      </w:ins>
    </w:p>
    <w:p w:rsidR="007A7EEB" w:rsidRPr="007A7EEB" w:rsidRDefault="007A7EEB" w:rsidP="007A7EEB">
      <w:pPr>
        <w:numPr>
          <w:ilvl w:val="0"/>
          <w:numId w:val="28"/>
        </w:numPr>
        <w:shd w:val="clear" w:color="auto" w:fill="FFFFFF"/>
        <w:spacing w:before="100" w:beforeAutospacing="1" w:after="100" w:afterAutospacing="1" w:line="240" w:lineRule="auto"/>
        <w:jc w:val="both"/>
        <w:rPr>
          <w:ins w:id="1936" w:author="Unknown"/>
          <w:rFonts w:ascii="Calibri" w:eastAsia="Times New Roman" w:hAnsi="Calibri" w:cs="Calibri"/>
          <w:color w:val="555555"/>
          <w:sz w:val="26"/>
          <w:szCs w:val="26"/>
        </w:rPr>
      </w:pPr>
      <w:ins w:id="1937" w:author="Unknown">
        <w:r w:rsidRPr="007A7EEB">
          <w:rPr>
            <w:rFonts w:ascii="Calibri" w:eastAsia="Times New Roman" w:hAnsi="Calibri" w:cs="Calibri"/>
            <w:color w:val="555555"/>
            <w:sz w:val="26"/>
            <w:szCs w:val="26"/>
          </w:rPr>
          <w:t>Inheritance defines </w:t>
        </w:r>
        <w:r w:rsidRPr="007A7EEB">
          <w:rPr>
            <w:rFonts w:ascii="Calibri" w:eastAsia="Times New Roman" w:hAnsi="Calibri" w:cs="Calibri"/>
            <w:b/>
            <w:bCs/>
            <w:color w:val="555555"/>
            <w:sz w:val="26"/>
            <w:szCs w:val="26"/>
          </w:rPr>
          <w:t>is-a </w:t>
        </w:r>
        <w:r w:rsidRPr="007A7EEB">
          <w:rPr>
            <w:rFonts w:ascii="Calibri" w:eastAsia="Times New Roman" w:hAnsi="Calibri" w:cs="Calibri"/>
            <w:color w:val="555555"/>
            <w:sz w:val="26"/>
            <w:szCs w:val="26"/>
          </w:rPr>
          <w:t xml:space="preserve">relationship between a super </w:t>
        </w:r>
        <w:proofErr w:type="gramStart"/>
        <w:r w:rsidRPr="007A7EEB">
          <w:rPr>
            <w:rFonts w:ascii="Calibri" w:eastAsia="Times New Roman" w:hAnsi="Calibri" w:cs="Calibri"/>
            <w:color w:val="555555"/>
            <w:sz w:val="26"/>
            <w:szCs w:val="26"/>
          </w:rPr>
          <w:t>class(</w:t>
        </w:r>
        <w:proofErr w:type="gramEnd"/>
        <w:r w:rsidRPr="007A7EEB">
          <w:rPr>
            <w:rFonts w:ascii="Calibri" w:eastAsia="Times New Roman" w:hAnsi="Calibri" w:cs="Calibri"/>
            <w:color w:val="555555"/>
            <w:sz w:val="26"/>
            <w:szCs w:val="26"/>
          </w:rPr>
          <w:t>parent) and its sub class(child).</w:t>
        </w:r>
      </w:ins>
    </w:p>
    <w:p w:rsidR="007A7EEB" w:rsidRPr="007A7EEB" w:rsidRDefault="007A7EEB" w:rsidP="007A7EEB">
      <w:pPr>
        <w:numPr>
          <w:ilvl w:val="0"/>
          <w:numId w:val="28"/>
        </w:numPr>
        <w:shd w:val="clear" w:color="auto" w:fill="FFFFFF"/>
        <w:spacing w:before="100" w:beforeAutospacing="1" w:after="100" w:afterAutospacing="1" w:line="240" w:lineRule="auto"/>
        <w:jc w:val="both"/>
        <w:rPr>
          <w:ins w:id="1938" w:author="Unknown"/>
          <w:rFonts w:ascii="Calibri" w:eastAsia="Times New Roman" w:hAnsi="Calibri" w:cs="Calibri"/>
          <w:color w:val="555555"/>
          <w:sz w:val="26"/>
          <w:szCs w:val="26"/>
        </w:rPr>
      </w:pPr>
      <w:proofErr w:type="gramStart"/>
      <w:ins w:id="1939" w:author="Unknown">
        <w:r w:rsidRPr="007A7EEB">
          <w:rPr>
            <w:rFonts w:ascii="Calibri" w:eastAsia="Times New Roman" w:hAnsi="Calibri" w:cs="Calibri"/>
            <w:b/>
            <w:bCs/>
            <w:color w:val="555555"/>
            <w:sz w:val="26"/>
            <w:szCs w:val="26"/>
          </w:rPr>
          <w:t>extends</w:t>
        </w:r>
        <w:proofErr w:type="gramEnd"/>
        <w:r w:rsidRPr="007A7EEB">
          <w:rPr>
            <w:rFonts w:ascii="Calibri" w:eastAsia="Times New Roman" w:hAnsi="Calibri" w:cs="Calibri"/>
            <w:b/>
            <w:bCs/>
            <w:color w:val="555555"/>
            <w:sz w:val="26"/>
            <w:szCs w:val="26"/>
          </w:rPr>
          <w:t> </w:t>
        </w:r>
        <w:r w:rsidRPr="007A7EEB">
          <w:rPr>
            <w:rFonts w:ascii="Calibri" w:eastAsia="Times New Roman" w:hAnsi="Calibri" w:cs="Calibri"/>
            <w:color w:val="555555"/>
            <w:sz w:val="26"/>
            <w:szCs w:val="26"/>
          </w:rPr>
          <w:t>keyword is used to show inheritance in java.</w:t>
        </w:r>
      </w:ins>
    </w:p>
    <w:p w:rsidR="007A7EEB" w:rsidRPr="007A7EEB" w:rsidRDefault="007A7EEB" w:rsidP="007A7EEB">
      <w:pPr>
        <w:shd w:val="clear" w:color="auto" w:fill="FFFFFF"/>
        <w:spacing w:after="150" w:line="240" w:lineRule="auto"/>
        <w:jc w:val="both"/>
        <w:rPr>
          <w:ins w:id="1940" w:author="Unknown"/>
          <w:rFonts w:ascii="Calibri" w:eastAsia="Times New Roman" w:hAnsi="Calibri" w:cs="Calibri"/>
          <w:color w:val="555555"/>
          <w:sz w:val="26"/>
          <w:szCs w:val="26"/>
        </w:rPr>
      </w:pPr>
      <w:ins w:id="1941" w:author="Unknown">
        <w:r w:rsidRPr="007A7EEB">
          <w:rPr>
            <w:rFonts w:ascii="Calibri" w:eastAsia="Times New Roman" w:hAnsi="Calibri" w:cs="Calibri"/>
            <w:color w:val="555555"/>
            <w:sz w:val="26"/>
            <w:szCs w:val="26"/>
          </w:rPr>
          <w:t xml:space="preserve">For </w:t>
        </w:r>
        <w:proofErr w:type="gramStart"/>
        <w:r w:rsidRPr="007A7EEB">
          <w:rPr>
            <w:rFonts w:ascii="Calibri" w:eastAsia="Times New Roman" w:hAnsi="Calibri" w:cs="Calibri"/>
            <w:color w:val="555555"/>
            <w:sz w:val="26"/>
            <w:szCs w:val="26"/>
          </w:rPr>
          <w:t>example :</w:t>
        </w:r>
        <w:proofErr w:type="gramEnd"/>
      </w:ins>
    </w:p>
    <w:p w:rsidR="007A7EEB" w:rsidRPr="007A7EEB" w:rsidRDefault="007A7EEB" w:rsidP="007A7EEB">
      <w:pPr>
        <w:shd w:val="clear" w:color="auto" w:fill="FFFFFF"/>
        <w:spacing w:after="150" w:line="240" w:lineRule="auto"/>
        <w:jc w:val="both"/>
        <w:rPr>
          <w:ins w:id="1942" w:author="Unknown"/>
          <w:rFonts w:ascii="Calibri" w:eastAsia="Times New Roman" w:hAnsi="Calibri" w:cs="Calibri"/>
          <w:color w:val="555555"/>
          <w:sz w:val="26"/>
          <w:szCs w:val="26"/>
        </w:rPr>
      </w:pPr>
      <w:ins w:id="1943" w:author="Unknown">
        <w:r w:rsidRPr="007A7EEB">
          <w:rPr>
            <w:rFonts w:ascii="Calibri" w:eastAsia="Times New Roman" w:hAnsi="Calibri" w:cs="Calibri"/>
            <w:color w:val="555555"/>
            <w:sz w:val="26"/>
            <w:szCs w:val="26"/>
          </w:rPr>
          <w:t>Suppose a class name Base.java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44" w:author="Unknown"/>
          <w:rFonts w:ascii="Consolas" w:eastAsia="Times New Roman" w:hAnsi="Consolas" w:cs="Courier New"/>
          <w:color w:val="333333"/>
          <w:sz w:val="20"/>
          <w:szCs w:val="20"/>
        </w:rPr>
      </w:pPr>
      <w:proofErr w:type="gramStart"/>
      <w:ins w:id="1945"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46" w:author="Unknown"/>
          <w:rFonts w:ascii="Consolas" w:eastAsia="Times New Roman" w:hAnsi="Consolas" w:cs="Courier New"/>
          <w:color w:val="333333"/>
          <w:sz w:val="20"/>
          <w:szCs w:val="20"/>
        </w:rPr>
      </w:pPr>
      <w:ins w:id="1947"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48" w:author="Unknown"/>
          <w:rFonts w:ascii="Consolas" w:eastAsia="Times New Roman" w:hAnsi="Consolas" w:cs="Courier New"/>
          <w:color w:val="333333"/>
          <w:sz w:val="20"/>
          <w:szCs w:val="20"/>
        </w:rPr>
      </w:pPr>
      <w:ins w:id="1949" w:author="Unknown">
        <w:r w:rsidRPr="007A7EEB">
          <w:rPr>
            <w:rFonts w:ascii="Consolas" w:eastAsia="Times New Roman" w:hAnsi="Consolas" w:cs="Courier New"/>
            <w:color w:val="333333"/>
            <w:sz w:val="20"/>
            <w:szCs w:val="20"/>
          </w:rPr>
          <w:t>//Code of Base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50" w:author="Unknown"/>
          <w:rFonts w:ascii="Consolas" w:eastAsia="Times New Roman" w:hAnsi="Consolas" w:cs="Courier New"/>
          <w:color w:val="333333"/>
          <w:sz w:val="20"/>
          <w:szCs w:val="20"/>
        </w:rPr>
      </w:pPr>
      <w:ins w:id="1951" w:author="Unknown">
        <w:r w:rsidRPr="007A7EEB">
          <w:rPr>
            <w:rFonts w:ascii="Consolas" w:eastAsia="Times New Roman" w:hAnsi="Consolas" w:cs="Courier New"/>
            <w:color w:val="333333"/>
            <w:sz w:val="20"/>
            <w:szCs w:val="20"/>
          </w:rPr>
          <w:lastRenderedPageBreak/>
          <w:t>}</w:t>
        </w:r>
      </w:ins>
    </w:p>
    <w:p w:rsidR="007A7EEB" w:rsidRPr="007A7EEB" w:rsidRDefault="007A7EEB" w:rsidP="007A7EEB">
      <w:pPr>
        <w:shd w:val="clear" w:color="auto" w:fill="FFFFFF"/>
        <w:spacing w:after="150" w:line="240" w:lineRule="auto"/>
        <w:jc w:val="both"/>
        <w:rPr>
          <w:ins w:id="1952" w:author="Unknown"/>
          <w:rFonts w:ascii="Calibri" w:eastAsia="Times New Roman" w:hAnsi="Calibri" w:cs="Calibri"/>
          <w:color w:val="555555"/>
          <w:sz w:val="26"/>
          <w:szCs w:val="26"/>
        </w:rPr>
      </w:pPr>
      <w:ins w:id="1953" w:author="Unknown">
        <w:r w:rsidRPr="007A7EEB">
          <w:rPr>
            <w:rFonts w:ascii="Calibri" w:eastAsia="Times New Roman" w:hAnsi="Calibri" w:cs="Calibri"/>
            <w:color w:val="555555"/>
            <w:sz w:val="26"/>
            <w:szCs w:val="26"/>
          </w:rPr>
          <w:t xml:space="preserve">Another class Child.java use Inheritance to </w:t>
        </w:r>
        <w:proofErr w:type="gramStart"/>
        <w:r w:rsidRPr="007A7EEB">
          <w:rPr>
            <w:rFonts w:ascii="Calibri" w:eastAsia="Times New Roman" w:hAnsi="Calibri" w:cs="Calibri"/>
            <w:color w:val="555555"/>
            <w:sz w:val="26"/>
            <w:szCs w:val="26"/>
          </w:rPr>
          <w:t>extends</w:t>
        </w:r>
        <w:proofErr w:type="gramEnd"/>
        <w:r w:rsidRPr="007A7EEB">
          <w:rPr>
            <w:rFonts w:ascii="Calibri" w:eastAsia="Times New Roman" w:hAnsi="Calibri" w:cs="Calibri"/>
            <w:color w:val="555555"/>
            <w:sz w:val="26"/>
            <w:szCs w:val="26"/>
          </w:rPr>
          <w:t xml:space="preserve"> properties from Base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54" w:author="Unknown"/>
          <w:rFonts w:ascii="Consolas" w:eastAsia="Times New Roman" w:hAnsi="Consolas" w:cs="Courier New"/>
          <w:color w:val="333333"/>
          <w:sz w:val="20"/>
          <w:szCs w:val="20"/>
        </w:rPr>
      </w:pPr>
      <w:ins w:id="1955" w:author="Unknown">
        <w:r w:rsidRPr="007A7EEB">
          <w:rPr>
            <w:rFonts w:ascii="Consolas" w:eastAsia="Times New Roman" w:hAnsi="Consolas" w:cs="Courier New"/>
            <w:color w:val="333333"/>
            <w:sz w:val="20"/>
            <w:szCs w:val="20"/>
          </w:rPr>
          <w:t>Class Child extends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5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57" w:author="Unknown"/>
          <w:rFonts w:ascii="Consolas" w:eastAsia="Times New Roman" w:hAnsi="Consolas" w:cs="Courier New"/>
          <w:color w:val="333333"/>
          <w:sz w:val="20"/>
          <w:szCs w:val="20"/>
        </w:rPr>
      </w:pPr>
      <w:ins w:id="1958"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59" w:author="Unknown"/>
          <w:rFonts w:ascii="Consolas" w:eastAsia="Times New Roman" w:hAnsi="Consolas" w:cs="Courier New"/>
          <w:color w:val="333333"/>
          <w:sz w:val="20"/>
          <w:szCs w:val="20"/>
        </w:rPr>
      </w:pPr>
      <w:ins w:id="1960" w:author="Unknown">
        <w:r w:rsidRPr="007A7EEB">
          <w:rPr>
            <w:rFonts w:ascii="Consolas" w:eastAsia="Times New Roman" w:hAnsi="Consolas" w:cs="Courier New"/>
            <w:color w:val="333333"/>
            <w:sz w:val="20"/>
            <w:szCs w:val="20"/>
          </w:rPr>
          <w:t>//extends the properties of base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1961" w:author="Unknown"/>
          <w:rFonts w:ascii="Consolas" w:eastAsia="Times New Roman" w:hAnsi="Consolas" w:cs="Courier New"/>
          <w:color w:val="333333"/>
          <w:sz w:val="20"/>
          <w:szCs w:val="20"/>
        </w:rPr>
      </w:pPr>
      <w:ins w:id="1962"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1963" w:author="Unknown"/>
          <w:rFonts w:ascii="Calibri" w:eastAsia="Times New Roman" w:hAnsi="Calibri" w:cs="Calibri"/>
          <w:color w:val="555555"/>
          <w:sz w:val="26"/>
          <w:szCs w:val="26"/>
        </w:rPr>
      </w:pPr>
      <w:ins w:id="1964" w:author="Unknown">
        <w:r w:rsidRPr="007A7EEB">
          <w:rPr>
            <w:rFonts w:ascii="Calibri" w:eastAsia="Times New Roman" w:hAnsi="Calibri" w:cs="Calibri"/>
            <w:color w:val="555555"/>
            <w:sz w:val="26"/>
            <w:szCs w:val="26"/>
          </w:rPr>
          <w:t>In the above example, Child class will inherit field and methods of Base class.</w:t>
        </w:r>
      </w:ins>
    </w:p>
    <w:p w:rsidR="007A7EEB" w:rsidRPr="007A7EEB" w:rsidRDefault="007A7EEB" w:rsidP="007A7EEB">
      <w:pPr>
        <w:spacing w:before="300" w:after="300" w:line="240" w:lineRule="auto"/>
        <w:rPr>
          <w:ins w:id="1965" w:author="Unknown"/>
          <w:rFonts w:ascii="Times New Roman" w:eastAsia="Times New Roman" w:hAnsi="Times New Roman" w:cs="Times New Roman"/>
          <w:sz w:val="24"/>
          <w:szCs w:val="24"/>
        </w:rPr>
      </w:pPr>
      <w:ins w:id="1966" w:author="Unknown">
        <w:r w:rsidRPr="007A7EEB">
          <w:rPr>
            <w:rFonts w:ascii="Times New Roman" w:eastAsia="Times New Roman" w:hAnsi="Times New Roman" w:cs="Times New Roman"/>
            <w:sz w:val="24"/>
            <w:szCs w:val="24"/>
          </w:rPr>
          <w:pict>
            <v:rect id="_x0000_i1129"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1967" w:author="Unknown"/>
          <w:rFonts w:ascii="Calibri" w:eastAsia="Times New Roman" w:hAnsi="Calibri" w:cs="Calibri"/>
          <w:color w:val="339600"/>
          <w:sz w:val="27"/>
          <w:szCs w:val="27"/>
        </w:rPr>
      </w:pPr>
      <w:ins w:id="1968" w:author="Unknown">
        <w:r w:rsidRPr="007A7EEB">
          <w:rPr>
            <w:rFonts w:ascii="Calibri" w:eastAsia="Times New Roman" w:hAnsi="Calibri" w:cs="Calibri"/>
            <w:b/>
            <w:bCs/>
            <w:color w:val="339600"/>
            <w:sz w:val="27"/>
            <w:szCs w:val="27"/>
          </w:rPr>
          <w:t xml:space="preserve">Types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Inheritance</w:t>
        </w:r>
      </w:ins>
    </w:p>
    <w:p w:rsidR="007A7EEB" w:rsidRPr="007A7EEB" w:rsidRDefault="007A7EEB" w:rsidP="007A7EEB">
      <w:pPr>
        <w:shd w:val="clear" w:color="auto" w:fill="FFFFFF"/>
        <w:spacing w:after="150" w:line="240" w:lineRule="auto"/>
        <w:jc w:val="both"/>
        <w:rPr>
          <w:ins w:id="1969" w:author="Unknown"/>
          <w:rFonts w:ascii="Calibri" w:eastAsia="Times New Roman" w:hAnsi="Calibri" w:cs="Calibri"/>
          <w:color w:val="555555"/>
          <w:sz w:val="26"/>
          <w:szCs w:val="26"/>
        </w:rPr>
      </w:pPr>
      <w:ins w:id="1970" w:author="Unknown">
        <w:r w:rsidRPr="007A7EEB">
          <w:rPr>
            <w:rFonts w:ascii="Calibri" w:eastAsia="Times New Roman" w:hAnsi="Calibri" w:cs="Calibri"/>
            <w:color w:val="555555"/>
            <w:sz w:val="26"/>
            <w:szCs w:val="26"/>
          </w:rPr>
          <w:t>There are 3 types of inheritance:</w:t>
        </w:r>
      </w:ins>
    </w:p>
    <w:p w:rsidR="007A7EEB" w:rsidRPr="007A7EEB" w:rsidRDefault="007A7EEB" w:rsidP="007A7EEB">
      <w:pPr>
        <w:numPr>
          <w:ilvl w:val="0"/>
          <w:numId w:val="29"/>
        </w:numPr>
        <w:shd w:val="clear" w:color="auto" w:fill="FFFFFF"/>
        <w:spacing w:before="100" w:beforeAutospacing="1" w:after="100" w:afterAutospacing="1" w:line="240" w:lineRule="auto"/>
        <w:jc w:val="both"/>
        <w:rPr>
          <w:ins w:id="1971" w:author="Unknown"/>
          <w:rFonts w:ascii="Calibri" w:eastAsia="Times New Roman" w:hAnsi="Calibri" w:cs="Calibri"/>
          <w:color w:val="555555"/>
          <w:sz w:val="26"/>
          <w:szCs w:val="26"/>
        </w:rPr>
      </w:pPr>
      <w:ins w:id="1972" w:author="Unknown">
        <w:r w:rsidRPr="007A7EEB">
          <w:rPr>
            <w:rFonts w:ascii="Calibri" w:eastAsia="Times New Roman" w:hAnsi="Calibri" w:cs="Calibri"/>
            <w:color w:val="555555"/>
            <w:sz w:val="26"/>
            <w:szCs w:val="26"/>
          </w:rPr>
          <w:t>Single Inheritance</w:t>
        </w:r>
      </w:ins>
    </w:p>
    <w:p w:rsidR="007A7EEB" w:rsidRPr="007A7EEB" w:rsidRDefault="007A7EEB" w:rsidP="007A7EEB">
      <w:pPr>
        <w:numPr>
          <w:ilvl w:val="0"/>
          <w:numId w:val="29"/>
        </w:numPr>
        <w:shd w:val="clear" w:color="auto" w:fill="FFFFFF"/>
        <w:spacing w:before="100" w:beforeAutospacing="1" w:after="100" w:afterAutospacing="1" w:line="240" w:lineRule="auto"/>
        <w:jc w:val="both"/>
        <w:rPr>
          <w:ins w:id="1973" w:author="Unknown"/>
          <w:rFonts w:ascii="Calibri" w:eastAsia="Times New Roman" w:hAnsi="Calibri" w:cs="Calibri"/>
          <w:color w:val="555555"/>
          <w:sz w:val="26"/>
          <w:szCs w:val="26"/>
        </w:rPr>
      </w:pPr>
      <w:ins w:id="1974" w:author="Unknown">
        <w:r w:rsidRPr="007A7EEB">
          <w:rPr>
            <w:rFonts w:ascii="Calibri" w:eastAsia="Times New Roman" w:hAnsi="Calibri" w:cs="Calibri"/>
            <w:color w:val="555555"/>
            <w:sz w:val="26"/>
            <w:szCs w:val="26"/>
          </w:rPr>
          <w:t>Multilevel Inheritance</w:t>
        </w:r>
      </w:ins>
    </w:p>
    <w:p w:rsidR="007A7EEB" w:rsidRPr="007A7EEB" w:rsidRDefault="007A7EEB" w:rsidP="007A7EEB">
      <w:pPr>
        <w:numPr>
          <w:ilvl w:val="0"/>
          <w:numId w:val="29"/>
        </w:numPr>
        <w:shd w:val="clear" w:color="auto" w:fill="FFFFFF"/>
        <w:spacing w:before="100" w:beforeAutospacing="1" w:after="100" w:afterAutospacing="1" w:line="240" w:lineRule="auto"/>
        <w:jc w:val="both"/>
        <w:rPr>
          <w:ins w:id="1975" w:author="Unknown"/>
          <w:rFonts w:ascii="Calibri" w:eastAsia="Times New Roman" w:hAnsi="Calibri" w:cs="Calibri"/>
          <w:color w:val="555555"/>
          <w:sz w:val="26"/>
          <w:szCs w:val="26"/>
        </w:rPr>
      </w:pPr>
      <w:ins w:id="1976" w:author="Unknown">
        <w:r w:rsidRPr="007A7EEB">
          <w:rPr>
            <w:rFonts w:ascii="Calibri" w:eastAsia="Times New Roman" w:hAnsi="Calibri" w:cs="Calibri"/>
            <w:color w:val="555555"/>
            <w:sz w:val="26"/>
            <w:szCs w:val="26"/>
          </w:rPr>
          <w:t>Hierarchical Inheritance</w:t>
        </w:r>
      </w:ins>
    </w:p>
    <w:p w:rsidR="007A7EEB" w:rsidRPr="007A7EEB" w:rsidRDefault="007A7EEB" w:rsidP="007A7EEB">
      <w:pPr>
        <w:shd w:val="clear" w:color="auto" w:fill="FFFFFF"/>
        <w:spacing w:after="150" w:line="240" w:lineRule="auto"/>
        <w:jc w:val="both"/>
        <w:rPr>
          <w:ins w:id="1977" w:author="Unknown"/>
          <w:rFonts w:ascii="Calibri" w:eastAsia="Times New Roman" w:hAnsi="Calibri" w:cs="Calibri"/>
          <w:color w:val="555555"/>
          <w:sz w:val="26"/>
          <w:szCs w:val="26"/>
        </w:rPr>
      </w:pPr>
      <w:ins w:id="1978" w:author="Unknown">
        <w:r w:rsidRPr="007A7EEB">
          <w:rPr>
            <w:rFonts w:ascii="Calibri" w:eastAsia="Times New Roman" w:hAnsi="Calibri" w:cs="Calibri"/>
            <w:b/>
            <w:bCs/>
            <w:color w:val="008000"/>
            <w:sz w:val="26"/>
            <w:szCs w:val="26"/>
          </w:rPr>
          <w:t>1. Single Inheritance:</w:t>
        </w:r>
      </w:ins>
    </w:p>
    <w:p w:rsidR="007A7EEB" w:rsidRPr="007A7EEB" w:rsidRDefault="007A7EEB" w:rsidP="007A7EEB">
      <w:pPr>
        <w:shd w:val="clear" w:color="auto" w:fill="FFFFFF"/>
        <w:spacing w:after="150" w:line="240" w:lineRule="auto"/>
        <w:jc w:val="both"/>
        <w:rPr>
          <w:ins w:id="1979" w:author="Unknown"/>
          <w:rFonts w:ascii="Calibri" w:eastAsia="Times New Roman" w:hAnsi="Calibri" w:cs="Calibri"/>
          <w:color w:val="555555"/>
          <w:sz w:val="26"/>
          <w:szCs w:val="26"/>
        </w:rPr>
      </w:pPr>
      <w:ins w:id="1980" w:author="Unknown">
        <w:r w:rsidRPr="007A7EEB">
          <w:rPr>
            <w:rFonts w:ascii="Calibri" w:eastAsia="Times New Roman" w:hAnsi="Calibri" w:cs="Calibri"/>
            <w:color w:val="555555"/>
            <w:sz w:val="26"/>
            <w:szCs w:val="26"/>
          </w:rPr>
          <w:t xml:space="preserve">In Single inheritance one class is derived from one parent class. </w:t>
        </w:r>
        <w:proofErr w:type="gramStart"/>
        <w:r w:rsidRPr="007A7EEB">
          <w:rPr>
            <w:rFonts w:ascii="Calibri" w:eastAsia="Times New Roman" w:hAnsi="Calibri" w:cs="Calibri"/>
            <w:color w:val="555555"/>
            <w:sz w:val="26"/>
            <w:szCs w:val="26"/>
          </w:rPr>
          <w:t>The below diagram shows single inheritance where Class B inherits from Class A.</w:t>
        </w:r>
        <w:proofErr w:type="gramEnd"/>
      </w:ins>
    </w:p>
    <w:p w:rsidR="007A7EEB" w:rsidRPr="007A7EEB" w:rsidRDefault="007A7EEB" w:rsidP="007A7EEB">
      <w:pPr>
        <w:shd w:val="clear" w:color="auto" w:fill="FFFFFF"/>
        <w:spacing w:after="0" w:line="240" w:lineRule="auto"/>
        <w:jc w:val="center"/>
        <w:rPr>
          <w:ins w:id="1981" w:author="Unknown"/>
          <w:rFonts w:ascii="Calibri" w:eastAsia="Times New Roman" w:hAnsi="Calibri" w:cs="Calibri"/>
          <w:color w:val="555555"/>
          <w:sz w:val="26"/>
          <w:szCs w:val="26"/>
        </w:rPr>
      </w:pPr>
      <w:r>
        <w:rPr>
          <w:rFonts w:ascii="Calibri" w:eastAsia="Times New Roman" w:hAnsi="Calibri" w:cs="Calibri"/>
          <w:noProof/>
          <w:color w:val="555555"/>
          <w:sz w:val="26"/>
          <w:szCs w:val="26"/>
        </w:rPr>
        <w:drawing>
          <wp:inline distT="0" distB="0" distL="0" distR="0">
            <wp:extent cx="2085975" cy="2181225"/>
            <wp:effectExtent l="0" t="0" r="9525" b="9525"/>
            <wp:docPr id="10" name="Picture 10" descr="Sing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ingle 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975" cy="2181225"/>
                    </a:xfrm>
                    <a:prstGeom prst="rect">
                      <a:avLst/>
                    </a:prstGeom>
                    <a:noFill/>
                    <a:ln>
                      <a:noFill/>
                    </a:ln>
                  </pic:spPr>
                </pic:pic>
              </a:graphicData>
            </a:graphic>
          </wp:inline>
        </w:drawing>
      </w:r>
    </w:p>
    <w:p w:rsidR="007A7EEB" w:rsidRPr="007A7EEB" w:rsidRDefault="007A7EEB" w:rsidP="007A7EEB">
      <w:pPr>
        <w:spacing w:after="0" w:line="240" w:lineRule="auto"/>
        <w:rPr>
          <w:ins w:id="1982" w:author="Unknown"/>
          <w:rFonts w:ascii="Times New Roman" w:eastAsia="Times New Roman" w:hAnsi="Times New Roman" w:cs="Times New Roman"/>
          <w:sz w:val="24"/>
          <w:szCs w:val="24"/>
        </w:rPr>
      </w:pPr>
      <w:ins w:id="1983" w:author="Unknown">
        <w:r w:rsidRPr="007A7EEB">
          <w:rPr>
            <w:rFonts w:ascii="Calibri" w:eastAsia="Times New Roman" w:hAnsi="Calibri" w:cs="Calibri"/>
            <w:b/>
            <w:bCs/>
            <w:color w:val="008000"/>
            <w:sz w:val="26"/>
            <w:szCs w:val="26"/>
            <w:shd w:val="clear" w:color="auto" w:fill="FFFFFF"/>
          </w:rPr>
          <w:t>2. Multilevel Inheritance:</w:t>
        </w:r>
      </w:ins>
    </w:p>
    <w:p w:rsidR="007A7EEB" w:rsidRPr="007A7EEB" w:rsidRDefault="007A7EEB" w:rsidP="007A7EEB">
      <w:pPr>
        <w:shd w:val="clear" w:color="auto" w:fill="FFFFFF"/>
        <w:spacing w:after="150" w:line="240" w:lineRule="auto"/>
        <w:jc w:val="both"/>
        <w:rPr>
          <w:ins w:id="1984" w:author="Unknown"/>
          <w:rFonts w:ascii="Calibri" w:eastAsia="Times New Roman" w:hAnsi="Calibri" w:cs="Calibri"/>
          <w:color w:val="555555"/>
          <w:sz w:val="26"/>
          <w:szCs w:val="26"/>
        </w:rPr>
      </w:pPr>
      <w:ins w:id="1985" w:author="Unknown">
        <w:r w:rsidRPr="007A7EEB">
          <w:rPr>
            <w:rFonts w:ascii="Calibri" w:eastAsia="Times New Roman" w:hAnsi="Calibri" w:cs="Calibri"/>
            <w:color w:val="555555"/>
            <w:sz w:val="26"/>
            <w:szCs w:val="26"/>
          </w:rPr>
          <w:t xml:space="preserve">In multilevel inheritance there is a concept of </w:t>
        </w:r>
        <w:proofErr w:type="spellStart"/>
        <w:r w:rsidRPr="007A7EEB">
          <w:rPr>
            <w:rFonts w:ascii="Calibri" w:eastAsia="Times New Roman" w:hAnsi="Calibri" w:cs="Calibri"/>
            <w:color w:val="555555"/>
            <w:sz w:val="26"/>
            <w:szCs w:val="26"/>
          </w:rPr>
          <w:t>grand parent</w:t>
        </w:r>
        <w:proofErr w:type="spellEnd"/>
        <w:r w:rsidRPr="007A7EEB">
          <w:rPr>
            <w:rFonts w:ascii="Calibri" w:eastAsia="Times New Roman" w:hAnsi="Calibri" w:cs="Calibri"/>
            <w:color w:val="555555"/>
            <w:sz w:val="26"/>
            <w:szCs w:val="26"/>
          </w:rPr>
          <w:t xml:space="preserve"> class as shown in below diagram class C inherits class B and class B inherits class A.</w:t>
        </w:r>
      </w:ins>
    </w:p>
    <w:p w:rsidR="007A7EEB" w:rsidRPr="007A7EEB" w:rsidRDefault="007A7EEB" w:rsidP="007A7EEB">
      <w:pPr>
        <w:shd w:val="clear" w:color="auto" w:fill="FFFFFF"/>
        <w:spacing w:after="0" w:line="240" w:lineRule="auto"/>
        <w:jc w:val="center"/>
        <w:rPr>
          <w:ins w:id="1986" w:author="Unknown"/>
          <w:rFonts w:ascii="Calibri" w:eastAsia="Times New Roman" w:hAnsi="Calibri" w:cs="Calibri"/>
          <w:color w:val="555555"/>
          <w:sz w:val="26"/>
          <w:szCs w:val="26"/>
        </w:rPr>
      </w:pPr>
      <w:r>
        <w:rPr>
          <w:rFonts w:ascii="Calibri" w:eastAsia="Times New Roman" w:hAnsi="Calibri" w:cs="Calibri"/>
          <w:noProof/>
          <w:color w:val="555555"/>
          <w:sz w:val="26"/>
          <w:szCs w:val="26"/>
        </w:rPr>
        <w:lastRenderedPageBreak/>
        <w:drawing>
          <wp:inline distT="0" distB="0" distL="0" distR="0">
            <wp:extent cx="2819400" cy="2790825"/>
            <wp:effectExtent l="0" t="0" r="0" b="9525"/>
            <wp:docPr id="9" name="Picture 9" descr="Multileve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ultilevel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2790825"/>
                    </a:xfrm>
                    <a:prstGeom prst="rect">
                      <a:avLst/>
                    </a:prstGeom>
                    <a:noFill/>
                    <a:ln>
                      <a:noFill/>
                    </a:ln>
                  </pic:spPr>
                </pic:pic>
              </a:graphicData>
            </a:graphic>
          </wp:inline>
        </w:drawing>
      </w:r>
    </w:p>
    <w:p w:rsidR="007A7EEB" w:rsidRPr="007A7EEB" w:rsidRDefault="007A7EEB" w:rsidP="007A7EEB">
      <w:pPr>
        <w:spacing w:after="0" w:line="240" w:lineRule="auto"/>
        <w:rPr>
          <w:ins w:id="1987" w:author="Unknown"/>
          <w:rFonts w:ascii="Times New Roman" w:eastAsia="Times New Roman" w:hAnsi="Times New Roman" w:cs="Times New Roman"/>
          <w:sz w:val="24"/>
          <w:szCs w:val="24"/>
        </w:rPr>
      </w:pPr>
      <w:ins w:id="1988" w:author="Unknown">
        <w:r w:rsidRPr="007A7EEB">
          <w:rPr>
            <w:rFonts w:ascii="Calibri" w:eastAsia="Times New Roman" w:hAnsi="Calibri" w:cs="Calibri"/>
            <w:b/>
            <w:bCs/>
            <w:color w:val="008000"/>
            <w:sz w:val="26"/>
            <w:szCs w:val="26"/>
            <w:shd w:val="clear" w:color="auto" w:fill="FFFFFF"/>
          </w:rPr>
          <w:t>3. Hierarchical Inheritance:</w:t>
        </w:r>
      </w:ins>
    </w:p>
    <w:p w:rsidR="007A7EEB" w:rsidRPr="007A7EEB" w:rsidRDefault="007A7EEB" w:rsidP="007A7EEB">
      <w:pPr>
        <w:shd w:val="clear" w:color="auto" w:fill="FFFFFF"/>
        <w:spacing w:after="150" w:line="240" w:lineRule="auto"/>
        <w:jc w:val="both"/>
        <w:rPr>
          <w:ins w:id="1989" w:author="Unknown"/>
          <w:rFonts w:ascii="Calibri" w:eastAsia="Times New Roman" w:hAnsi="Calibri" w:cs="Calibri"/>
          <w:color w:val="555555"/>
          <w:sz w:val="26"/>
          <w:szCs w:val="26"/>
        </w:rPr>
      </w:pPr>
      <w:ins w:id="1990" w:author="Unknown">
        <w:r w:rsidRPr="007A7EEB">
          <w:rPr>
            <w:rFonts w:ascii="Calibri" w:eastAsia="Times New Roman" w:hAnsi="Calibri" w:cs="Calibri"/>
            <w:color w:val="555555"/>
            <w:sz w:val="26"/>
            <w:szCs w:val="26"/>
          </w:rPr>
          <w:t>In Hierarchical inheritance more than one sub classes is derived from a single parent class as shown in below diagram class B and C both are derived from single parent class A.</w:t>
        </w:r>
      </w:ins>
    </w:p>
    <w:p w:rsidR="007A7EEB" w:rsidRPr="007A7EEB" w:rsidRDefault="007A7EEB" w:rsidP="007A7EEB">
      <w:pPr>
        <w:shd w:val="clear" w:color="auto" w:fill="FFFFFF"/>
        <w:spacing w:after="0" w:line="240" w:lineRule="auto"/>
        <w:jc w:val="center"/>
        <w:rPr>
          <w:ins w:id="1991" w:author="Unknown"/>
          <w:rFonts w:ascii="Calibri" w:eastAsia="Times New Roman" w:hAnsi="Calibri" w:cs="Calibri"/>
          <w:color w:val="555555"/>
          <w:sz w:val="26"/>
          <w:szCs w:val="26"/>
        </w:rPr>
      </w:pPr>
      <w:r>
        <w:rPr>
          <w:rFonts w:ascii="Calibri" w:eastAsia="Times New Roman" w:hAnsi="Calibri" w:cs="Calibri"/>
          <w:noProof/>
          <w:color w:val="555555"/>
          <w:sz w:val="26"/>
          <w:szCs w:val="26"/>
        </w:rPr>
        <w:drawing>
          <wp:inline distT="0" distB="0" distL="0" distR="0">
            <wp:extent cx="3362325" cy="1952625"/>
            <wp:effectExtent l="0" t="0" r="9525" b="9525"/>
            <wp:docPr id="8" name="Picture 8" descr="Hierarchical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ierarchical Inherita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1952625"/>
                    </a:xfrm>
                    <a:prstGeom prst="rect">
                      <a:avLst/>
                    </a:prstGeom>
                    <a:noFill/>
                    <a:ln>
                      <a:noFill/>
                    </a:ln>
                  </pic:spPr>
                </pic:pic>
              </a:graphicData>
            </a:graphic>
          </wp:inline>
        </w:drawing>
      </w:r>
    </w:p>
    <w:p w:rsidR="007A7EEB" w:rsidRPr="007A7EEB" w:rsidRDefault="007A7EEB" w:rsidP="007A7EEB">
      <w:pPr>
        <w:spacing w:after="0" w:line="240" w:lineRule="auto"/>
        <w:rPr>
          <w:ins w:id="1992" w:author="Unknown"/>
          <w:rFonts w:ascii="Times New Roman" w:eastAsia="Times New Roman" w:hAnsi="Times New Roman" w:cs="Times New Roman"/>
          <w:sz w:val="24"/>
          <w:szCs w:val="24"/>
        </w:rPr>
      </w:pPr>
      <w:ins w:id="1993" w:author="Unknown">
        <w:r w:rsidRPr="007A7EEB">
          <w:rPr>
            <w:rFonts w:ascii="Calibri" w:eastAsia="Times New Roman" w:hAnsi="Calibri" w:cs="Calibri"/>
            <w:b/>
            <w:bCs/>
            <w:color w:val="FF0000"/>
            <w:sz w:val="26"/>
            <w:szCs w:val="26"/>
            <w:shd w:val="clear" w:color="auto" w:fill="FFFFFF"/>
          </w:rPr>
          <w:t>Important Note: </w:t>
        </w:r>
        <w:r w:rsidRPr="007A7EEB">
          <w:rPr>
            <w:rFonts w:ascii="Calibri" w:eastAsia="Times New Roman" w:hAnsi="Calibri" w:cs="Calibri"/>
            <w:color w:val="555555"/>
            <w:sz w:val="26"/>
            <w:szCs w:val="26"/>
            <w:shd w:val="clear" w:color="auto" w:fill="FFFFFF"/>
          </w:rPr>
          <w:t xml:space="preserve">Java does not support multiple </w:t>
        </w:r>
        <w:proofErr w:type="gramStart"/>
        <w:r w:rsidRPr="007A7EEB">
          <w:rPr>
            <w:rFonts w:ascii="Calibri" w:eastAsia="Times New Roman" w:hAnsi="Calibri" w:cs="Calibri"/>
            <w:color w:val="555555"/>
            <w:sz w:val="26"/>
            <w:szCs w:val="26"/>
            <w:shd w:val="clear" w:color="auto" w:fill="FFFFFF"/>
          </w:rPr>
          <w:t>Inheritance .</w:t>
        </w:r>
        <w:proofErr w:type="gramEnd"/>
      </w:ins>
    </w:p>
    <w:p w:rsidR="007A7EEB" w:rsidRPr="007A7EEB" w:rsidRDefault="007A7EEB" w:rsidP="007A7EEB">
      <w:pPr>
        <w:shd w:val="clear" w:color="auto" w:fill="FFFFFF"/>
        <w:spacing w:after="150" w:line="240" w:lineRule="auto"/>
        <w:jc w:val="both"/>
        <w:rPr>
          <w:ins w:id="1994" w:author="Unknown"/>
          <w:rFonts w:ascii="Calibri" w:eastAsia="Times New Roman" w:hAnsi="Calibri" w:cs="Calibri"/>
          <w:color w:val="555555"/>
          <w:sz w:val="26"/>
          <w:szCs w:val="26"/>
        </w:rPr>
      </w:pPr>
      <w:ins w:id="1995" w:author="Unknown">
        <w:r w:rsidRPr="007A7EEB">
          <w:rPr>
            <w:rFonts w:ascii="Calibri" w:eastAsia="Times New Roman" w:hAnsi="Calibri" w:cs="Calibri"/>
            <w:b/>
            <w:bCs/>
            <w:color w:val="008000"/>
            <w:sz w:val="26"/>
            <w:szCs w:val="26"/>
          </w:rPr>
          <w:t xml:space="preserve">Why multiple </w:t>
        </w:r>
        <w:proofErr w:type="gramStart"/>
        <w:r w:rsidRPr="007A7EEB">
          <w:rPr>
            <w:rFonts w:ascii="Calibri" w:eastAsia="Times New Roman" w:hAnsi="Calibri" w:cs="Calibri"/>
            <w:b/>
            <w:bCs/>
            <w:color w:val="008000"/>
            <w:sz w:val="26"/>
            <w:szCs w:val="26"/>
          </w:rPr>
          <w:t>inheritance</w:t>
        </w:r>
        <w:proofErr w:type="gramEnd"/>
        <w:r w:rsidRPr="007A7EEB">
          <w:rPr>
            <w:rFonts w:ascii="Calibri" w:eastAsia="Times New Roman" w:hAnsi="Calibri" w:cs="Calibri"/>
            <w:b/>
            <w:bCs/>
            <w:color w:val="008000"/>
            <w:sz w:val="26"/>
            <w:szCs w:val="26"/>
          </w:rPr>
          <w:t xml:space="preserve"> is not supported in java:</w:t>
        </w:r>
      </w:ins>
    </w:p>
    <w:p w:rsidR="007A7EEB" w:rsidRPr="007A7EEB" w:rsidRDefault="007A7EEB" w:rsidP="007A7EEB">
      <w:pPr>
        <w:shd w:val="clear" w:color="auto" w:fill="FFFFFF"/>
        <w:spacing w:after="150" w:line="240" w:lineRule="auto"/>
        <w:jc w:val="both"/>
        <w:rPr>
          <w:ins w:id="1996" w:author="Unknown"/>
          <w:rFonts w:ascii="Calibri" w:eastAsia="Times New Roman" w:hAnsi="Calibri" w:cs="Calibri"/>
          <w:color w:val="555555"/>
          <w:sz w:val="26"/>
          <w:szCs w:val="26"/>
        </w:rPr>
      </w:pPr>
      <w:ins w:id="1997" w:author="Unknown">
        <w:r w:rsidRPr="007A7EEB">
          <w:rPr>
            <w:rFonts w:ascii="Calibri" w:eastAsia="Times New Roman" w:hAnsi="Calibri" w:cs="Calibri"/>
            <w:b/>
            <w:bCs/>
            <w:color w:val="555555"/>
            <w:sz w:val="26"/>
            <w:szCs w:val="26"/>
          </w:rPr>
          <w:t>To remove ambiguity</w:t>
        </w:r>
        <w:r w:rsidRPr="007A7EEB">
          <w:rPr>
            <w:rFonts w:ascii="Calibri" w:eastAsia="Times New Roman" w:hAnsi="Calibri" w:cs="Calibri"/>
            <w:color w:val="555555"/>
            <w:sz w:val="26"/>
            <w:szCs w:val="26"/>
          </w:rPr>
          <w:t>:</w:t>
        </w:r>
      </w:ins>
    </w:p>
    <w:p w:rsidR="007A7EEB" w:rsidRPr="007A7EEB" w:rsidRDefault="007A7EEB" w:rsidP="007A7EEB">
      <w:pPr>
        <w:shd w:val="clear" w:color="auto" w:fill="FFFFFF"/>
        <w:spacing w:after="150" w:line="240" w:lineRule="auto"/>
        <w:jc w:val="both"/>
        <w:rPr>
          <w:ins w:id="1998" w:author="Unknown"/>
          <w:rFonts w:ascii="Calibri" w:eastAsia="Times New Roman" w:hAnsi="Calibri" w:cs="Calibri"/>
          <w:color w:val="555555"/>
          <w:sz w:val="26"/>
          <w:szCs w:val="26"/>
        </w:rPr>
      </w:pPr>
      <w:ins w:id="1999" w:author="Unknown">
        <w:r w:rsidRPr="007A7EEB">
          <w:rPr>
            <w:rFonts w:ascii="Calibri" w:eastAsia="Times New Roman" w:hAnsi="Calibri" w:cs="Calibri"/>
            <w:color w:val="555555"/>
            <w:sz w:val="26"/>
            <w:szCs w:val="26"/>
          </w:rPr>
          <w:t xml:space="preserve">Multiple </w:t>
        </w:r>
        <w:proofErr w:type="gramStart"/>
        <w:r w:rsidRPr="007A7EEB">
          <w:rPr>
            <w:rFonts w:ascii="Calibri" w:eastAsia="Times New Roman" w:hAnsi="Calibri" w:cs="Calibri"/>
            <w:color w:val="555555"/>
            <w:sz w:val="26"/>
            <w:szCs w:val="26"/>
          </w:rPr>
          <w:t>inheritance</w:t>
        </w:r>
        <w:proofErr w:type="gramEnd"/>
        <w:r w:rsidRPr="007A7EEB">
          <w:rPr>
            <w:rFonts w:ascii="Calibri" w:eastAsia="Times New Roman" w:hAnsi="Calibri" w:cs="Calibri"/>
            <w:color w:val="555555"/>
            <w:sz w:val="26"/>
            <w:szCs w:val="26"/>
          </w:rPr>
          <w:t xml:space="preserve"> is not supported in java as it causes ambiguity in few scenarios. The most common scenario is </w:t>
        </w:r>
        <w:r w:rsidRPr="007A7EEB">
          <w:rPr>
            <w:rFonts w:ascii="Calibri" w:eastAsia="Times New Roman" w:hAnsi="Calibri" w:cs="Calibri"/>
            <w:b/>
            <w:bCs/>
            <w:color w:val="555555"/>
            <w:sz w:val="26"/>
            <w:szCs w:val="26"/>
          </w:rPr>
          <w:t>Diamond problem.</w:t>
        </w:r>
      </w:ins>
    </w:p>
    <w:p w:rsidR="007A7EEB" w:rsidRPr="007A7EEB" w:rsidRDefault="007A7EEB" w:rsidP="007A7EEB">
      <w:pPr>
        <w:shd w:val="clear" w:color="auto" w:fill="FFFFFF"/>
        <w:spacing w:after="0" w:line="240" w:lineRule="auto"/>
        <w:jc w:val="center"/>
        <w:rPr>
          <w:ins w:id="2000" w:author="Unknown"/>
          <w:rFonts w:ascii="Calibri" w:eastAsia="Times New Roman" w:hAnsi="Calibri" w:cs="Calibri"/>
          <w:color w:val="555555"/>
          <w:sz w:val="26"/>
          <w:szCs w:val="26"/>
        </w:rPr>
      </w:pPr>
      <w:r>
        <w:rPr>
          <w:rFonts w:ascii="Calibri" w:eastAsia="Times New Roman" w:hAnsi="Calibri" w:cs="Calibri"/>
          <w:noProof/>
          <w:color w:val="555555"/>
          <w:sz w:val="26"/>
          <w:szCs w:val="26"/>
        </w:rPr>
        <w:lastRenderedPageBreak/>
        <w:drawing>
          <wp:inline distT="0" distB="0" distL="0" distR="0">
            <wp:extent cx="4314825" cy="2971800"/>
            <wp:effectExtent l="0" t="0" r="9525" b="0"/>
            <wp:docPr id="7" name="Picture 7" descr="ambiguity proble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ambiguity problem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971800"/>
                    </a:xfrm>
                    <a:prstGeom prst="rect">
                      <a:avLst/>
                    </a:prstGeom>
                    <a:noFill/>
                    <a:ln>
                      <a:noFill/>
                    </a:ln>
                  </pic:spPr>
                </pic:pic>
              </a:graphicData>
            </a:graphic>
          </wp:inline>
        </w:drawing>
      </w:r>
    </w:p>
    <w:p w:rsidR="007A7EEB" w:rsidRPr="007A7EEB" w:rsidRDefault="007A7EEB" w:rsidP="007A7EEB">
      <w:pPr>
        <w:spacing w:after="0" w:line="240" w:lineRule="auto"/>
        <w:rPr>
          <w:ins w:id="2001" w:author="Unknown"/>
          <w:rFonts w:ascii="Times New Roman" w:eastAsia="Times New Roman" w:hAnsi="Times New Roman" w:cs="Times New Roman"/>
          <w:sz w:val="24"/>
          <w:szCs w:val="24"/>
        </w:rPr>
      </w:pPr>
      <w:ins w:id="2002" w:author="Unknown">
        <w:r w:rsidRPr="007A7EEB">
          <w:rPr>
            <w:rFonts w:ascii="Calibri" w:eastAsia="Times New Roman" w:hAnsi="Calibri" w:cs="Calibri"/>
            <w:color w:val="555555"/>
            <w:sz w:val="26"/>
            <w:szCs w:val="26"/>
            <w:shd w:val="clear" w:color="auto" w:fill="FFFFFF"/>
          </w:rPr>
          <w:t xml:space="preserve">Consider the above diagram which shows multiple </w:t>
        </w:r>
        <w:proofErr w:type="gramStart"/>
        <w:r w:rsidRPr="007A7EEB">
          <w:rPr>
            <w:rFonts w:ascii="Calibri" w:eastAsia="Times New Roman" w:hAnsi="Calibri" w:cs="Calibri"/>
            <w:color w:val="555555"/>
            <w:sz w:val="26"/>
            <w:szCs w:val="26"/>
            <w:shd w:val="clear" w:color="auto" w:fill="FFFFFF"/>
          </w:rPr>
          <w:t>inheritance</w:t>
        </w:r>
        <w:proofErr w:type="gramEnd"/>
        <w:r w:rsidRPr="007A7EEB">
          <w:rPr>
            <w:rFonts w:ascii="Calibri" w:eastAsia="Times New Roman" w:hAnsi="Calibri" w:cs="Calibri"/>
            <w:color w:val="555555"/>
            <w:sz w:val="26"/>
            <w:szCs w:val="26"/>
            <w:shd w:val="clear" w:color="auto" w:fill="FFFFFF"/>
          </w:rPr>
          <w:t xml:space="preserve">. In this class D extends both class B &amp; </w:t>
        </w:r>
        <w:proofErr w:type="spellStart"/>
        <w:r w:rsidRPr="007A7EEB">
          <w:rPr>
            <w:rFonts w:ascii="Calibri" w:eastAsia="Times New Roman" w:hAnsi="Calibri" w:cs="Calibri"/>
            <w:color w:val="555555"/>
            <w:sz w:val="26"/>
            <w:szCs w:val="26"/>
            <w:shd w:val="clear" w:color="auto" w:fill="FFFFFF"/>
          </w:rPr>
          <w:t>C.Here</w:t>
        </w:r>
        <w:proofErr w:type="spellEnd"/>
        <w:r w:rsidRPr="007A7EEB">
          <w:rPr>
            <w:rFonts w:ascii="Calibri" w:eastAsia="Times New Roman" w:hAnsi="Calibri" w:cs="Calibri"/>
            <w:color w:val="555555"/>
            <w:sz w:val="26"/>
            <w:szCs w:val="26"/>
            <w:shd w:val="clear" w:color="auto" w:fill="FFFFFF"/>
          </w:rPr>
          <w:t xml:space="preserve"> class B &amp; C inherit the same method of class A. Now the problem comes when class D is extending both class B &amp; C and if class D wants to use same method then which method would be called? That’s why multiple </w:t>
        </w:r>
        <w:proofErr w:type="gramStart"/>
        <w:r w:rsidRPr="007A7EEB">
          <w:rPr>
            <w:rFonts w:ascii="Calibri" w:eastAsia="Times New Roman" w:hAnsi="Calibri" w:cs="Calibri"/>
            <w:color w:val="555555"/>
            <w:sz w:val="26"/>
            <w:szCs w:val="26"/>
            <w:shd w:val="clear" w:color="auto" w:fill="FFFFFF"/>
          </w:rPr>
          <w:t>inheritance</w:t>
        </w:r>
        <w:proofErr w:type="gramEnd"/>
        <w:r w:rsidRPr="007A7EEB">
          <w:rPr>
            <w:rFonts w:ascii="Calibri" w:eastAsia="Times New Roman" w:hAnsi="Calibri" w:cs="Calibri"/>
            <w:color w:val="555555"/>
            <w:sz w:val="26"/>
            <w:szCs w:val="26"/>
            <w:shd w:val="clear" w:color="auto" w:fill="FFFFFF"/>
          </w:rPr>
          <w:t xml:space="preserve"> is not supported in java as to remove ambiguity.</w:t>
        </w:r>
      </w:ins>
    </w:p>
    <w:p w:rsidR="007A7EEB" w:rsidRPr="007A7EEB" w:rsidRDefault="007A7EEB" w:rsidP="007A7EEB">
      <w:pPr>
        <w:spacing w:before="300" w:after="300" w:line="240" w:lineRule="auto"/>
        <w:rPr>
          <w:ins w:id="2003" w:author="Unknown"/>
          <w:rFonts w:ascii="Times New Roman" w:eastAsia="Times New Roman" w:hAnsi="Times New Roman" w:cs="Times New Roman"/>
          <w:sz w:val="24"/>
          <w:szCs w:val="24"/>
        </w:rPr>
      </w:pPr>
      <w:ins w:id="2004" w:author="Unknown">
        <w:r w:rsidRPr="007A7EEB">
          <w:rPr>
            <w:rFonts w:ascii="Times New Roman" w:eastAsia="Times New Roman" w:hAnsi="Times New Roman" w:cs="Times New Roman"/>
            <w:sz w:val="24"/>
            <w:szCs w:val="24"/>
          </w:rPr>
          <w:pict>
            <v:rect id="_x0000_i1134"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005" w:author="Unknown"/>
          <w:rFonts w:ascii="Calibri" w:eastAsia="Times New Roman" w:hAnsi="Calibri" w:cs="Calibri"/>
          <w:color w:val="339600"/>
          <w:sz w:val="27"/>
          <w:szCs w:val="27"/>
        </w:rPr>
      </w:pPr>
      <w:ins w:id="2006" w:author="Unknown">
        <w:r w:rsidRPr="007A7EEB">
          <w:rPr>
            <w:rFonts w:ascii="Calibri" w:eastAsia="Times New Roman" w:hAnsi="Calibri" w:cs="Calibri"/>
            <w:b/>
            <w:bCs/>
            <w:color w:val="339600"/>
            <w:sz w:val="27"/>
            <w:szCs w:val="27"/>
          </w:rPr>
          <w:t>Inheritance Example:</w:t>
        </w:r>
      </w:ins>
    </w:p>
    <w:p w:rsidR="007A7EEB" w:rsidRPr="007A7EEB" w:rsidRDefault="007A7EEB" w:rsidP="007A7EEB">
      <w:pPr>
        <w:shd w:val="clear" w:color="auto" w:fill="FFFFFF"/>
        <w:spacing w:after="150" w:line="240" w:lineRule="auto"/>
        <w:jc w:val="both"/>
        <w:rPr>
          <w:ins w:id="2007" w:author="Unknown"/>
          <w:rFonts w:ascii="Calibri" w:eastAsia="Times New Roman" w:hAnsi="Calibri" w:cs="Calibri"/>
          <w:color w:val="555555"/>
          <w:sz w:val="26"/>
          <w:szCs w:val="26"/>
        </w:rPr>
      </w:pPr>
      <w:ins w:id="2008" w:author="Unknown">
        <w:r w:rsidRPr="007A7EEB">
          <w:rPr>
            <w:rFonts w:ascii="Calibri" w:eastAsia="Times New Roman" w:hAnsi="Calibri" w:cs="Calibri"/>
            <w:color w:val="555555"/>
            <w:sz w:val="26"/>
            <w:szCs w:val="26"/>
          </w:rPr>
          <w:t>Below is the program to show you the use of inheritance in java. For coding this we have used eclipse IDE.</w:t>
        </w:r>
      </w:ins>
    </w:p>
    <w:p w:rsidR="007A7EEB" w:rsidRPr="007A7EEB" w:rsidRDefault="007A7EEB" w:rsidP="007A7EEB">
      <w:pPr>
        <w:shd w:val="clear" w:color="auto" w:fill="FFFFFF"/>
        <w:spacing w:after="150" w:line="240" w:lineRule="auto"/>
        <w:jc w:val="both"/>
        <w:rPr>
          <w:ins w:id="2009" w:author="Unknown"/>
          <w:rFonts w:ascii="Calibri" w:eastAsia="Times New Roman" w:hAnsi="Calibri" w:cs="Calibri"/>
          <w:color w:val="555555"/>
          <w:sz w:val="26"/>
          <w:szCs w:val="26"/>
        </w:rPr>
      </w:pPr>
      <w:ins w:id="2010" w:author="Unknown">
        <w:r w:rsidRPr="007A7EEB">
          <w:rPr>
            <w:rFonts w:ascii="Calibri" w:eastAsia="Times New Roman" w:hAnsi="Calibri" w:cs="Calibri"/>
            <w:b/>
            <w:bCs/>
            <w:color w:val="008000"/>
            <w:sz w:val="26"/>
            <w:szCs w:val="26"/>
          </w:rPr>
          <w:t>Example 1:</w:t>
        </w:r>
        <w:r w:rsidRPr="007A7EEB">
          <w:rPr>
            <w:rFonts w:ascii="Calibri" w:eastAsia="Times New Roman" w:hAnsi="Calibri" w:cs="Calibri"/>
            <w:color w:val="555555"/>
            <w:sz w:val="26"/>
            <w:szCs w:val="26"/>
          </w:rPr>
          <w:t> Let’s inherit some fields and methods in Child class from Base class.</w:t>
        </w:r>
      </w:ins>
    </w:p>
    <w:p w:rsidR="007A7EEB" w:rsidRPr="007A7EEB" w:rsidRDefault="007A7EEB" w:rsidP="007A7EEB">
      <w:pPr>
        <w:shd w:val="clear" w:color="auto" w:fill="FFFFFF"/>
        <w:spacing w:after="150" w:line="240" w:lineRule="auto"/>
        <w:jc w:val="both"/>
        <w:rPr>
          <w:ins w:id="2011" w:author="Unknown"/>
          <w:rFonts w:ascii="Calibri" w:eastAsia="Times New Roman" w:hAnsi="Calibri" w:cs="Calibri"/>
          <w:color w:val="555555"/>
          <w:sz w:val="26"/>
          <w:szCs w:val="26"/>
        </w:rPr>
      </w:pPr>
      <w:ins w:id="2012" w:author="Unknown">
        <w:r w:rsidRPr="007A7EEB">
          <w:rPr>
            <w:rFonts w:ascii="Calibri" w:eastAsia="Times New Roman" w:hAnsi="Calibri" w:cs="Calibri"/>
            <w:color w:val="555555"/>
            <w:sz w:val="26"/>
            <w:szCs w:val="26"/>
          </w:rPr>
          <w:t>Base class is having 2 fields and 1 method: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13" w:author="Unknown"/>
          <w:rFonts w:ascii="Consolas" w:eastAsia="Times New Roman" w:hAnsi="Consolas" w:cs="Courier New"/>
          <w:color w:val="333333"/>
          <w:sz w:val="20"/>
          <w:szCs w:val="20"/>
        </w:rPr>
      </w:pPr>
      <w:proofErr w:type="gramStart"/>
      <w:ins w:id="2014"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15" w:author="Unknown"/>
          <w:rFonts w:ascii="Consolas" w:eastAsia="Times New Roman" w:hAnsi="Consolas" w:cs="Courier New"/>
          <w:color w:val="333333"/>
          <w:sz w:val="20"/>
          <w:szCs w:val="20"/>
        </w:rPr>
      </w:pPr>
      <w:ins w:id="2016"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17" w:author="Unknown"/>
          <w:rFonts w:ascii="Consolas" w:eastAsia="Times New Roman" w:hAnsi="Consolas" w:cs="Courier New"/>
          <w:color w:val="333333"/>
          <w:sz w:val="20"/>
          <w:szCs w:val="20"/>
        </w:rPr>
      </w:pPr>
      <w:ins w:id="2018"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x=50;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19" w:author="Unknown"/>
          <w:rFonts w:ascii="Consolas" w:eastAsia="Times New Roman" w:hAnsi="Consolas" w:cs="Courier New"/>
          <w:color w:val="333333"/>
          <w:sz w:val="20"/>
          <w:szCs w:val="20"/>
        </w:rPr>
      </w:pPr>
      <w:ins w:id="2020"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y = 60;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2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22" w:author="Unknown"/>
          <w:rFonts w:ascii="Consolas" w:eastAsia="Times New Roman" w:hAnsi="Consolas" w:cs="Courier New"/>
          <w:color w:val="333333"/>
          <w:sz w:val="20"/>
          <w:szCs w:val="20"/>
        </w:rPr>
      </w:pPr>
      <w:ins w:id="2023" w:author="Unknown">
        <w:r w:rsidRPr="007A7EEB">
          <w:rPr>
            <w:rFonts w:ascii="Consolas" w:eastAsia="Times New Roman" w:hAnsi="Consolas" w:cs="Courier New"/>
            <w:color w:val="333333"/>
            <w:sz w:val="20"/>
            <w:szCs w:val="20"/>
          </w:rPr>
          <w:t xml:space="preserve">//Addition method return integer value of </w:t>
        </w:r>
        <w:proofErr w:type="spellStart"/>
        <w:r w:rsidRPr="007A7EEB">
          <w:rPr>
            <w:rFonts w:ascii="Consolas" w:eastAsia="Times New Roman" w:hAnsi="Consolas" w:cs="Courier New"/>
            <w:color w:val="333333"/>
            <w:sz w:val="20"/>
            <w:szCs w:val="20"/>
          </w:rPr>
          <w:t>x+y</w:t>
        </w:r>
        <w:proofErr w:type="spellEnd"/>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24" w:author="Unknown"/>
          <w:rFonts w:ascii="Consolas" w:eastAsia="Times New Roman" w:hAnsi="Consolas" w:cs="Courier New"/>
          <w:color w:val="333333"/>
          <w:sz w:val="20"/>
          <w:szCs w:val="20"/>
        </w:rPr>
      </w:pPr>
      <w:ins w:id="2025"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int</w:t>
        </w:r>
        <w:proofErr w:type="spellEnd"/>
        <w:r w:rsidRPr="007A7EEB">
          <w:rPr>
            <w:rFonts w:ascii="Consolas" w:eastAsia="Times New Roman" w:hAnsi="Consolas" w:cs="Courier New"/>
            <w:color w:val="333333"/>
            <w:sz w:val="20"/>
            <w:szCs w:val="20"/>
          </w:rPr>
          <w:t xml:space="preserve"> addition(){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26" w:author="Unknown"/>
          <w:rFonts w:ascii="Consolas" w:eastAsia="Times New Roman" w:hAnsi="Consolas" w:cs="Courier New"/>
          <w:color w:val="333333"/>
          <w:sz w:val="20"/>
          <w:szCs w:val="20"/>
        </w:rPr>
      </w:pPr>
      <w:ins w:id="202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x+y</w:t>
        </w:r>
        <w:proofErr w:type="spellEnd"/>
        <w:r w:rsidRPr="007A7EEB">
          <w:rPr>
            <w:rFonts w:ascii="Consolas" w:eastAsia="Times New Roman" w:hAnsi="Consolas" w:cs="Courier New"/>
            <w:color w:val="333333"/>
            <w:sz w:val="20"/>
            <w:szCs w:val="20"/>
          </w:rPr>
          <w:t>; //return 110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2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29" w:author="Unknown"/>
          <w:rFonts w:ascii="Consolas" w:eastAsia="Times New Roman" w:hAnsi="Consolas" w:cs="Courier New"/>
          <w:color w:val="333333"/>
          <w:sz w:val="20"/>
          <w:szCs w:val="20"/>
        </w:rPr>
      </w:pPr>
      <w:ins w:id="2030" w:author="Unknown">
        <w:r w:rsidRPr="007A7EEB">
          <w:rPr>
            <w:rFonts w:ascii="Consolas" w:eastAsia="Times New Roman" w:hAnsi="Consolas" w:cs="Courier New"/>
            <w:color w:val="333333"/>
            <w:sz w:val="20"/>
            <w:szCs w:val="20"/>
          </w:rPr>
          <w:lastRenderedPageBreak/>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31" w:author="Unknown"/>
          <w:rFonts w:ascii="Consolas" w:eastAsia="Times New Roman" w:hAnsi="Consolas" w:cs="Courier New"/>
          <w:color w:val="333333"/>
          <w:sz w:val="20"/>
          <w:szCs w:val="20"/>
        </w:rPr>
      </w:pPr>
      <w:ins w:id="2032"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033" w:author="Unknown"/>
          <w:rFonts w:ascii="Calibri" w:eastAsia="Times New Roman" w:hAnsi="Calibri" w:cs="Calibri"/>
          <w:color w:val="555555"/>
          <w:sz w:val="26"/>
          <w:szCs w:val="26"/>
        </w:rPr>
      </w:pPr>
      <w:ins w:id="2034" w:author="Unknown">
        <w:r w:rsidRPr="007A7EEB">
          <w:rPr>
            <w:rFonts w:ascii="Calibri" w:eastAsia="Times New Roman" w:hAnsi="Calibri" w:cs="Calibri"/>
            <w:color w:val="555555"/>
            <w:sz w:val="26"/>
            <w:szCs w:val="26"/>
          </w:rPr>
          <w:t>Child class inherit addition method and x field from Base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35" w:author="Unknown"/>
          <w:rFonts w:ascii="Consolas" w:eastAsia="Times New Roman" w:hAnsi="Consolas" w:cs="Courier New"/>
          <w:color w:val="333333"/>
          <w:sz w:val="20"/>
          <w:szCs w:val="20"/>
        </w:rPr>
      </w:pPr>
      <w:proofErr w:type="gramStart"/>
      <w:ins w:id="2036"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Child extends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37" w:author="Unknown"/>
          <w:rFonts w:ascii="Consolas" w:eastAsia="Times New Roman" w:hAnsi="Consolas" w:cs="Courier New"/>
          <w:color w:val="333333"/>
          <w:sz w:val="20"/>
          <w:szCs w:val="20"/>
        </w:rPr>
      </w:pPr>
      <w:ins w:id="2038"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3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40" w:author="Unknown"/>
          <w:rFonts w:ascii="Consolas" w:eastAsia="Times New Roman" w:hAnsi="Consolas" w:cs="Courier New"/>
          <w:color w:val="333333"/>
          <w:sz w:val="20"/>
          <w:szCs w:val="20"/>
        </w:rPr>
      </w:pPr>
      <w:ins w:id="2041"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z;</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42" w:author="Unknown"/>
          <w:rFonts w:ascii="Consolas" w:eastAsia="Times New Roman" w:hAnsi="Consolas" w:cs="Courier New"/>
          <w:color w:val="333333"/>
          <w:sz w:val="20"/>
          <w:szCs w:val="20"/>
        </w:rPr>
      </w:pPr>
      <w:ins w:id="2043"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void subtraction(){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44" w:author="Unknown"/>
          <w:rFonts w:ascii="Consolas" w:eastAsia="Times New Roman" w:hAnsi="Consolas" w:cs="Courier New"/>
          <w:color w:val="333333"/>
          <w:sz w:val="20"/>
          <w:szCs w:val="20"/>
        </w:rPr>
      </w:pPr>
      <w:ins w:id="2045"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46" w:author="Unknown"/>
          <w:rFonts w:ascii="Consolas" w:eastAsia="Times New Roman" w:hAnsi="Consolas" w:cs="Courier New"/>
          <w:color w:val="333333"/>
          <w:sz w:val="20"/>
          <w:szCs w:val="20"/>
        </w:rPr>
      </w:pPr>
      <w:ins w:id="204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//addition method and x filed is inherited from Base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48" w:author="Unknown"/>
          <w:rFonts w:ascii="Consolas" w:eastAsia="Times New Roman" w:hAnsi="Consolas" w:cs="Courier New"/>
          <w:color w:val="333333"/>
          <w:sz w:val="20"/>
          <w:szCs w:val="20"/>
        </w:rPr>
      </w:pPr>
      <w:ins w:id="204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 xml:space="preserve">z = </w:t>
        </w:r>
        <w:proofErr w:type="gramStart"/>
        <w:r w:rsidRPr="007A7EEB">
          <w:rPr>
            <w:rFonts w:ascii="Consolas" w:eastAsia="Times New Roman" w:hAnsi="Consolas" w:cs="Courier New"/>
            <w:color w:val="333333"/>
            <w:sz w:val="20"/>
            <w:szCs w:val="20"/>
          </w:rPr>
          <w:t>addition(</w:t>
        </w:r>
        <w:proofErr w:type="gramEnd"/>
        <w:r w:rsidRPr="007A7EEB">
          <w:rPr>
            <w:rFonts w:ascii="Consolas" w:eastAsia="Times New Roman" w:hAnsi="Consolas" w:cs="Courier New"/>
            <w:color w:val="333333"/>
            <w:sz w:val="20"/>
            <w:szCs w:val="20"/>
          </w:rPr>
          <w:t>) - x;</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50" w:author="Unknown"/>
          <w:rFonts w:ascii="Consolas" w:eastAsia="Times New Roman" w:hAnsi="Consolas" w:cs="Courier New"/>
          <w:color w:val="333333"/>
          <w:sz w:val="20"/>
          <w:szCs w:val="20"/>
        </w:rPr>
      </w:pPr>
      <w:ins w:id="2051"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z);</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52" w:author="Unknown"/>
          <w:rFonts w:ascii="Consolas" w:eastAsia="Times New Roman" w:hAnsi="Consolas" w:cs="Courier New"/>
          <w:color w:val="333333"/>
          <w:sz w:val="20"/>
          <w:szCs w:val="20"/>
        </w:rPr>
      </w:pPr>
      <w:ins w:id="2053"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5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55" w:author="Unknown"/>
          <w:rFonts w:ascii="Consolas" w:eastAsia="Times New Roman" w:hAnsi="Consolas" w:cs="Courier New"/>
          <w:color w:val="333333"/>
          <w:sz w:val="20"/>
          <w:szCs w:val="20"/>
        </w:rPr>
      </w:pPr>
      <w:ins w:id="2056"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057" w:author="Unknown"/>
          <w:rFonts w:ascii="Calibri" w:eastAsia="Times New Roman" w:hAnsi="Calibri" w:cs="Calibri"/>
          <w:color w:val="555555"/>
          <w:sz w:val="26"/>
          <w:szCs w:val="26"/>
        </w:rPr>
      </w:pPr>
      <w:ins w:id="2058" w:author="Unknown">
        <w:r w:rsidRPr="007A7EEB">
          <w:rPr>
            <w:rFonts w:ascii="Calibri" w:eastAsia="Times New Roman" w:hAnsi="Calibri" w:cs="Calibri"/>
            <w:color w:val="555555"/>
            <w:sz w:val="26"/>
            <w:szCs w:val="26"/>
          </w:rPr>
          <w:t>In the Main class we create Child object and calls subtraction method on it.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59" w:author="Unknown"/>
          <w:rFonts w:ascii="Consolas" w:eastAsia="Times New Roman" w:hAnsi="Consolas" w:cs="Courier New"/>
          <w:color w:val="333333"/>
          <w:sz w:val="20"/>
          <w:szCs w:val="20"/>
        </w:rPr>
      </w:pPr>
      <w:proofErr w:type="gramStart"/>
      <w:ins w:id="2060"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InheritanceAbhiandroid</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6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62" w:author="Unknown"/>
          <w:rFonts w:ascii="Consolas" w:eastAsia="Times New Roman" w:hAnsi="Consolas" w:cs="Courier New"/>
          <w:color w:val="333333"/>
          <w:sz w:val="20"/>
          <w:szCs w:val="20"/>
        </w:rPr>
      </w:pPr>
      <w:proofErr w:type="gramStart"/>
      <w:ins w:id="2063"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6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65" w:author="Unknown"/>
          <w:rFonts w:ascii="Consolas" w:eastAsia="Times New Roman" w:hAnsi="Consolas" w:cs="Courier New"/>
          <w:color w:val="333333"/>
          <w:sz w:val="20"/>
          <w:szCs w:val="20"/>
        </w:rPr>
      </w:pPr>
      <w:ins w:id="2066" w:author="Unknown">
        <w:r w:rsidRPr="007A7EEB">
          <w:rPr>
            <w:rFonts w:ascii="Consolas" w:eastAsia="Times New Roman" w:hAnsi="Consolas" w:cs="Courier New"/>
            <w:color w:val="333333"/>
            <w:sz w:val="20"/>
            <w:szCs w:val="20"/>
          </w:rPr>
          <w:t xml:space="preserve">Child </w:t>
        </w:r>
        <w:proofErr w:type="spellStart"/>
        <w:r w:rsidRPr="007A7EEB">
          <w:rPr>
            <w:rFonts w:ascii="Consolas" w:eastAsia="Times New Roman" w:hAnsi="Consolas" w:cs="Courier New"/>
            <w:color w:val="333333"/>
            <w:sz w:val="20"/>
            <w:szCs w:val="20"/>
          </w:rPr>
          <w:t>child</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Child(</w:t>
        </w:r>
        <w:proofErr w:type="gramEnd"/>
        <w:r w:rsidRPr="007A7EEB">
          <w:rPr>
            <w:rFonts w:ascii="Consolas" w:eastAsia="Times New Roman" w:hAnsi="Consolas" w:cs="Courier New"/>
            <w:color w:val="333333"/>
            <w:sz w:val="20"/>
            <w:szCs w:val="20"/>
          </w:rPr>
          <w:t>); //Child object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67" w:author="Unknown"/>
          <w:rFonts w:ascii="Consolas" w:eastAsia="Times New Roman" w:hAnsi="Consolas" w:cs="Courier New"/>
          <w:color w:val="333333"/>
          <w:sz w:val="20"/>
          <w:szCs w:val="20"/>
        </w:rPr>
      </w:pPr>
      <w:proofErr w:type="spellStart"/>
      <w:proofErr w:type="gramStart"/>
      <w:ins w:id="2068" w:author="Unknown">
        <w:r w:rsidRPr="007A7EEB">
          <w:rPr>
            <w:rFonts w:ascii="Consolas" w:eastAsia="Times New Roman" w:hAnsi="Consolas" w:cs="Courier New"/>
            <w:color w:val="333333"/>
            <w:sz w:val="20"/>
            <w:szCs w:val="20"/>
          </w:rPr>
          <w:t>child.subtraction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);//Subtraction method called on child object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6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70" w:author="Unknown"/>
          <w:rFonts w:ascii="Consolas" w:eastAsia="Times New Roman" w:hAnsi="Consolas" w:cs="Courier New"/>
          <w:color w:val="333333"/>
          <w:sz w:val="20"/>
          <w:szCs w:val="20"/>
        </w:rPr>
      </w:pPr>
      <w:ins w:id="2071"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7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73" w:author="Unknown"/>
          <w:rFonts w:ascii="Consolas" w:eastAsia="Times New Roman" w:hAnsi="Consolas" w:cs="Courier New"/>
          <w:color w:val="333333"/>
          <w:sz w:val="20"/>
          <w:szCs w:val="20"/>
        </w:rPr>
      </w:pPr>
      <w:ins w:id="2074"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075" w:author="Unknown"/>
          <w:rFonts w:ascii="Calibri" w:eastAsia="Times New Roman" w:hAnsi="Calibri" w:cs="Calibri"/>
          <w:color w:val="555555"/>
          <w:sz w:val="26"/>
          <w:szCs w:val="26"/>
        </w:rPr>
      </w:pPr>
      <w:ins w:id="2076" w:author="Unknown">
        <w:r w:rsidRPr="007A7EEB">
          <w:rPr>
            <w:rFonts w:ascii="Calibri" w:eastAsia="Times New Roman" w:hAnsi="Calibri" w:cs="Calibri"/>
            <w:b/>
            <w:bCs/>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77" w:author="Unknown"/>
          <w:rFonts w:ascii="Consolas" w:eastAsia="Times New Roman" w:hAnsi="Consolas" w:cs="Courier New"/>
          <w:color w:val="333333"/>
          <w:sz w:val="20"/>
          <w:szCs w:val="20"/>
        </w:rPr>
      </w:pPr>
      <w:ins w:id="2078" w:author="Unknown">
        <w:r w:rsidRPr="007A7EEB">
          <w:rPr>
            <w:rFonts w:ascii="Consolas" w:eastAsia="Times New Roman" w:hAnsi="Consolas" w:cs="Courier New"/>
            <w:color w:val="333333"/>
            <w:sz w:val="20"/>
            <w:szCs w:val="20"/>
          </w:rPr>
          <w:t>60</w:t>
        </w:r>
      </w:ins>
    </w:p>
    <w:p w:rsidR="007A7EEB" w:rsidRPr="007A7EEB" w:rsidRDefault="007A7EEB" w:rsidP="007A7EEB">
      <w:pPr>
        <w:shd w:val="clear" w:color="auto" w:fill="FFFFFF"/>
        <w:spacing w:after="150" w:line="240" w:lineRule="auto"/>
        <w:jc w:val="both"/>
        <w:rPr>
          <w:ins w:id="2079" w:author="Unknown"/>
          <w:rFonts w:ascii="Calibri" w:eastAsia="Times New Roman" w:hAnsi="Calibri" w:cs="Calibri"/>
          <w:color w:val="555555"/>
          <w:sz w:val="26"/>
          <w:szCs w:val="26"/>
        </w:rPr>
      </w:pPr>
      <w:ins w:id="2080" w:author="Unknown">
        <w:r w:rsidRPr="007A7EEB">
          <w:rPr>
            <w:rFonts w:ascii="Calibri" w:eastAsia="Times New Roman" w:hAnsi="Calibri" w:cs="Calibri"/>
            <w:b/>
            <w:bCs/>
            <w:color w:val="008000"/>
            <w:sz w:val="26"/>
            <w:szCs w:val="26"/>
          </w:rPr>
          <w:t>Example 2:</w:t>
        </w:r>
      </w:ins>
    </w:p>
    <w:p w:rsidR="007A7EEB" w:rsidRPr="007A7EEB" w:rsidRDefault="007A7EEB" w:rsidP="007A7EEB">
      <w:pPr>
        <w:shd w:val="clear" w:color="auto" w:fill="FFFFFF"/>
        <w:spacing w:after="150" w:line="240" w:lineRule="auto"/>
        <w:jc w:val="both"/>
        <w:rPr>
          <w:ins w:id="2081" w:author="Unknown"/>
          <w:rFonts w:ascii="Calibri" w:eastAsia="Times New Roman" w:hAnsi="Calibri" w:cs="Calibri"/>
          <w:color w:val="555555"/>
          <w:sz w:val="26"/>
          <w:szCs w:val="26"/>
        </w:rPr>
      </w:pPr>
      <w:ins w:id="2082" w:author="Unknown">
        <w:r w:rsidRPr="007A7EEB">
          <w:rPr>
            <w:rFonts w:ascii="Calibri" w:eastAsia="Times New Roman" w:hAnsi="Calibri" w:cs="Calibri"/>
            <w:b/>
            <w:bCs/>
            <w:color w:val="555555"/>
            <w:sz w:val="26"/>
            <w:szCs w:val="26"/>
          </w:rPr>
          <w:lastRenderedPageBreak/>
          <w:t>Base.java: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83" w:author="Unknown"/>
          <w:rFonts w:ascii="Consolas" w:eastAsia="Times New Roman" w:hAnsi="Consolas" w:cs="Courier New"/>
          <w:color w:val="333333"/>
          <w:sz w:val="20"/>
          <w:szCs w:val="20"/>
        </w:rPr>
      </w:pPr>
      <w:proofErr w:type="gramStart"/>
      <w:ins w:id="2084"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85" w:author="Unknown"/>
          <w:rFonts w:ascii="Consolas" w:eastAsia="Times New Roman" w:hAnsi="Consolas" w:cs="Courier New"/>
          <w:color w:val="333333"/>
          <w:sz w:val="20"/>
          <w:szCs w:val="20"/>
        </w:rPr>
      </w:pPr>
      <w:ins w:id="2086"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87" w:author="Unknown"/>
          <w:rFonts w:ascii="Consolas" w:eastAsia="Times New Roman" w:hAnsi="Consolas" w:cs="Courier New"/>
          <w:color w:val="333333"/>
          <w:sz w:val="20"/>
          <w:szCs w:val="20"/>
        </w:rPr>
      </w:pPr>
      <w:proofErr w:type="spellStart"/>
      <w:proofErr w:type="gramStart"/>
      <w:ins w:id="2088"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x=50;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89" w:author="Unknown"/>
          <w:rFonts w:ascii="Consolas" w:eastAsia="Times New Roman" w:hAnsi="Consolas" w:cs="Courier New"/>
          <w:color w:val="333333"/>
          <w:sz w:val="20"/>
          <w:szCs w:val="20"/>
        </w:rPr>
      </w:pPr>
      <w:ins w:id="2090"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091" w:author="Unknown"/>
          <w:rFonts w:ascii="Calibri" w:eastAsia="Times New Roman" w:hAnsi="Calibri" w:cs="Calibri"/>
          <w:color w:val="555555"/>
          <w:sz w:val="26"/>
          <w:szCs w:val="26"/>
        </w:rPr>
      </w:pPr>
      <w:ins w:id="2092" w:author="Unknown">
        <w:r w:rsidRPr="007A7EEB">
          <w:rPr>
            <w:rFonts w:ascii="Calibri" w:eastAsia="Times New Roman" w:hAnsi="Calibri" w:cs="Calibri"/>
            <w:b/>
            <w:bCs/>
            <w:color w:val="555555"/>
            <w:sz w:val="26"/>
            <w:szCs w:val="26"/>
          </w:rPr>
          <w:t>Child.java: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93" w:author="Unknown"/>
          <w:rFonts w:ascii="Consolas" w:eastAsia="Times New Roman" w:hAnsi="Consolas" w:cs="Courier New"/>
          <w:color w:val="333333"/>
          <w:sz w:val="20"/>
          <w:szCs w:val="20"/>
        </w:rPr>
      </w:pPr>
      <w:proofErr w:type="gramStart"/>
      <w:ins w:id="2094"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Child extends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95" w:author="Unknown"/>
          <w:rFonts w:ascii="Consolas" w:eastAsia="Times New Roman" w:hAnsi="Consolas" w:cs="Courier New"/>
          <w:color w:val="333333"/>
          <w:sz w:val="20"/>
          <w:szCs w:val="20"/>
        </w:rPr>
      </w:pPr>
      <w:ins w:id="2096"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97" w:author="Unknown"/>
          <w:rFonts w:ascii="Consolas" w:eastAsia="Times New Roman" w:hAnsi="Consolas" w:cs="Courier New"/>
          <w:color w:val="333333"/>
          <w:sz w:val="20"/>
          <w:szCs w:val="20"/>
        </w:rPr>
      </w:pPr>
      <w:ins w:id="2098"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x=20;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099" w:author="Unknown"/>
          <w:rFonts w:ascii="Consolas" w:eastAsia="Times New Roman" w:hAnsi="Consolas" w:cs="Courier New"/>
          <w:color w:val="333333"/>
          <w:sz w:val="20"/>
          <w:szCs w:val="20"/>
        </w:rPr>
      </w:pPr>
      <w:ins w:id="2100" w:author="Unknown">
        <w:r w:rsidRPr="007A7EEB">
          <w:rPr>
            <w:rFonts w:ascii="Consolas" w:eastAsia="Times New Roman" w:hAnsi="Consolas" w:cs="Courier New"/>
            <w:color w:val="333333"/>
            <w:sz w:val="20"/>
            <w:szCs w:val="20"/>
          </w:rPr>
          <w:t xml:space="preserve"> </w:t>
        </w:r>
        <w:proofErr w:type="gramStart"/>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show()</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01" w:author="Unknown"/>
          <w:rFonts w:ascii="Consolas" w:eastAsia="Times New Roman" w:hAnsi="Consolas" w:cs="Courier New"/>
          <w:color w:val="333333"/>
          <w:sz w:val="20"/>
          <w:szCs w:val="20"/>
        </w:rPr>
      </w:pPr>
      <w:ins w:id="2102"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03" w:author="Unknown"/>
          <w:rFonts w:ascii="Consolas" w:eastAsia="Times New Roman" w:hAnsi="Consolas" w:cs="Courier New"/>
          <w:color w:val="333333"/>
          <w:sz w:val="20"/>
          <w:szCs w:val="20"/>
        </w:rPr>
      </w:pPr>
      <w:ins w:id="2104" w:author="Unknown">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(x);</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05" w:author="Unknown"/>
          <w:rFonts w:ascii="Consolas" w:eastAsia="Times New Roman" w:hAnsi="Consolas" w:cs="Courier New"/>
          <w:color w:val="333333"/>
          <w:sz w:val="20"/>
          <w:szCs w:val="20"/>
        </w:rPr>
      </w:pPr>
      <w:ins w:id="2106"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07" w:author="Unknown"/>
          <w:rFonts w:ascii="Consolas" w:eastAsia="Times New Roman" w:hAnsi="Consolas" w:cs="Courier New"/>
          <w:color w:val="333333"/>
          <w:sz w:val="20"/>
          <w:szCs w:val="20"/>
        </w:rPr>
      </w:pPr>
      <w:ins w:id="2108"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109" w:author="Unknown"/>
          <w:rFonts w:ascii="Calibri" w:eastAsia="Times New Roman" w:hAnsi="Calibri" w:cs="Calibri"/>
          <w:color w:val="555555"/>
          <w:sz w:val="26"/>
          <w:szCs w:val="26"/>
        </w:rPr>
      </w:pPr>
      <w:ins w:id="2110" w:author="Unknown">
        <w:r w:rsidRPr="007A7EEB">
          <w:rPr>
            <w:rFonts w:ascii="Calibri" w:eastAsia="Times New Roman" w:hAnsi="Calibri" w:cs="Calibri"/>
            <w:b/>
            <w:bCs/>
            <w:color w:val="555555"/>
            <w:sz w:val="26"/>
            <w:szCs w:val="26"/>
          </w:rPr>
          <w:t>InheritanceAbhiandroid.java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11" w:author="Unknown"/>
          <w:rFonts w:ascii="Consolas" w:eastAsia="Times New Roman" w:hAnsi="Consolas" w:cs="Courier New"/>
          <w:color w:val="333333"/>
          <w:sz w:val="20"/>
          <w:szCs w:val="20"/>
        </w:rPr>
      </w:pPr>
      <w:proofErr w:type="gramStart"/>
      <w:ins w:id="2112"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InheritanceAbhiandroid</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1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14" w:author="Unknown"/>
          <w:rFonts w:ascii="Consolas" w:eastAsia="Times New Roman" w:hAnsi="Consolas" w:cs="Courier New"/>
          <w:color w:val="333333"/>
          <w:sz w:val="20"/>
          <w:szCs w:val="20"/>
        </w:rPr>
      </w:pPr>
      <w:ins w:id="2115"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16" w:author="Unknown"/>
          <w:rFonts w:ascii="Consolas" w:eastAsia="Times New Roman" w:hAnsi="Consolas" w:cs="Courier New"/>
          <w:color w:val="333333"/>
          <w:sz w:val="20"/>
          <w:szCs w:val="20"/>
        </w:rPr>
      </w:pPr>
      <w:ins w:id="211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18" w:author="Unknown"/>
          <w:rFonts w:ascii="Consolas" w:eastAsia="Times New Roman" w:hAnsi="Consolas" w:cs="Courier New"/>
          <w:color w:val="333333"/>
          <w:sz w:val="20"/>
          <w:szCs w:val="20"/>
        </w:rPr>
      </w:pPr>
      <w:ins w:id="211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 xml:space="preserve">Child c = new </w:t>
        </w:r>
        <w:proofErr w:type="gramStart"/>
        <w:r w:rsidRPr="007A7EEB">
          <w:rPr>
            <w:rFonts w:ascii="Consolas" w:eastAsia="Times New Roman" w:hAnsi="Consolas" w:cs="Courier New"/>
            <w:color w:val="333333"/>
            <w:sz w:val="20"/>
            <w:szCs w:val="20"/>
          </w:rPr>
          <w:t>Child(</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20" w:author="Unknown"/>
          <w:rFonts w:ascii="Consolas" w:eastAsia="Times New Roman" w:hAnsi="Consolas" w:cs="Courier New"/>
          <w:color w:val="333333"/>
          <w:sz w:val="20"/>
          <w:szCs w:val="20"/>
        </w:rPr>
      </w:pPr>
      <w:ins w:id="2121"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c.show</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2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23" w:author="Unknown"/>
          <w:rFonts w:ascii="Consolas" w:eastAsia="Times New Roman" w:hAnsi="Consolas" w:cs="Courier New"/>
          <w:color w:val="333333"/>
          <w:sz w:val="20"/>
          <w:szCs w:val="20"/>
        </w:rPr>
      </w:pPr>
      <w:ins w:id="2124"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2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26" w:author="Unknown"/>
          <w:rFonts w:ascii="Consolas" w:eastAsia="Times New Roman" w:hAnsi="Consolas" w:cs="Courier New"/>
          <w:color w:val="333333"/>
          <w:sz w:val="20"/>
          <w:szCs w:val="20"/>
        </w:rPr>
      </w:pPr>
      <w:ins w:id="2127"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128" w:author="Unknown"/>
          <w:rFonts w:ascii="Calibri" w:eastAsia="Times New Roman" w:hAnsi="Calibri" w:cs="Calibri"/>
          <w:color w:val="555555"/>
          <w:sz w:val="26"/>
          <w:szCs w:val="26"/>
        </w:rPr>
      </w:pPr>
      <w:ins w:id="2129" w:author="Unknown">
        <w:r w:rsidRPr="007A7EEB">
          <w:rPr>
            <w:rFonts w:ascii="Calibri" w:eastAsia="Times New Roman" w:hAnsi="Calibri" w:cs="Calibri"/>
            <w:b/>
            <w:bCs/>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30" w:author="Unknown"/>
          <w:rFonts w:ascii="Consolas" w:eastAsia="Times New Roman" w:hAnsi="Consolas" w:cs="Courier New"/>
          <w:color w:val="333333"/>
          <w:sz w:val="20"/>
          <w:szCs w:val="20"/>
        </w:rPr>
      </w:pPr>
      <w:ins w:id="2131" w:author="Unknown">
        <w:r w:rsidRPr="007A7EEB">
          <w:rPr>
            <w:rFonts w:ascii="Consolas" w:eastAsia="Times New Roman" w:hAnsi="Consolas" w:cs="Courier New"/>
            <w:color w:val="333333"/>
            <w:sz w:val="20"/>
            <w:szCs w:val="20"/>
          </w:rPr>
          <w:t>20</w:t>
        </w:r>
      </w:ins>
    </w:p>
    <w:p w:rsidR="007A7EEB" w:rsidRPr="007A7EEB" w:rsidRDefault="007A7EEB" w:rsidP="007A7EEB">
      <w:pPr>
        <w:shd w:val="clear" w:color="auto" w:fill="FFFFFF"/>
        <w:spacing w:after="150" w:line="240" w:lineRule="auto"/>
        <w:jc w:val="both"/>
        <w:rPr>
          <w:ins w:id="2132" w:author="Unknown"/>
          <w:rFonts w:ascii="Calibri" w:eastAsia="Times New Roman" w:hAnsi="Calibri" w:cs="Calibri"/>
          <w:color w:val="555555"/>
          <w:sz w:val="26"/>
          <w:szCs w:val="26"/>
        </w:rPr>
      </w:pPr>
      <w:ins w:id="2133"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xml:space="preserve"> The above program prints value of x=20 because priority always goes to local variables. So in </w:t>
        </w:r>
        <w:proofErr w:type="gramStart"/>
        <w:r w:rsidRPr="007A7EEB">
          <w:rPr>
            <w:rFonts w:ascii="Calibri" w:eastAsia="Times New Roman" w:hAnsi="Calibri" w:cs="Calibri"/>
            <w:color w:val="555555"/>
            <w:sz w:val="26"/>
            <w:szCs w:val="26"/>
          </w:rPr>
          <w:t>show(</w:t>
        </w:r>
        <w:proofErr w:type="gramEnd"/>
        <w:r w:rsidRPr="007A7EEB">
          <w:rPr>
            <w:rFonts w:ascii="Calibri" w:eastAsia="Times New Roman" w:hAnsi="Calibri" w:cs="Calibri"/>
            <w:color w:val="555555"/>
            <w:sz w:val="26"/>
            <w:szCs w:val="26"/>
          </w:rPr>
          <w:t xml:space="preserve">) method of child </w:t>
        </w:r>
        <w:proofErr w:type="spellStart"/>
        <w:r w:rsidRPr="007A7EEB">
          <w:rPr>
            <w:rFonts w:ascii="Calibri" w:eastAsia="Times New Roman" w:hAnsi="Calibri" w:cs="Calibri"/>
            <w:color w:val="555555"/>
            <w:sz w:val="26"/>
            <w:szCs w:val="26"/>
          </w:rPr>
          <w:t>class,we</w:t>
        </w:r>
        <w:proofErr w:type="spellEnd"/>
        <w:r w:rsidRPr="007A7EEB">
          <w:rPr>
            <w:rFonts w:ascii="Calibri" w:eastAsia="Times New Roman" w:hAnsi="Calibri" w:cs="Calibri"/>
            <w:color w:val="555555"/>
            <w:sz w:val="26"/>
            <w:szCs w:val="26"/>
          </w:rPr>
          <w:t xml:space="preserve"> can access member of parent </w:t>
        </w:r>
        <w:r w:rsidRPr="007A7EEB">
          <w:rPr>
            <w:rFonts w:ascii="Calibri" w:eastAsia="Times New Roman" w:hAnsi="Calibri" w:cs="Calibri"/>
            <w:color w:val="555555"/>
            <w:sz w:val="26"/>
            <w:szCs w:val="26"/>
          </w:rPr>
          <w:lastRenderedPageBreak/>
          <w:t xml:space="preserve">class </w:t>
        </w:r>
        <w:proofErr w:type="spellStart"/>
        <w:r w:rsidRPr="007A7EEB">
          <w:rPr>
            <w:rFonts w:ascii="Calibri" w:eastAsia="Times New Roman" w:hAnsi="Calibri" w:cs="Calibri"/>
            <w:color w:val="555555"/>
            <w:sz w:val="26"/>
            <w:szCs w:val="26"/>
          </w:rPr>
          <w:t>i.e</w:t>
        </w:r>
        <w:proofErr w:type="spellEnd"/>
        <w:r w:rsidRPr="007A7EEB">
          <w:rPr>
            <w:rFonts w:ascii="Calibri" w:eastAsia="Times New Roman" w:hAnsi="Calibri" w:cs="Calibri"/>
            <w:color w:val="555555"/>
            <w:sz w:val="26"/>
            <w:szCs w:val="26"/>
          </w:rPr>
          <w:t xml:space="preserve"> base class using </w:t>
        </w:r>
        <w:r w:rsidRPr="007A7EEB">
          <w:rPr>
            <w:rFonts w:ascii="Calibri" w:eastAsia="Times New Roman" w:hAnsi="Calibri" w:cs="Calibri"/>
            <w:b/>
            <w:bCs/>
            <w:color w:val="555555"/>
            <w:sz w:val="26"/>
            <w:szCs w:val="26"/>
          </w:rPr>
          <w:t>super </w:t>
        </w:r>
        <w:r w:rsidRPr="007A7EEB">
          <w:rPr>
            <w:rFonts w:ascii="Calibri" w:eastAsia="Times New Roman" w:hAnsi="Calibri" w:cs="Calibri"/>
            <w:color w:val="555555"/>
            <w:sz w:val="26"/>
            <w:szCs w:val="26"/>
          </w:rPr>
          <w:t>keyword. It means if we want to print value of x=50 also from the same above program then by using super keyword.</w:t>
        </w:r>
      </w:ins>
    </w:p>
    <w:p w:rsidR="007A7EEB" w:rsidRPr="007A7EEB" w:rsidRDefault="007A7EEB" w:rsidP="007A7EEB">
      <w:pPr>
        <w:shd w:val="clear" w:color="auto" w:fill="FFFFFF"/>
        <w:spacing w:after="150" w:line="240" w:lineRule="auto"/>
        <w:jc w:val="both"/>
        <w:rPr>
          <w:ins w:id="2134" w:author="Unknown"/>
          <w:rFonts w:ascii="Calibri" w:eastAsia="Times New Roman" w:hAnsi="Calibri" w:cs="Calibri"/>
          <w:color w:val="555555"/>
          <w:sz w:val="26"/>
          <w:szCs w:val="26"/>
        </w:rPr>
      </w:pPr>
      <w:ins w:id="2135" w:author="Unknown">
        <w:r w:rsidRPr="007A7EEB">
          <w:rPr>
            <w:rFonts w:ascii="Calibri" w:eastAsia="Times New Roman" w:hAnsi="Calibri" w:cs="Calibri"/>
            <w:b/>
            <w:bCs/>
            <w:color w:val="008000"/>
            <w:sz w:val="26"/>
            <w:szCs w:val="26"/>
          </w:rPr>
          <w:t>Example 3 of Inheritance using super keyword:</w:t>
        </w:r>
      </w:ins>
    </w:p>
    <w:p w:rsidR="007A7EEB" w:rsidRPr="007A7EEB" w:rsidRDefault="007A7EEB" w:rsidP="007A7EEB">
      <w:pPr>
        <w:shd w:val="clear" w:color="auto" w:fill="FFFFFF"/>
        <w:spacing w:after="150" w:line="240" w:lineRule="auto"/>
        <w:jc w:val="both"/>
        <w:rPr>
          <w:ins w:id="2136" w:author="Unknown"/>
          <w:rFonts w:ascii="Calibri" w:eastAsia="Times New Roman" w:hAnsi="Calibri" w:cs="Calibri"/>
          <w:color w:val="555555"/>
          <w:sz w:val="26"/>
          <w:szCs w:val="26"/>
        </w:rPr>
      </w:pPr>
      <w:ins w:id="2137" w:author="Unknown">
        <w:r w:rsidRPr="007A7EEB">
          <w:rPr>
            <w:rFonts w:ascii="Calibri" w:eastAsia="Times New Roman" w:hAnsi="Calibri" w:cs="Calibri"/>
            <w:b/>
            <w:bCs/>
            <w:color w:val="555555"/>
            <w:sz w:val="26"/>
            <w:szCs w:val="26"/>
          </w:rPr>
          <w:t>Base.java: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38" w:author="Unknown"/>
          <w:rFonts w:ascii="Consolas" w:eastAsia="Times New Roman" w:hAnsi="Consolas" w:cs="Courier New"/>
          <w:color w:val="333333"/>
          <w:sz w:val="20"/>
          <w:szCs w:val="20"/>
        </w:rPr>
      </w:pPr>
      <w:proofErr w:type="gramStart"/>
      <w:ins w:id="2139"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40" w:author="Unknown"/>
          <w:rFonts w:ascii="Consolas" w:eastAsia="Times New Roman" w:hAnsi="Consolas" w:cs="Courier New"/>
          <w:color w:val="333333"/>
          <w:sz w:val="20"/>
          <w:szCs w:val="20"/>
        </w:rPr>
      </w:pPr>
      <w:ins w:id="2141"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42" w:author="Unknown"/>
          <w:rFonts w:ascii="Consolas" w:eastAsia="Times New Roman" w:hAnsi="Consolas" w:cs="Courier New"/>
          <w:color w:val="333333"/>
          <w:sz w:val="20"/>
          <w:szCs w:val="20"/>
        </w:rPr>
      </w:pPr>
      <w:proofErr w:type="spellStart"/>
      <w:proofErr w:type="gramStart"/>
      <w:ins w:id="2143"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x=50;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44" w:author="Unknown"/>
          <w:rFonts w:ascii="Consolas" w:eastAsia="Times New Roman" w:hAnsi="Consolas" w:cs="Courier New"/>
          <w:color w:val="333333"/>
          <w:sz w:val="20"/>
          <w:szCs w:val="20"/>
        </w:rPr>
      </w:pPr>
      <w:ins w:id="2145"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146" w:author="Unknown"/>
          <w:rFonts w:ascii="Calibri" w:eastAsia="Times New Roman" w:hAnsi="Calibri" w:cs="Calibri"/>
          <w:color w:val="555555"/>
          <w:sz w:val="26"/>
          <w:szCs w:val="26"/>
        </w:rPr>
      </w:pPr>
      <w:ins w:id="2147" w:author="Unknown">
        <w:r w:rsidRPr="007A7EEB">
          <w:rPr>
            <w:rFonts w:ascii="Calibri" w:eastAsia="Times New Roman" w:hAnsi="Calibri" w:cs="Calibri"/>
            <w:b/>
            <w:bCs/>
            <w:color w:val="555555"/>
            <w:sz w:val="26"/>
            <w:szCs w:val="26"/>
          </w:rPr>
          <w:t>Child.java: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48" w:author="Unknown"/>
          <w:rFonts w:ascii="Consolas" w:eastAsia="Times New Roman" w:hAnsi="Consolas" w:cs="Courier New"/>
          <w:color w:val="333333"/>
          <w:sz w:val="20"/>
          <w:szCs w:val="20"/>
        </w:rPr>
      </w:pPr>
      <w:proofErr w:type="gramStart"/>
      <w:ins w:id="2149"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Child extends Base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50" w:author="Unknown"/>
          <w:rFonts w:ascii="Consolas" w:eastAsia="Times New Roman" w:hAnsi="Consolas" w:cs="Courier New"/>
          <w:color w:val="333333"/>
          <w:sz w:val="20"/>
          <w:szCs w:val="20"/>
        </w:rPr>
      </w:pPr>
      <w:ins w:id="2151"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52" w:author="Unknown"/>
          <w:rFonts w:ascii="Consolas" w:eastAsia="Times New Roman" w:hAnsi="Consolas" w:cs="Courier New"/>
          <w:color w:val="333333"/>
          <w:sz w:val="20"/>
          <w:szCs w:val="20"/>
        </w:rPr>
      </w:pPr>
      <w:proofErr w:type="spellStart"/>
      <w:proofErr w:type="gramStart"/>
      <w:ins w:id="2153" w:author="Unknown">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x=20;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54" w:author="Unknown"/>
          <w:rFonts w:ascii="Consolas" w:eastAsia="Times New Roman" w:hAnsi="Consolas" w:cs="Courier New"/>
          <w:color w:val="333333"/>
          <w:sz w:val="20"/>
          <w:szCs w:val="20"/>
        </w:rPr>
      </w:pPr>
      <w:proofErr w:type="gramStart"/>
      <w:ins w:id="2155"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show()</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56" w:author="Unknown"/>
          <w:rFonts w:ascii="Consolas" w:eastAsia="Times New Roman" w:hAnsi="Consolas" w:cs="Courier New"/>
          <w:color w:val="333333"/>
          <w:sz w:val="20"/>
          <w:szCs w:val="20"/>
        </w:rPr>
      </w:pPr>
      <w:ins w:id="2157"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58" w:author="Unknown"/>
          <w:rFonts w:ascii="Consolas" w:eastAsia="Times New Roman" w:hAnsi="Consolas" w:cs="Courier New"/>
          <w:color w:val="333333"/>
          <w:sz w:val="20"/>
          <w:szCs w:val="20"/>
        </w:rPr>
      </w:pPr>
      <w:proofErr w:type="spellStart"/>
      <w:ins w:id="2159"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(x);</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60" w:author="Unknown"/>
          <w:rFonts w:ascii="Consolas" w:eastAsia="Times New Roman" w:hAnsi="Consolas" w:cs="Courier New"/>
          <w:color w:val="333333"/>
          <w:sz w:val="20"/>
          <w:szCs w:val="20"/>
        </w:rPr>
      </w:pPr>
      <w:proofErr w:type="spellStart"/>
      <w:proofErr w:type="gramStart"/>
      <w:ins w:id="2161"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spellStart"/>
        <w:proofErr w:type="gramEnd"/>
        <w:r w:rsidRPr="007A7EEB">
          <w:rPr>
            <w:rFonts w:ascii="Consolas" w:eastAsia="Times New Roman" w:hAnsi="Consolas" w:cs="Courier New"/>
            <w:color w:val="333333"/>
            <w:sz w:val="20"/>
            <w:szCs w:val="20"/>
          </w:rPr>
          <w:t>super.x</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62" w:author="Unknown"/>
          <w:rFonts w:ascii="Consolas" w:eastAsia="Times New Roman" w:hAnsi="Consolas" w:cs="Courier New"/>
          <w:color w:val="333333"/>
          <w:sz w:val="20"/>
          <w:szCs w:val="20"/>
        </w:rPr>
      </w:pPr>
      <w:ins w:id="2163"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64" w:author="Unknown"/>
          <w:rFonts w:ascii="Consolas" w:eastAsia="Times New Roman" w:hAnsi="Consolas" w:cs="Courier New"/>
          <w:color w:val="333333"/>
          <w:sz w:val="20"/>
          <w:szCs w:val="20"/>
        </w:rPr>
      </w:pPr>
      <w:ins w:id="2165"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66" w:author="Unknown"/>
          <w:rFonts w:ascii="Consolas" w:eastAsia="Times New Roman" w:hAnsi="Consolas" w:cs="Courier New"/>
          <w:color w:val="333333"/>
          <w:sz w:val="20"/>
          <w:szCs w:val="20"/>
        </w:rPr>
      </w:pPr>
      <w:proofErr w:type="gramStart"/>
      <w:ins w:id="2167"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InheritanceAbhiAndroid</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6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69" w:author="Unknown"/>
          <w:rFonts w:ascii="Consolas" w:eastAsia="Times New Roman" w:hAnsi="Consolas" w:cs="Courier New"/>
          <w:color w:val="333333"/>
          <w:sz w:val="20"/>
          <w:szCs w:val="20"/>
        </w:rPr>
      </w:pPr>
      <w:proofErr w:type="gramStart"/>
      <w:ins w:id="2170"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71" w:author="Unknown"/>
          <w:rFonts w:ascii="Consolas" w:eastAsia="Times New Roman" w:hAnsi="Consolas" w:cs="Courier New"/>
          <w:color w:val="333333"/>
          <w:sz w:val="20"/>
          <w:szCs w:val="20"/>
        </w:rPr>
      </w:pPr>
      <w:ins w:id="2172"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73" w:author="Unknown"/>
          <w:rFonts w:ascii="Consolas" w:eastAsia="Times New Roman" w:hAnsi="Consolas" w:cs="Courier New"/>
          <w:color w:val="333333"/>
          <w:sz w:val="20"/>
          <w:szCs w:val="20"/>
        </w:rPr>
      </w:pPr>
      <w:ins w:id="2174" w:author="Unknown">
        <w:r w:rsidRPr="007A7EEB">
          <w:rPr>
            <w:rFonts w:ascii="Consolas" w:eastAsia="Times New Roman" w:hAnsi="Consolas" w:cs="Courier New"/>
            <w:color w:val="333333"/>
            <w:sz w:val="20"/>
            <w:szCs w:val="20"/>
          </w:rPr>
          <w:t xml:space="preserve">Child c=new </w:t>
        </w:r>
        <w:proofErr w:type="gramStart"/>
        <w:r w:rsidRPr="007A7EEB">
          <w:rPr>
            <w:rFonts w:ascii="Consolas" w:eastAsia="Times New Roman" w:hAnsi="Consolas" w:cs="Courier New"/>
            <w:color w:val="333333"/>
            <w:sz w:val="20"/>
            <w:szCs w:val="20"/>
          </w:rPr>
          <w:t>Child(</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75" w:author="Unknown"/>
          <w:rFonts w:ascii="Consolas" w:eastAsia="Times New Roman" w:hAnsi="Consolas" w:cs="Courier New"/>
          <w:color w:val="333333"/>
          <w:sz w:val="20"/>
          <w:szCs w:val="20"/>
        </w:rPr>
      </w:pPr>
      <w:proofErr w:type="spellStart"/>
      <w:proofErr w:type="gramStart"/>
      <w:ins w:id="2176" w:author="Unknown">
        <w:r w:rsidRPr="007A7EEB">
          <w:rPr>
            <w:rFonts w:ascii="Consolas" w:eastAsia="Times New Roman" w:hAnsi="Consolas" w:cs="Courier New"/>
            <w:color w:val="333333"/>
            <w:sz w:val="20"/>
            <w:szCs w:val="20"/>
          </w:rPr>
          <w:t>c.show</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77" w:author="Unknown"/>
          <w:rFonts w:ascii="Consolas" w:eastAsia="Times New Roman" w:hAnsi="Consolas" w:cs="Courier New"/>
          <w:color w:val="333333"/>
          <w:sz w:val="20"/>
          <w:szCs w:val="20"/>
        </w:rPr>
      </w:pPr>
      <w:ins w:id="2178"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79" w:author="Unknown"/>
          <w:rFonts w:ascii="Consolas" w:eastAsia="Times New Roman" w:hAnsi="Consolas" w:cs="Courier New"/>
          <w:color w:val="333333"/>
          <w:sz w:val="20"/>
          <w:szCs w:val="20"/>
        </w:rPr>
      </w:pPr>
      <w:ins w:id="2180"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181" w:author="Unknown"/>
          <w:rFonts w:ascii="Calibri" w:eastAsia="Times New Roman" w:hAnsi="Calibri" w:cs="Calibri"/>
          <w:color w:val="555555"/>
          <w:sz w:val="26"/>
          <w:szCs w:val="26"/>
        </w:rPr>
      </w:pPr>
      <w:ins w:id="2182" w:author="Unknown">
        <w:r w:rsidRPr="007A7EEB">
          <w:rPr>
            <w:rFonts w:ascii="Calibri" w:eastAsia="Times New Roman" w:hAnsi="Calibri" w:cs="Calibri"/>
            <w:b/>
            <w:bCs/>
            <w:color w:val="555555"/>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83" w:author="Unknown"/>
          <w:rFonts w:ascii="Consolas" w:eastAsia="Times New Roman" w:hAnsi="Consolas" w:cs="Courier New"/>
          <w:color w:val="333333"/>
          <w:sz w:val="20"/>
          <w:szCs w:val="20"/>
        </w:rPr>
      </w:pPr>
      <w:ins w:id="2184" w:author="Unknown">
        <w:r w:rsidRPr="007A7EEB">
          <w:rPr>
            <w:rFonts w:ascii="Consolas" w:eastAsia="Times New Roman" w:hAnsi="Consolas" w:cs="Courier New"/>
            <w:color w:val="333333"/>
            <w:sz w:val="20"/>
            <w:szCs w:val="20"/>
          </w:rPr>
          <w:t>20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185" w:author="Unknown"/>
          <w:rFonts w:ascii="Consolas" w:eastAsia="Times New Roman" w:hAnsi="Consolas" w:cs="Courier New"/>
          <w:color w:val="333333"/>
          <w:sz w:val="20"/>
          <w:szCs w:val="20"/>
        </w:rPr>
      </w:pPr>
      <w:ins w:id="2186" w:author="Unknown">
        <w:r w:rsidRPr="007A7EEB">
          <w:rPr>
            <w:rFonts w:ascii="Consolas" w:eastAsia="Times New Roman" w:hAnsi="Consolas" w:cs="Courier New"/>
            <w:color w:val="333333"/>
            <w:sz w:val="20"/>
            <w:szCs w:val="20"/>
          </w:rPr>
          <w:t>50</w:t>
        </w:r>
      </w:ins>
    </w:p>
    <w:p w:rsidR="007A7EEB" w:rsidRPr="007A7EEB" w:rsidRDefault="007A7EEB" w:rsidP="007A7EEB">
      <w:pPr>
        <w:spacing w:before="300" w:after="300" w:line="240" w:lineRule="auto"/>
        <w:rPr>
          <w:ins w:id="2187" w:author="Unknown"/>
          <w:rFonts w:ascii="Times New Roman" w:eastAsia="Times New Roman" w:hAnsi="Times New Roman" w:cs="Times New Roman"/>
          <w:sz w:val="24"/>
          <w:szCs w:val="24"/>
        </w:rPr>
      </w:pPr>
      <w:ins w:id="2188" w:author="Unknown">
        <w:r w:rsidRPr="007A7EEB">
          <w:rPr>
            <w:rFonts w:ascii="Times New Roman" w:eastAsia="Times New Roman" w:hAnsi="Times New Roman" w:cs="Times New Roman"/>
            <w:sz w:val="24"/>
            <w:szCs w:val="24"/>
          </w:rPr>
          <w:pict>
            <v:rect id="_x0000_i1135"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189" w:author="Unknown"/>
          <w:rFonts w:ascii="Calibri" w:eastAsia="Times New Roman" w:hAnsi="Calibri" w:cs="Calibri"/>
          <w:color w:val="339600"/>
          <w:sz w:val="27"/>
          <w:szCs w:val="27"/>
        </w:rPr>
      </w:pPr>
      <w:ins w:id="2190" w:author="Unknown">
        <w:r w:rsidRPr="007A7EEB">
          <w:rPr>
            <w:rFonts w:ascii="Calibri" w:eastAsia="Times New Roman" w:hAnsi="Calibri" w:cs="Calibri"/>
            <w:b/>
            <w:bCs/>
            <w:color w:val="339600"/>
            <w:sz w:val="27"/>
            <w:szCs w:val="27"/>
          </w:rPr>
          <w:lastRenderedPageBreak/>
          <w:t xml:space="preserve">Importance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Inheritance:</w:t>
        </w:r>
      </w:ins>
    </w:p>
    <w:p w:rsidR="007A7EEB" w:rsidRPr="007A7EEB" w:rsidRDefault="007A7EEB" w:rsidP="007A7EEB">
      <w:pPr>
        <w:numPr>
          <w:ilvl w:val="0"/>
          <w:numId w:val="30"/>
        </w:numPr>
        <w:shd w:val="clear" w:color="auto" w:fill="FFFFFF"/>
        <w:spacing w:before="100" w:beforeAutospacing="1" w:after="100" w:afterAutospacing="1" w:line="240" w:lineRule="auto"/>
        <w:jc w:val="both"/>
        <w:rPr>
          <w:ins w:id="2191" w:author="Unknown"/>
          <w:rFonts w:ascii="Calibri" w:eastAsia="Times New Roman" w:hAnsi="Calibri" w:cs="Calibri"/>
          <w:color w:val="555555"/>
          <w:sz w:val="26"/>
          <w:szCs w:val="26"/>
        </w:rPr>
      </w:pPr>
      <w:proofErr w:type="spellStart"/>
      <w:ins w:id="2192" w:author="Unknown">
        <w:r w:rsidRPr="007A7EEB">
          <w:rPr>
            <w:rFonts w:ascii="Calibri" w:eastAsia="Times New Roman" w:hAnsi="Calibri" w:cs="Calibri"/>
            <w:b/>
            <w:bCs/>
            <w:color w:val="555555"/>
            <w:sz w:val="26"/>
            <w:szCs w:val="26"/>
          </w:rPr>
          <w:t>Reusuability</w:t>
        </w:r>
        <w:proofErr w:type="spellEnd"/>
        <w:r w:rsidRPr="007A7EEB">
          <w:rPr>
            <w:rFonts w:ascii="Calibri" w:eastAsia="Times New Roman" w:hAnsi="Calibri" w:cs="Calibri"/>
            <w:b/>
            <w:bCs/>
            <w:color w:val="555555"/>
            <w:sz w:val="26"/>
            <w:szCs w:val="26"/>
          </w:rPr>
          <w:t xml:space="preserve"> of code</w:t>
        </w:r>
        <w:r w:rsidRPr="007A7EEB">
          <w:rPr>
            <w:rFonts w:ascii="Calibri" w:eastAsia="Times New Roman" w:hAnsi="Calibri" w:cs="Calibri"/>
            <w:color w:val="555555"/>
            <w:sz w:val="26"/>
            <w:szCs w:val="26"/>
          </w:rPr>
          <w:t xml:space="preserve">: It is one of the important </w:t>
        </w:r>
        <w:proofErr w:type="gramStart"/>
        <w:r w:rsidRPr="007A7EEB">
          <w:rPr>
            <w:rFonts w:ascii="Calibri" w:eastAsia="Times New Roman" w:hAnsi="Calibri" w:cs="Calibri"/>
            <w:color w:val="555555"/>
            <w:sz w:val="26"/>
            <w:szCs w:val="26"/>
          </w:rPr>
          <w:t>feature</w:t>
        </w:r>
        <w:proofErr w:type="gramEnd"/>
        <w:r w:rsidRPr="007A7EEB">
          <w:rPr>
            <w:rFonts w:ascii="Calibri" w:eastAsia="Times New Roman" w:hAnsi="Calibri" w:cs="Calibri"/>
            <w:color w:val="555555"/>
            <w:sz w:val="26"/>
            <w:szCs w:val="26"/>
          </w:rPr>
          <w:t xml:space="preserve"> of inheritance. It is a good way to reuse the already existing code rather than creating the same code again and again. This feature not only saves time and money as we are reusing the properties but it also increase reliability of code.</w:t>
        </w:r>
      </w:ins>
    </w:p>
    <w:p w:rsidR="007A7EEB" w:rsidRPr="007A7EEB" w:rsidRDefault="007A7EEB" w:rsidP="007A7EEB">
      <w:pPr>
        <w:numPr>
          <w:ilvl w:val="0"/>
          <w:numId w:val="30"/>
        </w:numPr>
        <w:shd w:val="clear" w:color="auto" w:fill="FFFFFF"/>
        <w:spacing w:before="100" w:beforeAutospacing="1" w:after="100" w:afterAutospacing="1" w:line="240" w:lineRule="auto"/>
        <w:jc w:val="both"/>
        <w:rPr>
          <w:ins w:id="2193" w:author="Unknown"/>
          <w:rFonts w:ascii="Calibri" w:eastAsia="Times New Roman" w:hAnsi="Calibri" w:cs="Calibri"/>
          <w:color w:val="555555"/>
          <w:sz w:val="26"/>
          <w:szCs w:val="26"/>
        </w:rPr>
      </w:pPr>
      <w:ins w:id="2194" w:author="Unknown">
        <w:r w:rsidRPr="007A7EEB">
          <w:rPr>
            <w:rFonts w:ascii="Calibri" w:eastAsia="Times New Roman" w:hAnsi="Calibri" w:cs="Calibri"/>
            <w:b/>
            <w:bCs/>
            <w:color w:val="555555"/>
            <w:sz w:val="26"/>
            <w:szCs w:val="26"/>
          </w:rPr>
          <w:t>Method Overriding</w:t>
        </w:r>
        <w:r w:rsidRPr="007A7EEB">
          <w:rPr>
            <w:rFonts w:ascii="Calibri" w:eastAsia="Times New Roman" w:hAnsi="Calibri" w:cs="Calibri"/>
            <w:color w:val="555555"/>
            <w:sz w:val="26"/>
            <w:szCs w:val="26"/>
          </w:rPr>
          <w:t>: With the help of inheritance, it is possible to override the methods of base class so that base class method is easily used in derived class.</w:t>
        </w:r>
      </w:ins>
    </w:p>
    <w:p w:rsidR="007A7EEB" w:rsidRPr="007A7EEB" w:rsidRDefault="007A7EEB" w:rsidP="007A7EEB">
      <w:pPr>
        <w:spacing w:before="300" w:after="300" w:line="240" w:lineRule="auto"/>
        <w:rPr>
          <w:ins w:id="2195" w:author="Unknown"/>
          <w:rFonts w:ascii="Times New Roman" w:eastAsia="Times New Roman" w:hAnsi="Times New Roman" w:cs="Times New Roman"/>
          <w:sz w:val="24"/>
          <w:szCs w:val="24"/>
        </w:rPr>
      </w:pPr>
      <w:ins w:id="2196" w:author="Unknown">
        <w:r w:rsidRPr="007A7EEB">
          <w:rPr>
            <w:rFonts w:ascii="Times New Roman" w:eastAsia="Times New Roman" w:hAnsi="Times New Roman" w:cs="Times New Roman"/>
            <w:sz w:val="24"/>
            <w:szCs w:val="24"/>
          </w:rPr>
          <w:pict>
            <v:rect id="_x0000_i1136"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197" w:author="Unknown"/>
          <w:rFonts w:ascii="Calibri" w:eastAsia="Times New Roman" w:hAnsi="Calibri" w:cs="Calibri"/>
          <w:color w:val="339600"/>
          <w:sz w:val="27"/>
          <w:szCs w:val="27"/>
        </w:rPr>
      </w:pPr>
      <w:ins w:id="2198" w:author="Unknown">
        <w:r w:rsidRPr="007A7EEB">
          <w:rPr>
            <w:rFonts w:ascii="Calibri" w:eastAsia="Times New Roman" w:hAnsi="Calibri" w:cs="Calibri"/>
            <w:b/>
            <w:bCs/>
            <w:color w:val="339600"/>
            <w:sz w:val="27"/>
            <w:szCs w:val="27"/>
          </w:rPr>
          <w:t xml:space="preserve">Inheritance Important Points </w:t>
        </w:r>
        <w:proofErr w:type="gramStart"/>
        <w:r w:rsidRPr="007A7EEB">
          <w:rPr>
            <w:rFonts w:ascii="Calibri" w:eastAsia="Times New Roman" w:hAnsi="Calibri" w:cs="Calibri"/>
            <w:b/>
            <w:bCs/>
            <w:color w:val="339600"/>
            <w:sz w:val="27"/>
            <w:szCs w:val="27"/>
          </w:rPr>
          <w:t>To</w:t>
        </w:r>
        <w:proofErr w:type="gramEnd"/>
        <w:r w:rsidRPr="007A7EEB">
          <w:rPr>
            <w:rFonts w:ascii="Calibri" w:eastAsia="Times New Roman" w:hAnsi="Calibri" w:cs="Calibri"/>
            <w:b/>
            <w:bCs/>
            <w:color w:val="339600"/>
            <w:sz w:val="27"/>
            <w:szCs w:val="27"/>
          </w:rPr>
          <w:t xml:space="preserve"> Remember:</w:t>
        </w:r>
      </w:ins>
    </w:p>
    <w:p w:rsidR="007A7EEB" w:rsidRPr="007A7EEB" w:rsidRDefault="007A7EEB" w:rsidP="007A7EEB">
      <w:pPr>
        <w:numPr>
          <w:ilvl w:val="0"/>
          <w:numId w:val="31"/>
        </w:numPr>
        <w:shd w:val="clear" w:color="auto" w:fill="FFFFFF"/>
        <w:spacing w:before="100" w:beforeAutospacing="1" w:after="100" w:afterAutospacing="1" w:line="240" w:lineRule="auto"/>
        <w:jc w:val="both"/>
        <w:rPr>
          <w:ins w:id="2199" w:author="Unknown"/>
          <w:rFonts w:ascii="Calibri" w:eastAsia="Times New Roman" w:hAnsi="Calibri" w:cs="Calibri"/>
          <w:color w:val="555555"/>
          <w:sz w:val="26"/>
          <w:szCs w:val="26"/>
        </w:rPr>
      </w:pPr>
      <w:ins w:id="2200" w:author="Unknown">
        <w:r w:rsidRPr="007A7EEB">
          <w:rPr>
            <w:rFonts w:ascii="Calibri" w:eastAsia="Times New Roman" w:hAnsi="Calibri" w:cs="Calibri"/>
            <w:color w:val="555555"/>
            <w:sz w:val="26"/>
            <w:szCs w:val="26"/>
          </w:rPr>
          <w:t>Whenever a parent class and a child class both are having same data members then this concept is known as </w:t>
        </w:r>
        <w:r w:rsidRPr="007A7EEB">
          <w:rPr>
            <w:rFonts w:ascii="Calibri" w:eastAsia="Times New Roman" w:hAnsi="Calibri" w:cs="Calibri"/>
            <w:b/>
            <w:bCs/>
            <w:color w:val="555555"/>
            <w:sz w:val="26"/>
            <w:szCs w:val="26"/>
          </w:rPr>
          <w:t>data hiding</w:t>
        </w:r>
        <w:r w:rsidRPr="007A7EEB">
          <w:rPr>
            <w:rFonts w:ascii="Calibri" w:eastAsia="Times New Roman" w:hAnsi="Calibri" w:cs="Calibri"/>
            <w:color w:val="555555"/>
            <w:sz w:val="26"/>
            <w:szCs w:val="26"/>
          </w:rPr>
          <w:t>.</w:t>
        </w:r>
      </w:ins>
    </w:p>
    <w:p w:rsidR="007A7EEB" w:rsidRPr="007A7EEB" w:rsidRDefault="007A7EEB" w:rsidP="007A7EEB">
      <w:pPr>
        <w:numPr>
          <w:ilvl w:val="0"/>
          <w:numId w:val="31"/>
        </w:numPr>
        <w:shd w:val="clear" w:color="auto" w:fill="FFFFFF"/>
        <w:spacing w:before="100" w:beforeAutospacing="1" w:after="100" w:afterAutospacing="1" w:line="240" w:lineRule="auto"/>
        <w:jc w:val="both"/>
        <w:rPr>
          <w:ins w:id="2201" w:author="Unknown"/>
          <w:rFonts w:ascii="Calibri" w:eastAsia="Times New Roman" w:hAnsi="Calibri" w:cs="Calibri"/>
          <w:color w:val="555555"/>
          <w:sz w:val="26"/>
          <w:szCs w:val="26"/>
        </w:rPr>
      </w:pPr>
      <w:ins w:id="2202" w:author="Unknown">
        <w:r w:rsidRPr="007A7EEB">
          <w:rPr>
            <w:rFonts w:ascii="Calibri" w:eastAsia="Times New Roman" w:hAnsi="Calibri" w:cs="Calibri"/>
            <w:color w:val="555555"/>
            <w:sz w:val="26"/>
            <w:szCs w:val="26"/>
          </w:rPr>
          <w:t>Whenever a parent class and a child class both are having ditto same functions then this concept is known as </w:t>
        </w:r>
        <w:r w:rsidRPr="007A7EEB">
          <w:rPr>
            <w:rFonts w:ascii="Calibri" w:eastAsia="Times New Roman" w:hAnsi="Calibri" w:cs="Calibri"/>
            <w:b/>
            <w:bCs/>
            <w:color w:val="555555"/>
            <w:sz w:val="26"/>
            <w:szCs w:val="26"/>
          </w:rPr>
          <w:fldChar w:fldCharType="begin"/>
        </w:r>
        <w:r w:rsidRPr="007A7EEB">
          <w:rPr>
            <w:rFonts w:ascii="Calibri" w:eastAsia="Times New Roman" w:hAnsi="Calibri" w:cs="Calibri"/>
            <w:b/>
            <w:bCs/>
            <w:color w:val="555555"/>
            <w:sz w:val="26"/>
            <w:szCs w:val="26"/>
          </w:rPr>
          <w:instrText xml:space="preserve"> HYPERLINK "https://abhiandroid.com/java/method-overriding" </w:instrText>
        </w:r>
        <w:r w:rsidRPr="007A7EEB">
          <w:rPr>
            <w:rFonts w:ascii="Calibri" w:eastAsia="Times New Roman" w:hAnsi="Calibri" w:cs="Calibri"/>
            <w:b/>
            <w:bCs/>
            <w:color w:val="555555"/>
            <w:sz w:val="26"/>
            <w:szCs w:val="26"/>
          </w:rPr>
          <w:fldChar w:fldCharType="separate"/>
        </w:r>
        <w:r w:rsidRPr="007A7EEB">
          <w:rPr>
            <w:rFonts w:ascii="Calibri" w:eastAsia="Times New Roman" w:hAnsi="Calibri" w:cs="Calibri"/>
            <w:b/>
            <w:bCs/>
            <w:color w:val="337AB7"/>
            <w:sz w:val="26"/>
            <w:szCs w:val="26"/>
            <w:u w:val="single"/>
          </w:rPr>
          <w:t>method overriding</w:t>
        </w:r>
        <w:r w:rsidRPr="007A7EEB">
          <w:rPr>
            <w:rFonts w:ascii="Calibri" w:eastAsia="Times New Roman" w:hAnsi="Calibri" w:cs="Calibri"/>
            <w:b/>
            <w:bCs/>
            <w:color w:val="555555"/>
            <w:sz w:val="26"/>
            <w:szCs w:val="26"/>
          </w:rPr>
          <w:fldChar w:fldCharType="end"/>
        </w:r>
        <w:r w:rsidRPr="007A7EEB">
          <w:rPr>
            <w:rFonts w:ascii="Calibri" w:eastAsia="Times New Roman" w:hAnsi="Calibri" w:cs="Calibri"/>
            <w:b/>
            <w:bCs/>
            <w:color w:val="555555"/>
            <w:sz w:val="26"/>
            <w:szCs w:val="26"/>
          </w:rPr>
          <w:t>.</w:t>
        </w:r>
      </w:ins>
    </w:p>
    <w:p w:rsidR="007A7EEB" w:rsidRPr="007A7EEB" w:rsidRDefault="007A7EEB" w:rsidP="007A7EEB">
      <w:pPr>
        <w:numPr>
          <w:ilvl w:val="0"/>
          <w:numId w:val="31"/>
        </w:numPr>
        <w:shd w:val="clear" w:color="auto" w:fill="FFFFFF"/>
        <w:spacing w:before="100" w:beforeAutospacing="1" w:after="100" w:afterAutospacing="1" w:line="240" w:lineRule="auto"/>
        <w:jc w:val="both"/>
        <w:rPr>
          <w:ins w:id="2203" w:author="Unknown"/>
          <w:rFonts w:ascii="Calibri" w:eastAsia="Times New Roman" w:hAnsi="Calibri" w:cs="Calibri"/>
          <w:color w:val="555555"/>
          <w:sz w:val="26"/>
          <w:szCs w:val="26"/>
        </w:rPr>
      </w:pPr>
      <w:ins w:id="2204" w:author="Unknown">
        <w:r w:rsidRPr="007A7EEB">
          <w:rPr>
            <w:rFonts w:ascii="Calibri" w:eastAsia="Times New Roman" w:hAnsi="Calibri" w:cs="Calibri"/>
            <w:color w:val="555555"/>
            <w:sz w:val="26"/>
            <w:szCs w:val="26"/>
          </w:rPr>
          <w:t>Whenever a parent class and a child class both are having same static functions then this concept is known as </w:t>
        </w:r>
        <w:r w:rsidRPr="007A7EEB">
          <w:rPr>
            <w:rFonts w:ascii="Calibri" w:eastAsia="Times New Roman" w:hAnsi="Calibri" w:cs="Calibri"/>
            <w:b/>
            <w:bCs/>
            <w:color w:val="555555"/>
            <w:sz w:val="26"/>
            <w:szCs w:val="26"/>
          </w:rPr>
          <w:t>function hiding.</w:t>
        </w:r>
      </w:ins>
    </w:p>
    <w:p w:rsidR="007A7EEB" w:rsidRPr="007A7EEB" w:rsidRDefault="007A7EEB" w:rsidP="007A7EEB">
      <w:pPr>
        <w:numPr>
          <w:ilvl w:val="0"/>
          <w:numId w:val="31"/>
        </w:numPr>
        <w:shd w:val="clear" w:color="auto" w:fill="FFFFFF"/>
        <w:spacing w:before="100" w:beforeAutospacing="1" w:after="100" w:afterAutospacing="1" w:line="240" w:lineRule="auto"/>
        <w:jc w:val="both"/>
        <w:rPr>
          <w:ins w:id="2205" w:author="Unknown"/>
          <w:rFonts w:ascii="Calibri" w:eastAsia="Times New Roman" w:hAnsi="Calibri" w:cs="Calibri"/>
          <w:color w:val="555555"/>
          <w:sz w:val="26"/>
          <w:szCs w:val="26"/>
        </w:rPr>
      </w:pPr>
      <w:ins w:id="2206" w:author="Unknown">
        <w:r w:rsidRPr="007A7EEB">
          <w:rPr>
            <w:rFonts w:ascii="Calibri" w:eastAsia="Times New Roman" w:hAnsi="Calibri" w:cs="Calibri"/>
            <w:color w:val="555555"/>
            <w:sz w:val="26"/>
            <w:szCs w:val="26"/>
          </w:rPr>
          <w:t>We cannot print </w:t>
        </w:r>
        <w:r w:rsidRPr="007A7EEB">
          <w:rPr>
            <w:rFonts w:ascii="Calibri" w:eastAsia="Times New Roman" w:hAnsi="Calibri" w:cs="Calibri"/>
            <w:b/>
            <w:bCs/>
            <w:color w:val="555555"/>
            <w:sz w:val="26"/>
            <w:szCs w:val="26"/>
          </w:rPr>
          <w:t>super</w:t>
        </w:r>
        <w:r w:rsidRPr="007A7EEB">
          <w:rPr>
            <w:rFonts w:ascii="Calibri" w:eastAsia="Times New Roman" w:hAnsi="Calibri" w:cs="Calibri"/>
            <w:color w:val="555555"/>
            <w:sz w:val="26"/>
            <w:szCs w:val="26"/>
          </w:rPr>
          <w:t>, there is a syntax error. Always data members of parent class is inherited by </w:t>
        </w:r>
        <w:r w:rsidRPr="007A7EEB">
          <w:rPr>
            <w:rFonts w:ascii="Calibri" w:eastAsia="Times New Roman" w:hAnsi="Calibri" w:cs="Calibri"/>
            <w:b/>
            <w:bCs/>
            <w:color w:val="555555"/>
            <w:sz w:val="26"/>
            <w:szCs w:val="26"/>
          </w:rPr>
          <w:t>super</w:t>
        </w:r>
      </w:ins>
    </w:p>
    <w:p w:rsidR="007A7EEB" w:rsidRPr="007A7EEB" w:rsidRDefault="007A7EEB" w:rsidP="007A7EEB">
      <w:pPr>
        <w:numPr>
          <w:ilvl w:val="0"/>
          <w:numId w:val="31"/>
        </w:numPr>
        <w:shd w:val="clear" w:color="auto" w:fill="FFFFFF"/>
        <w:spacing w:before="100" w:beforeAutospacing="1" w:after="100" w:afterAutospacing="1" w:line="240" w:lineRule="auto"/>
        <w:jc w:val="both"/>
        <w:rPr>
          <w:ins w:id="2207" w:author="Unknown"/>
          <w:rFonts w:ascii="Calibri" w:eastAsia="Times New Roman" w:hAnsi="Calibri" w:cs="Calibri"/>
          <w:color w:val="555555"/>
          <w:sz w:val="26"/>
          <w:szCs w:val="26"/>
        </w:rPr>
      </w:pPr>
      <w:ins w:id="2208" w:author="Unknown">
        <w:r w:rsidRPr="007A7EEB">
          <w:rPr>
            <w:rFonts w:ascii="Calibri" w:eastAsia="Times New Roman" w:hAnsi="Calibri" w:cs="Calibri"/>
            <w:color w:val="555555"/>
            <w:sz w:val="26"/>
            <w:szCs w:val="26"/>
          </w:rPr>
          <w:t xml:space="preserve">If you make any </w:t>
        </w:r>
        <w:proofErr w:type="spellStart"/>
        <w:r w:rsidRPr="007A7EEB">
          <w:rPr>
            <w:rFonts w:ascii="Calibri" w:eastAsia="Times New Roman" w:hAnsi="Calibri" w:cs="Calibri"/>
            <w:color w:val="555555"/>
            <w:sz w:val="26"/>
            <w:szCs w:val="26"/>
          </w:rPr>
          <w:t>non static</w:t>
        </w:r>
        <w:proofErr w:type="spellEnd"/>
        <w:r w:rsidRPr="007A7EEB">
          <w:rPr>
            <w:rFonts w:ascii="Calibri" w:eastAsia="Times New Roman" w:hAnsi="Calibri" w:cs="Calibri"/>
            <w:color w:val="555555"/>
            <w:sz w:val="26"/>
            <w:szCs w:val="26"/>
          </w:rPr>
          <w:t xml:space="preserve"> function of a class as </w:t>
        </w:r>
        <w:r w:rsidRPr="007A7EEB">
          <w:rPr>
            <w:rFonts w:ascii="Calibri" w:eastAsia="Times New Roman" w:hAnsi="Calibri" w:cs="Calibri"/>
            <w:b/>
            <w:bCs/>
            <w:color w:val="555555"/>
            <w:sz w:val="26"/>
            <w:szCs w:val="26"/>
          </w:rPr>
          <w:t>final</w:t>
        </w:r>
        <w:r w:rsidRPr="007A7EEB">
          <w:rPr>
            <w:rFonts w:ascii="Calibri" w:eastAsia="Times New Roman" w:hAnsi="Calibri" w:cs="Calibri"/>
            <w:color w:val="555555"/>
            <w:sz w:val="26"/>
            <w:szCs w:val="26"/>
          </w:rPr>
          <w:t> then it cannot be overridden by the child class that means to stop method overriding makes a function </w:t>
        </w:r>
        <w:r w:rsidRPr="007A7EEB">
          <w:rPr>
            <w:rFonts w:ascii="Calibri" w:eastAsia="Times New Roman" w:hAnsi="Calibri" w:cs="Calibri"/>
            <w:b/>
            <w:bCs/>
            <w:color w:val="555555"/>
            <w:sz w:val="26"/>
            <w:szCs w:val="26"/>
          </w:rPr>
          <w:t>final</w:t>
        </w:r>
        <w:r w:rsidRPr="007A7EEB">
          <w:rPr>
            <w:rFonts w:ascii="Calibri" w:eastAsia="Times New Roman" w:hAnsi="Calibri" w:cs="Calibri"/>
            <w:color w:val="555555"/>
            <w:sz w:val="26"/>
            <w:szCs w:val="26"/>
          </w:rPr>
          <w:t>.</w:t>
        </w:r>
      </w:ins>
    </w:p>
    <w:p w:rsidR="007A7EEB" w:rsidRPr="007A7EEB" w:rsidRDefault="007A7EEB" w:rsidP="007A7EEB">
      <w:pPr>
        <w:spacing w:before="300" w:after="300" w:line="240" w:lineRule="auto"/>
        <w:rPr>
          <w:ins w:id="2209" w:author="Unknown"/>
          <w:rFonts w:ascii="Times New Roman" w:eastAsia="Times New Roman" w:hAnsi="Times New Roman" w:cs="Times New Roman"/>
          <w:sz w:val="24"/>
          <w:szCs w:val="24"/>
        </w:rPr>
      </w:pPr>
      <w:ins w:id="2210" w:author="Unknown">
        <w:r w:rsidRPr="007A7EEB">
          <w:rPr>
            <w:rFonts w:ascii="Times New Roman" w:eastAsia="Times New Roman" w:hAnsi="Times New Roman" w:cs="Times New Roman"/>
            <w:sz w:val="24"/>
            <w:szCs w:val="24"/>
          </w:rPr>
          <w:pict>
            <v:rect id="_x0000_i1137"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211" w:author="Unknown"/>
          <w:rFonts w:ascii="Calibri" w:eastAsia="Times New Roman" w:hAnsi="Calibri" w:cs="Calibri"/>
          <w:color w:val="339600"/>
          <w:sz w:val="27"/>
          <w:szCs w:val="27"/>
        </w:rPr>
      </w:pPr>
      <w:ins w:id="2212" w:author="Unknown">
        <w:r w:rsidRPr="007A7EEB">
          <w:rPr>
            <w:rFonts w:ascii="Calibri" w:eastAsia="Times New Roman" w:hAnsi="Calibri" w:cs="Calibri"/>
            <w:b/>
            <w:bCs/>
            <w:color w:val="339600"/>
            <w:sz w:val="27"/>
            <w:szCs w:val="27"/>
          </w:rPr>
          <w:t>Inheritance Quick Revision:</w:t>
        </w:r>
      </w:ins>
    </w:p>
    <w:p w:rsidR="007A7EEB" w:rsidRPr="007A7EEB" w:rsidRDefault="007A7EEB" w:rsidP="007A7EEB">
      <w:pPr>
        <w:numPr>
          <w:ilvl w:val="0"/>
          <w:numId w:val="32"/>
        </w:numPr>
        <w:shd w:val="clear" w:color="auto" w:fill="FFFFFF"/>
        <w:spacing w:before="100" w:beforeAutospacing="1" w:after="100" w:afterAutospacing="1" w:line="240" w:lineRule="auto"/>
        <w:jc w:val="both"/>
        <w:rPr>
          <w:ins w:id="2213" w:author="Unknown"/>
          <w:rFonts w:ascii="Calibri" w:eastAsia="Times New Roman" w:hAnsi="Calibri" w:cs="Calibri"/>
          <w:color w:val="555555"/>
          <w:sz w:val="26"/>
          <w:szCs w:val="26"/>
        </w:rPr>
      </w:pPr>
      <w:ins w:id="2214" w:author="Unknown">
        <w:r w:rsidRPr="007A7EEB">
          <w:rPr>
            <w:rFonts w:ascii="Calibri" w:eastAsia="Times New Roman" w:hAnsi="Calibri" w:cs="Calibri"/>
            <w:color w:val="555555"/>
            <w:sz w:val="26"/>
            <w:szCs w:val="26"/>
          </w:rPr>
          <w:t>Inheritance allows the class to use the states and behavior of another class using extends keyword</w:t>
        </w:r>
      </w:ins>
    </w:p>
    <w:p w:rsidR="007A7EEB" w:rsidRPr="007A7EEB" w:rsidRDefault="007A7EEB" w:rsidP="007A7EEB">
      <w:pPr>
        <w:numPr>
          <w:ilvl w:val="0"/>
          <w:numId w:val="32"/>
        </w:numPr>
        <w:shd w:val="clear" w:color="auto" w:fill="FFFFFF"/>
        <w:spacing w:before="100" w:beforeAutospacing="1" w:after="100" w:afterAutospacing="1" w:line="240" w:lineRule="auto"/>
        <w:jc w:val="both"/>
        <w:rPr>
          <w:ins w:id="2215" w:author="Unknown"/>
          <w:rFonts w:ascii="Calibri" w:eastAsia="Times New Roman" w:hAnsi="Calibri" w:cs="Calibri"/>
          <w:color w:val="555555"/>
          <w:sz w:val="26"/>
          <w:szCs w:val="26"/>
        </w:rPr>
      </w:pPr>
      <w:ins w:id="2216" w:author="Unknown">
        <w:r w:rsidRPr="007A7EEB">
          <w:rPr>
            <w:rFonts w:ascii="Calibri" w:eastAsia="Times New Roman" w:hAnsi="Calibri" w:cs="Calibri"/>
            <w:color w:val="555555"/>
            <w:sz w:val="26"/>
            <w:szCs w:val="26"/>
          </w:rPr>
          <w:t>Inheritance </w:t>
        </w:r>
        <w:r w:rsidRPr="007A7EEB">
          <w:rPr>
            <w:rFonts w:ascii="Calibri" w:eastAsia="Times New Roman" w:hAnsi="Calibri" w:cs="Calibri"/>
            <w:b/>
            <w:bCs/>
            <w:color w:val="555555"/>
            <w:sz w:val="26"/>
            <w:szCs w:val="26"/>
          </w:rPr>
          <w:t>is-a </w:t>
        </w:r>
        <w:r w:rsidRPr="007A7EEB">
          <w:rPr>
            <w:rFonts w:ascii="Calibri" w:eastAsia="Times New Roman" w:hAnsi="Calibri" w:cs="Calibri"/>
            <w:color w:val="555555"/>
            <w:sz w:val="26"/>
            <w:szCs w:val="26"/>
          </w:rPr>
          <w:t>relationship between a Base class and its child class.</w:t>
        </w:r>
      </w:ins>
    </w:p>
    <w:p w:rsidR="007A7EEB" w:rsidRPr="007A7EEB" w:rsidRDefault="007A7EEB" w:rsidP="007A7EEB">
      <w:pPr>
        <w:numPr>
          <w:ilvl w:val="0"/>
          <w:numId w:val="32"/>
        </w:numPr>
        <w:shd w:val="clear" w:color="auto" w:fill="FFFFFF"/>
        <w:spacing w:before="100" w:beforeAutospacing="1" w:after="100" w:afterAutospacing="1" w:line="240" w:lineRule="auto"/>
        <w:jc w:val="both"/>
        <w:rPr>
          <w:ins w:id="2217" w:author="Unknown"/>
          <w:rFonts w:ascii="Calibri" w:eastAsia="Times New Roman" w:hAnsi="Calibri" w:cs="Calibri"/>
          <w:color w:val="555555"/>
          <w:sz w:val="26"/>
          <w:szCs w:val="26"/>
        </w:rPr>
      </w:pPr>
      <w:ins w:id="2218" w:author="Unknown">
        <w:r w:rsidRPr="007A7EEB">
          <w:rPr>
            <w:rFonts w:ascii="Calibri" w:eastAsia="Times New Roman" w:hAnsi="Calibri" w:cs="Calibri"/>
            <w:color w:val="555555"/>
            <w:sz w:val="26"/>
            <w:szCs w:val="26"/>
          </w:rPr>
          <w:t xml:space="preserve">Multiple </w:t>
        </w:r>
        <w:proofErr w:type="gramStart"/>
        <w:r w:rsidRPr="007A7EEB">
          <w:rPr>
            <w:rFonts w:ascii="Calibri" w:eastAsia="Times New Roman" w:hAnsi="Calibri" w:cs="Calibri"/>
            <w:color w:val="555555"/>
            <w:sz w:val="26"/>
            <w:szCs w:val="26"/>
          </w:rPr>
          <w:t>inheritance</w:t>
        </w:r>
        <w:proofErr w:type="gramEnd"/>
        <w:r w:rsidRPr="007A7EEB">
          <w:rPr>
            <w:rFonts w:ascii="Calibri" w:eastAsia="Times New Roman" w:hAnsi="Calibri" w:cs="Calibri"/>
            <w:color w:val="555555"/>
            <w:sz w:val="26"/>
            <w:szCs w:val="26"/>
          </w:rPr>
          <w:t xml:space="preserve"> is not supported in JAVA.</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Abstraction Tutorial </w:t>
      </w:r>
      <w:proofErr w:type="gramStart"/>
      <w:r w:rsidRPr="007A7EEB">
        <w:rPr>
          <w:rFonts w:ascii="Calibri" w:eastAsia="Times New Roman" w:hAnsi="Calibri" w:cs="Calibri"/>
          <w:color w:val="555555"/>
          <w:sz w:val="45"/>
          <w:szCs w:val="45"/>
        </w:rPr>
        <w:t>With</w:t>
      </w:r>
      <w:proofErr w:type="gramEnd"/>
      <w:r w:rsidRPr="007A7EEB">
        <w:rPr>
          <w:rFonts w:ascii="Calibri" w:eastAsia="Times New Roman" w:hAnsi="Calibri" w:cs="Calibri"/>
          <w:color w:val="555555"/>
          <w:sz w:val="45"/>
          <w:szCs w:val="45"/>
        </w:rPr>
        <w:t xml:space="preserve"> Example In JAVA</w:t>
      </w:r>
    </w:p>
    <w:p w:rsidR="007A7EEB" w:rsidRPr="007A7EEB" w:rsidRDefault="007A7EEB" w:rsidP="007A7EEB">
      <w:pPr>
        <w:shd w:val="clear" w:color="auto" w:fill="FFFFFF"/>
        <w:spacing w:after="150" w:line="240" w:lineRule="auto"/>
        <w:jc w:val="both"/>
        <w:rPr>
          <w:ins w:id="2219" w:author="Unknown"/>
          <w:rFonts w:ascii="Calibri" w:eastAsia="Times New Roman" w:hAnsi="Calibri" w:cs="Calibri"/>
          <w:color w:val="555555"/>
          <w:sz w:val="26"/>
          <w:szCs w:val="26"/>
        </w:rPr>
      </w:pPr>
      <w:ins w:id="2220" w:author="Unknown">
        <w:r w:rsidRPr="007A7EEB">
          <w:rPr>
            <w:rFonts w:ascii="Calibri" w:eastAsia="Times New Roman" w:hAnsi="Calibri" w:cs="Calibri"/>
            <w:color w:val="555555"/>
            <w:sz w:val="26"/>
            <w:szCs w:val="26"/>
          </w:rPr>
          <w:t xml:space="preserve">In Java, Abstraction is one of the major building </w:t>
        </w:r>
        <w:proofErr w:type="gramStart"/>
        <w:r w:rsidRPr="007A7EEB">
          <w:rPr>
            <w:rFonts w:ascii="Calibri" w:eastAsia="Times New Roman" w:hAnsi="Calibri" w:cs="Calibri"/>
            <w:color w:val="555555"/>
            <w:sz w:val="26"/>
            <w:szCs w:val="26"/>
          </w:rPr>
          <w:t>block</w:t>
        </w:r>
        <w:proofErr w:type="gramEnd"/>
        <w:r w:rsidRPr="007A7EEB">
          <w:rPr>
            <w:rFonts w:ascii="Calibri" w:eastAsia="Times New Roman" w:hAnsi="Calibri" w:cs="Calibri"/>
            <w:color w:val="555555"/>
            <w:sz w:val="26"/>
            <w:szCs w:val="26"/>
          </w:rPr>
          <w:t>. It is a process of hiding internal working and showing only necessary details. In simple form abstraction means:</w:t>
        </w:r>
      </w:ins>
    </w:p>
    <w:p w:rsidR="007A7EEB" w:rsidRPr="007A7EEB" w:rsidRDefault="007A7EEB" w:rsidP="007A7EEB">
      <w:pPr>
        <w:numPr>
          <w:ilvl w:val="0"/>
          <w:numId w:val="33"/>
        </w:numPr>
        <w:shd w:val="clear" w:color="auto" w:fill="FFFFFF"/>
        <w:spacing w:before="100" w:beforeAutospacing="1" w:after="100" w:afterAutospacing="1" w:line="240" w:lineRule="auto"/>
        <w:jc w:val="both"/>
        <w:rPr>
          <w:ins w:id="2221" w:author="Unknown"/>
          <w:rFonts w:ascii="Calibri" w:eastAsia="Times New Roman" w:hAnsi="Calibri" w:cs="Calibri"/>
          <w:color w:val="555555"/>
          <w:sz w:val="26"/>
          <w:szCs w:val="26"/>
        </w:rPr>
      </w:pPr>
      <w:ins w:id="2222" w:author="Unknown">
        <w:r w:rsidRPr="007A7EEB">
          <w:rPr>
            <w:rFonts w:ascii="Calibri" w:eastAsia="Times New Roman" w:hAnsi="Calibri" w:cs="Calibri"/>
            <w:color w:val="555555"/>
            <w:sz w:val="26"/>
            <w:szCs w:val="26"/>
          </w:rPr>
          <w:t>Show Functionality</w:t>
        </w:r>
      </w:ins>
    </w:p>
    <w:p w:rsidR="007A7EEB" w:rsidRPr="007A7EEB" w:rsidRDefault="007A7EEB" w:rsidP="007A7EEB">
      <w:pPr>
        <w:numPr>
          <w:ilvl w:val="0"/>
          <w:numId w:val="33"/>
        </w:numPr>
        <w:shd w:val="clear" w:color="auto" w:fill="FFFFFF"/>
        <w:spacing w:before="100" w:beforeAutospacing="1" w:after="100" w:afterAutospacing="1" w:line="240" w:lineRule="auto"/>
        <w:jc w:val="both"/>
        <w:rPr>
          <w:ins w:id="2223" w:author="Unknown"/>
          <w:rFonts w:ascii="Calibri" w:eastAsia="Times New Roman" w:hAnsi="Calibri" w:cs="Calibri"/>
          <w:color w:val="555555"/>
          <w:sz w:val="26"/>
          <w:szCs w:val="26"/>
        </w:rPr>
      </w:pPr>
      <w:ins w:id="2224" w:author="Unknown">
        <w:r w:rsidRPr="007A7EEB">
          <w:rPr>
            <w:rFonts w:ascii="Calibri" w:eastAsia="Times New Roman" w:hAnsi="Calibri" w:cs="Calibri"/>
            <w:color w:val="555555"/>
            <w:sz w:val="26"/>
            <w:szCs w:val="26"/>
          </w:rPr>
          <w:t>Hide Complexity</w:t>
        </w:r>
      </w:ins>
    </w:p>
    <w:p w:rsidR="007A7EEB" w:rsidRPr="007A7EEB" w:rsidRDefault="007A7EEB" w:rsidP="007A7EEB">
      <w:pPr>
        <w:shd w:val="clear" w:color="auto" w:fill="FFFFFF"/>
        <w:spacing w:after="150" w:line="240" w:lineRule="auto"/>
        <w:jc w:val="both"/>
        <w:rPr>
          <w:ins w:id="2225" w:author="Unknown"/>
          <w:rFonts w:ascii="Calibri" w:eastAsia="Times New Roman" w:hAnsi="Calibri" w:cs="Calibri"/>
          <w:color w:val="555555"/>
          <w:sz w:val="26"/>
          <w:szCs w:val="26"/>
        </w:rPr>
      </w:pPr>
      <w:ins w:id="2226" w:author="Unknown">
        <w:r w:rsidRPr="007A7EEB">
          <w:rPr>
            <w:rFonts w:ascii="Calibri" w:eastAsia="Times New Roman" w:hAnsi="Calibri" w:cs="Calibri"/>
            <w:b/>
            <w:bCs/>
            <w:color w:val="FF0000"/>
            <w:sz w:val="26"/>
            <w:szCs w:val="26"/>
          </w:rPr>
          <w:lastRenderedPageBreak/>
          <w:t>Important Note:</w:t>
        </w:r>
        <w:r w:rsidRPr="007A7EEB">
          <w:rPr>
            <w:rFonts w:ascii="Calibri" w:eastAsia="Times New Roman" w:hAnsi="Calibri" w:cs="Calibri"/>
            <w:color w:val="555555"/>
            <w:sz w:val="26"/>
            <w:szCs w:val="26"/>
          </w:rPr>
          <w:t> Interface is used to achieve 100% Abstraction in JAVA. Here we only discuss Abstraction in full details but we recommend you to learn Abstraction and Interface topic simultaneously as both topics are similar with little bit difference.</w:t>
        </w:r>
      </w:ins>
    </w:p>
    <w:p w:rsidR="007A7EEB" w:rsidRPr="007A7EEB" w:rsidRDefault="007A7EEB" w:rsidP="007A7EEB">
      <w:pPr>
        <w:spacing w:before="300" w:after="300" w:line="240" w:lineRule="auto"/>
        <w:rPr>
          <w:ins w:id="2227" w:author="Unknown"/>
          <w:rFonts w:ascii="Times New Roman" w:eastAsia="Times New Roman" w:hAnsi="Times New Roman" w:cs="Times New Roman"/>
          <w:sz w:val="24"/>
          <w:szCs w:val="24"/>
        </w:rPr>
      </w:pPr>
      <w:ins w:id="2228" w:author="Unknown">
        <w:r w:rsidRPr="007A7EEB">
          <w:rPr>
            <w:rFonts w:ascii="Times New Roman" w:eastAsia="Times New Roman" w:hAnsi="Times New Roman" w:cs="Times New Roman"/>
            <w:sz w:val="24"/>
            <w:szCs w:val="24"/>
          </w:rPr>
          <w:pict>
            <v:rect id="_x0000_i1148" style="width:0;height:0" o:hralign="left" o:hrstd="t" o:hrnoshade="t" o:hr="t" fillcolor="#555" stroked="f"/>
          </w:pict>
        </w:r>
      </w:ins>
    </w:p>
    <w:p w:rsidR="007A7EEB" w:rsidRPr="007A7EEB" w:rsidRDefault="007A7EEB" w:rsidP="007A7EEB">
      <w:pPr>
        <w:shd w:val="clear" w:color="auto" w:fill="F9F9F9"/>
        <w:spacing w:after="0" w:line="240" w:lineRule="auto"/>
        <w:jc w:val="both"/>
        <w:rPr>
          <w:ins w:id="2229" w:author="Unknown"/>
          <w:rFonts w:ascii="Calibri" w:eastAsia="Times New Roman" w:hAnsi="Calibri" w:cs="Calibri"/>
          <w:b/>
          <w:bCs/>
          <w:color w:val="555555"/>
          <w:sz w:val="24"/>
          <w:szCs w:val="24"/>
        </w:rPr>
      </w:pPr>
      <w:ins w:id="2230"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"https://abhiandroid.com/java/abstraction"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34"/>
        </w:numPr>
        <w:shd w:val="clear" w:color="auto" w:fill="F9F9F9"/>
        <w:spacing w:after="0" w:line="240" w:lineRule="auto"/>
        <w:ind w:left="0"/>
        <w:jc w:val="both"/>
        <w:rPr>
          <w:ins w:id="2231" w:author="Unknown"/>
          <w:rFonts w:ascii="Calibri" w:eastAsia="Times New Roman" w:hAnsi="Calibri" w:cs="Calibri"/>
          <w:color w:val="555555"/>
          <w:sz w:val="24"/>
          <w:szCs w:val="24"/>
        </w:rPr>
      </w:pPr>
      <w:ins w:id="2232"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"https://abhiandroid.com/java/abstraction" \l "Explanation_Of_Abstraction"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Explanation Of Abstraction:</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4"/>
        </w:numPr>
        <w:shd w:val="clear" w:color="auto" w:fill="F9F9F9"/>
        <w:spacing w:after="0" w:line="240" w:lineRule="auto"/>
        <w:ind w:left="0"/>
        <w:jc w:val="both"/>
        <w:rPr>
          <w:ins w:id="2233" w:author="Unknown"/>
          <w:rFonts w:ascii="Calibri" w:eastAsia="Times New Roman" w:hAnsi="Calibri" w:cs="Calibri"/>
          <w:color w:val="555555"/>
          <w:sz w:val="24"/>
          <w:szCs w:val="24"/>
        </w:rPr>
      </w:pPr>
      <w:ins w:id="2234"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"https://abhiandroid.com/java/abstraction" \l "Key_Learning_Points_On_Abstraction"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Key Learning Points On Abstraction:</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4"/>
        </w:numPr>
        <w:shd w:val="clear" w:color="auto" w:fill="F9F9F9"/>
        <w:spacing w:after="0" w:line="240" w:lineRule="auto"/>
        <w:ind w:left="0"/>
        <w:jc w:val="both"/>
        <w:rPr>
          <w:ins w:id="2235" w:author="Unknown"/>
          <w:rFonts w:ascii="Calibri" w:eastAsia="Times New Roman" w:hAnsi="Calibri" w:cs="Calibri"/>
          <w:color w:val="555555"/>
          <w:sz w:val="24"/>
          <w:szCs w:val="24"/>
        </w:rPr>
      </w:pPr>
      <w:ins w:id="2236"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"https://abhiandroid.com/java/abstraction" \l "Syntax_Of_Abstraction"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Syntax Of Abstraction:</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4"/>
        </w:numPr>
        <w:shd w:val="clear" w:color="auto" w:fill="F9F9F9"/>
        <w:spacing w:after="0" w:line="240" w:lineRule="auto"/>
        <w:ind w:left="0"/>
        <w:jc w:val="both"/>
        <w:rPr>
          <w:ins w:id="2237" w:author="Unknown"/>
          <w:rFonts w:ascii="Calibri" w:eastAsia="Times New Roman" w:hAnsi="Calibri" w:cs="Calibri"/>
          <w:color w:val="555555"/>
          <w:sz w:val="24"/>
          <w:szCs w:val="24"/>
        </w:rPr>
      </w:pPr>
      <w:ins w:id="2238"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"https://abhiandroid.com/java/abstraction" \l "Examples_Of_Abstraction"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Examples Of Abstraction:</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4"/>
        </w:numPr>
        <w:shd w:val="clear" w:color="auto" w:fill="F9F9F9"/>
        <w:spacing w:after="0" w:line="240" w:lineRule="auto"/>
        <w:ind w:left="0"/>
        <w:jc w:val="both"/>
        <w:rPr>
          <w:ins w:id="2239" w:author="Unknown"/>
          <w:rFonts w:ascii="Calibri" w:eastAsia="Times New Roman" w:hAnsi="Calibri" w:cs="Calibri"/>
          <w:color w:val="555555"/>
          <w:sz w:val="24"/>
          <w:szCs w:val="24"/>
        </w:rPr>
      </w:pPr>
      <w:ins w:id="2240"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"https://abhiandroid.com/java/abstraction" \l "Importance_Of_Abstraction"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5</w:t>
        </w:r>
        <w:r w:rsidRPr="007A7EEB">
          <w:rPr>
            <w:rFonts w:ascii="Calibri" w:eastAsia="Times New Roman" w:hAnsi="Calibri" w:cs="Calibri"/>
            <w:color w:val="337AB7"/>
            <w:sz w:val="24"/>
            <w:szCs w:val="24"/>
            <w:u w:val="single"/>
          </w:rPr>
          <w:t> Importance Of Abstraction</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4"/>
        </w:numPr>
        <w:shd w:val="clear" w:color="auto" w:fill="F9F9F9"/>
        <w:spacing w:line="240" w:lineRule="auto"/>
        <w:ind w:left="0"/>
        <w:jc w:val="both"/>
        <w:rPr>
          <w:ins w:id="2241" w:author="Unknown"/>
          <w:rFonts w:ascii="Calibri" w:eastAsia="Times New Roman" w:hAnsi="Calibri" w:cs="Calibri"/>
          <w:color w:val="555555"/>
          <w:sz w:val="24"/>
          <w:szCs w:val="24"/>
        </w:rPr>
      </w:pPr>
      <w:ins w:id="2242"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"https://abhiandroid.com/java/abstraction" \l "Difference_Between_Abstract_Class_And_Interface"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6</w:t>
        </w:r>
        <w:r w:rsidRPr="007A7EEB">
          <w:rPr>
            <w:rFonts w:ascii="Calibri" w:eastAsia="Times New Roman" w:hAnsi="Calibri" w:cs="Calibri"/>
            <w:color w:val="337AB7"/>
            <w:sz w:val="24"/>
            <w:szCs w:val="24"/>
            <w:u w:val="single"/>
          </w:rPr>
          <w:t> Difference Between Abstract Class And Interface:</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2243" w:author="Unknown"/>
          <w:rFonts w:ascii="Calibri" w:eastAsia="Times New Roman" w:hAnsi="Calibri" w:cs="Calibri"/>
          <w:color w:val="339600"/>
          <w:sz w:val="27"/>
          <w:szCs w:val="27"/>
        </w:rPr>
      </w:pPr>
      <w:ins w:id="2244" w:author="Unknown">
        <w:r w:rsidRPr="007A7EEB">
          <w:rPr>
            <w:rFonts w:ascii="Calibri" w:eastAsia="Times New Roman" w:hAnsi="Calibri" w:cs="Calibri"/>
            <w:b/>
            <w:bCs/>
            <w:color w:val="339600"/>
            <w:sz w:val="27"/>
            <w:szCs w:val="27"/>
          </w:rPr>
          <w:t xml:space="preserve">Explanation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Abstraction:</w:t>
        </w:r>
      </w:ins>
    </w:p>
    <w:p w:rsidR="007A7EEB" w:rsidRPr="007A7EEB" w:rsidRDefault="007A7EEB" w:rsidP="007A7EEB">
      <w:pPr>
        <w:shd w:val="clear" w:color="auto" w:fill="FFFFFF"/>
        <w:spacing w:after="150" w:line="240" w:lineRule="auto"/>
        <w:jc w:val="both"/>
        <w:rPr>
          <w:ins w:id="2245" w:author="Unknown"/>
          <w:rFonts w:ascii="Calibri" w:eastAsia="Times New Roman" w:hAnsi="Calibri" w:cs="Calibri"/>
          <w:color w:val="555555"/>
          <w:sz w:val="26"/>
          <w:szCs w:val="26"/>
        </w:rPr>
      </w:pPr>
      <w:ins w:id="2246" w:author="Unknown">
        <w:r w:rsidRPr="007A7EEB">
          <w:rPr>
            <w:rFonts w:ascii="Calibri" w:eastAsia="Times New Roman" w:hAnsi="Calibri" w:cs="Calibri"/>
            <w:color w:val="555555"/>
            <w:sz w:val="26"/>
            <w:szCs w:val="26"/>
          </w:rPr>
          <w:t xml:space="preserve">The best explanation of Abstraction is using the common example of sending SMS. When </w:t>
        </w:r>
        <w:proofErr w:type="gramStart"/>
        <w:r w:rsidRPr="007A7EEB">
          <w:rPr>
            <w:rFonts w:ascii="Calibri" w:eastAsia="Times New Roman" w:hAnsi="Calibri" w:cs="Calibri"/>
            <w:color w:val="555555"/>
            <w:sz w:val="26"/>
            <w:szCs w:val="26"/>
          </w:rPr>
          <w:t>a user send</w:t>
        </w:r>
        <w:proofErr w:type="gramEnd"/>
        <w:r w:rsidRPr="007A7EEB">
          <w:rPr>
            <w:rFonts w:ascii="Calibri" w:eastAsia="Times New Roman" w:hAnsi="Calibri" w:cs="Calibri"/>
            <w:color w:val="555555"/>
            <w:sz w:val="26"/>
            <w:szCs w:val="26"/>
          </w:rPr>
          <w:t xml:space="preserve"> SMS, he simply enter the address, type message in the text box and send it. He doesn’t know what is happening behind the scene when this message is getting send to the other user. So here </w:t>
        </w:r>
        <w:proofErr w:type="gramStart"/>
        <w:r w:rsidRPr="007A7EEB">
          <w:rPr>
            <w:rFonts w:ascii="Calibri" w:eastAsia="Times New Roman" w:hAnsi="Calibri" w:cs="Calibri"/>
            <w:color w:val="555555"/>
            <w:sz w:val="26"/>
            <w:szCs w:val="26"/>
          </w:rPr>
          <w:t>implementation details has</w:t>
        </w:r>
        <w:proofErr w:type="gramEnd"/>
        <w:r w:rsidRPr="007A7EEB">
          <w:rPr>
            <w:rFonts w:ascii="Calibri" w:eastAsia="Times New Roman" w:hAnsi="Calibri" w:cs="Calibri"/>
            <w:color w:val="555555"/>
            <w:sz w:val="26"/>
            <w:szCs w:val="26"/>
          </w:rPr>
          <w:t xml:space="preserve"> been hided from the user and only functionality is presented to user. This is achieved in JAVA either through Abstraction or Interface.</w:t>
        </w:r>
      </w:ins>
    </w:p>
    <w:p w:rsidR="007A7EEB" w:rsidRPr="007A7EEB" w:rsidRDefault="007A7EEB" w:rsidP="007A7EEB">
      <w:pPr>
        <w:spacing w:before="300" w:after="300" w:line="240" w:lineRule="auto"/>
        <w:rPr>
          <w:ins w:id="2247" w:author="Unknown"/>
          <w:rFonts w:ascii="Times New Roman" w:eastAsia="Times New Roman" w:hAnsi="Times New Roman" w:cs="Times New Roman"/>
          <w:sz w:val="24"/>
          <w:szCs w:val="24"/>
        </w:rPr>
      </w:pPr>
      <w:ins w:id="2248" w:author="Unknown">
        <w:r w:rsidRPr="007A7EEB">
          <w:rPr>
            <w:rFonts w:ascii="Times New Roman" w:eastAsia="Times New Roman" w:hAnsi="Times New Roman" w:cs="Times New Roman"/>
            <w:sz w:val="24"/>
            <w:szCs w:val="24"/>
          </w:rPr>
          <w:pict>
            <v:rect id="_x0000_i1149"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249" w:author="Unknown"/>
          <w:rFonts w:ascii="Calibri" w:eastAsia="Times New Roman" w:hAnsi="Calibri" w:cs="Calibri"/>
          <w:color w:val="339600"/>
          <w:sz w:val="27"/>
          <w:szCs w:val="27"/>
        </w:rPr>
      </w:pPr>
      <w:ins w:id="2250" w:author="Unknown">
        <w:r w:rsidRPr="007A7EEB">
          <w:rPr>
            <w:rFonts w:ascii="Calibri" w:eastAsia="Times New Roman" w:hAnsi="Calibri" w:cs="Calibri"/>
            <w:b/>
            <w:bCs/>
            <w:color w:val="339600"/>
            <w:sz w:val="27"/>
            <w:szCs w:val="27"/>
          </w:rPr>
          <w:t xml:space="preserve">Key Learning Points </w:t>
        </w:r>
        <w:proofErr w:type="gramStart"/>
        <w:r w:rsidRPr="007A7EEB">
          <w:rPr>
            <w:rFonts w:ascii="Calibri" w:eastAsia="Times New Roman" w:hAnsi="Calibri" w:cs="Calibri"/>
            <w:b/>
            <w:bCs/>
            <w:color w:val="339600"/>
            <w:sz w:val="27"/>
            <w:szCs w:val="27"/>
          </w:rPr>
          <w:t>On</w:t>
        </w:r>
        <w:proofErr w:type="gramEnd"/>
        <w:r w:rsidRPr="007A7EEB">
          <w:rPr>
            <w:rFonts w:ascii="Calibri" w:eastAsia="Times New Roman" w:hAnsi="Calibri" w:cs="Calibri"/>
            <w:b/>
            <w:bCs/>
            <w:color w:val="339600"/>
            <w:sz w:val="27"/>
            <w:szCs w:val="27"/>
          </w:rPr>
          <w:t xml:space="preserve"> Abstraction:</w:t>
        </w:r>
      </w:ins>
    </w:p>
    <w:p w:rsidR="007A7EEB" w:rsidRPr="007A7EEB" w:rsidRDefault="007A7EEB" w:rsidP="007A7EEB">
      <w:pPr>
        <w:shd w:val="clear" w:color="auto" w:fill="FFFFFF"/>
        <w:spacing w:after="150" w:line="240" w:lineRule="auto"/>
        <w:jc w:val="both"/>
        <w:rPr>
          <w:ins w:id="2251" w:author="Unknown"/>
          <w:rFonts w:ascii="Calibri" w:eastAsia="Times New Roman" w:hAnsi="Calibri" w:cs="Calibri"/>
          <w:color w:val="555555"/>
          <w:sz w:val="26"/>
          <w:szCs w:val="26"/>
        </w:rPr>
      </w:pPr>
      <w:ins w:id="2252" w:author="Unknown">
        <w:r w:rsidRPr="007A7EEB">
          <w:rPr>
            <w:rFonts w:ascii="Calibri" w:eastAsia="Times New Roman" w:hAnsi="Calibri" w:cs="Calibri"/>
            <w:color w:val="555555"/>
            <w:sz w:val="26"/>
            <w:szCs w:val="26"/>
          </w:rPr>
          <w:t>Before we share syntax you first need to understand abstract class, abstract methods and why/how to extend Abstract class:</w:t>
        </w:r>
      </w:ins>
    </w:p>
    <w:p w:rsidR="007A7EEB" w:rsidRPr="007A7EEB" w:rsidRDefault="007A7EEB" w:rsidP="007A7EEB">
      <w:pPr>
        <w:shd w:val="clear" w:color="auto" w:fill="FFFFFF"/>
        <w:spacing w:after="150" w:line="240" w:lineRule="auto"/>
        <w:jc w:val="both"/>
        <w:rPr>
          <w:ins w:id="2253" w:author="Unknown"/>
          <w:rFonts w:ascii="Calibri" w:eastAsia="Times New Roman" w:hAnsi="Calibri" w:cs="Calibri"/>
          <w:color w:val="555555"/>
          <w:sz w:val="26"/>
          <w:szCs w:val="26"/>
        </w:rPr>
      </w:pPr>
      <w:ins w:id="2254" w:author="Unknown">
        <w:r w:rsidRPr="007A7EEB">
          <w:rPr>
            <w:rFonts w:ascii="Calibri" w:eastAsia="Times New Roman" w:hAnsi="Calibri" w:cs="Calibri"/>
            <w:b/>
            <w:bCs/>
            <w:color w:val="008000"/>
            <w:sz w:val="26"/>
            <w:szCs w:val="26"/>
          </w:rPr>
          <w:t xml:space="preserve">What Is Abstract </w:t>
        </w:r>
        <w:proofErr w:type="gramStart"/>
        <w:r w:rsidRPr="007A7EEB">
          <w:rPr>
            <w:rFonts w:ascii="Calibri" w:eastAsia="Times New Roman" w:hAnsi="Calibri" w:cs="Calibri"/>
            <w:b/>
            <w:bCs/>
            <w:color w:val="008000"/>
            <w:sz w:val="26"/>
            <w:szCs w:val="26"/>
          </w:rPr>
          <w:t>Class:</w:t>
        </w:r>
        <w:proofErr w:type="gramEnd"/>
      </w:ins>
    </w:p>
    <w:p w:rsidR="007A7EEB" w:rsidRPr="007A7EEB" w:rsidRDefault="007A7EEB" w:rsidP="007A7EEB">
      <w:pPr>
        <w:shd w:val="clear" w:color="auto" w:fill="FFFFFF"/>
        <w:spacing w:after="150" w:line="240" w:lineRule="auto"/>
        <w:jc w:val="both"/>
        <w:rPr>
          <w:ins w:id="2255" w:author="Unknown"/>
          <w:rFonts w:ascii="Calibri" w:eastAsia="Times New Roman" w:hAnsi="Calibri" w:cs="Calibri"/>
          <w:color w:val="555555"/>
          <w:sz w:val="26"/>
          <w:szCs w:val="26"/>
        </w:rPr>
      </w:pPr>
      <w:ins w:id="2256" w:author="Unknown">
        <w:r w:rsidRPr="007A7EEB">
          <w:rPr>
            <w:rFonts w:ascii="Calibri" w:eastAsia="Times New Roman" w:hAnsi="Calibri" w:cs="Calibri"/>
            <w:color w:val="555555"/>
            <w:sz w:val="26"/>
            <w:szCs w:val="26"/>
          </w:rPr>
          <w:t xml:space="preserve">An abstract class is declared with abstract keyword which may contain methods without body, with body or mixture of both. If </w:t>
        </w:r>
        <w:proofErr w:type="gramStart"/>
        <w:r w:rsidRPr="007A7EEB">
          <w:rPr>
            <w:rFonts w:ascii="Calibri" w:eastAsia="Times New Roman" w:hAnsi="Calibri" w:cs="Calibri"/>
            <w:color w:val="555555"/>
            <w:sz w:val="26"/>
            <w:szCs w:val="26"/>
          </w:rPr>
          <w:t>a class have</w:t>
        </w:r>
        <w:proofErr w:type="gramEnd"/>
        <w:r w:rsidRPr="007A7EEB">
          <w:rPr>
            <w:rFonts w:ascii="Calibri" w:eastAsia="Times New Roman" w:hAnsi="Calibri" w:cs="Calibri"/>
            <w:color w:val="555555"/>
            <w:sz w:val="26"/>
            <w:szCs w:val="26"/>
          </w:rPr>
          <w:t xml:space="preserve"> at least one method without body then it has to be declared abstract.</w:t>
        </w:r>
      </w:ins>
    </w:p>
    <w:p w:rsidR="007A7EEB" w:rsidRPr="007A7EEB" w:rsidRDefault="007A7EEB" w:rsidP="007A7EEB">
      <w:pPr>
        <w:shd w:val="clear" w:color="auto" w:fill="FFFFFF"/>
        <w:spacing w:after="150" w:line="240" w:lineRule="auto"/>
        <w:jc w:val="both"/>
        <w:rPr>
          <w:ins w:id="2257" w:author="Unknown"/>
          <w:rFonts w:ascii="Calibri" w:eastAsia="Times New Roman" w:hAnsi="Calibri" w:cs="Calibri"/>
          <w:color w:val="555555"/>
          <w:sz w:val="26"/>
          <w:szCs w:val="26"/>
        </w:rPr>
      </w:pPr>
      <w:ins w:id="2258"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Method without body means method without any functionality or implementation.</w:t>
        </w:r>
      </w:ins>
    </w:p>
    <w:p w:rsidR="007A7EEB" w:rsidRPr="007A7EEB" w:rsidRDefault="007A7EEB" w:rsidP="007A7EEB">
      <w:pPr>
        <w:shd w:val="clear" w:color="auto" w:fill="FFFFFF"/>
        <w:spacing w:after="150" w:line="240" w:lineRule="auto"/>
        <w:jc w:val="both"/>
        <w:rPr>
          <w:ins w:id="2259" w:author="Unknown"/>
          <w:rFonts w:ascii="Calibri" w:eastAsia="Times New Roman" w:hAnsi="Calibri" w:cs="Calibri"/>
          <w:color w:val="555555"/>
          <w:sz w:val="26"/>
          <w:szCs w:val="26"/>
        </w:rPr>
      </w:pPr>
      <w:ins w:id="2260" w:author="Unknown">
        <w:r w:rsidRPr="007A7EEB">
          <w:rPr>
            <w:rFonts w:ascii="Calibri" w:eastAsia="Times New Roman" w:hAnsi="Calibri" w:cs="Calibri"/>
            <w:color w:val="555555"/>
            <w:sz w:val="26"/>
            <w:szCs w:val="26"/>
          </w:rPr>
          <w:t>In the below example you can see one method calling is without body. So here class has to be declared abstract because it has one method without body.</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61" w:author="Unknown"/>
          <w:rFonts w:ascii="Consolas" w:eastAsia="Times New Roman" w:hAnsi="Consolas" w:cs="Courier New"/>
          <w:color w:val="333333"/>
          <w:sz w:val="20"/>
          <w:szCs w:val="20"/>
        </w:rPr>
      </w:pPr>
      <w:proofErr w:type="gramStart"/>
      <w:ins w:id="2262"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class Mobile{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63" w:author="Unknown"/>
          <w:rFonts w:ascii="Consolas" w:eastAsia="Times New Roman" w:hAnsi="Consolas" w:cs="Courier New"/>
          <w:color w:val="333333"/>
          <w:sz w:val="20"/>
          <w:szCs w:val="20"/>
        </w:rPr>
      </w:pPr>
      <w:proofErr w:type="gramStart"/>
      <w:ins w:id="2264"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void calling();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65" w:author="Unknown"/>
          <w:rFonts w:ascii="Consolas" w:eastAsia="Times New Roman" w:hAnsi="Consolas" w:cs="Courier New"/>
          <w:color w:val="333333"/>
          <w:sz w:val="20"/>
          <w:szCs w:val="20"/>
        </w:rPr>
      </w:pPr>
      <w:proofErr w:type="gramStart"/>
      <w:ins w:id="2266" w:author="Unknown">
        <w:r w:rsidRPr="007A7EEB">
          <w:rPr>
            <w:rFonts w:ascii="Consolas" w:eastAsia="Times New Roman" w:hAnsi="Consolas" w:cs="Courier New"/>
            <w:color w:val="333333"/>
            <w:sz w:val="20"/>
            <w:szCs w:val="20"/>
          </w:rPr>
          <w:lastRenderedPageBreak/>
          <w:t>abstract</w:t>
        </w:r>
        <w:proofErr w:type="gramEnd"/>
        <w:r w:rsidRPr="007A7EEB">
          <w:rPr>
            <w:rFonts w:ascii="Consolas" w:eastAsia="Times New Roman" w:hAnsi="Consolas" w:cs="Courier New"/>
            <w:color w:val="333333"/>
            <w:sz w:val="20"/>
            <w:szCs w:val="20"/>
          </w:rPr>
          <w:t xml:space="preserve"> void messaging()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67" w:author="Unknown"/>
          <w:rFonts w:ascii="Consolas" w:eastAsia="Times New Roman" w:hAnsi="Consolas" w:cs="Courier New"/>
          <w:color w:val="333333"/>
          <w:sz w:val="20"/>
          <w:szCs w:val="20"/>
        </w:rPr>
      </w:pPr>
      <w:ins w:id="2268"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69" w:author="Unknown"/>
          <w:rFonts w:ascii="Consolas" w:eastAsia="Times New Roman" w:hAnsi="Consolas" w:cs="Courier New"/>
          <w:color w:val="333333"/>
          <w:sz w:val="20"/>
          <w:szCs w:val="20"/>
        </w:rPr>
      </w:pPr>
      <w:proofErr w:type="spellStart"/>
      <w:proofErr w:type="gramStart"/>
      <w:ins w:id="2270"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"Messaging");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71" w:author="Unknown"/>
          <w:rFonts w:ascii="Consolas" w:eastAsia="Times New Roman" w:hAnsi="Consolas" w:cs="Courier New"/>
          <w:color w:val="333333"/>
          <w:sz w:val="20"/>
          <w:szCs w:val="20"/>
        </w:rPr>
      </w:pPr>
      <w:ins w:id="2272"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73" w:author="Unknown"/>
          <w:rFonts w:ascii="Consolas" w:eastAsia="Times New Roman" w:hAnsi="Consolas" w:cs="Courier New"/>
          <w:color w:val="333333"/>
          <w:sz w:val="20"/>
          <w:szCs w:val="20"/>
        </w:rPr>
      </w:pPr>
      <w:ins w:id="2274"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275" w:author="Unknown"/>
          <w:rFonts w:ascii="Calibri" w:eastAsia="Times New Roman" w:hAnsi="Calibri" w:cs="Calibri"/>
          <w:color w:val="555555"/>
          <w:sz w:val="26"/>
          <w:szCs w:val="26"/>
        </w:rPr>
      </w:pPr>
      <w:ins w:id="2276" w:author="Unknown">
        <w:r w:rsidRPr="007A7EEB">
          <w:rPr>
            <w:rFonts w:ascii="Calibri" w:eastAsia="Times New Roman" w:hAnsi="Calibri" w:cs="Calibri"/>
            <w:b/>
            <w:bCs/>
            <w:color w:val="008000"/>
            <w:sz w:val="26"/>
            <w:szCs w:val="26"/>
          </w:rPr>
          <w:t xml:space="preserve">What Is Abstract </w:t>
        </w:r>
        <w:proofErr w:type="gramStart"/>
        <w:r w:rsidRPr="007A7EEB">
          <w:rPr>
            <w:rFonts w:ascii="Calibri" w:eastAsia="Times New Roman" w:hAnsi="Calibri" w:cs="Calibri"/>
            <w:b/>
            <w:bCs/>
            <w:color w:val="008000"/>
            <w:sz w:val="26"/>
            <w:szCs w:val="26"/>
          </w:rPr>
          <w:t>Method:</w:t>
        </w:r>
        <w:proofErr w:type="gramEnd"/>
      </w:ins>
    </w:p>
    <w:p w:rsidR="007A7EEB" w:rsidRPr="007A7EEB" w:rsidRDefault="007A7EEB" w:rsidP="007A7EEB">
      <w:pPr>
        <w:shd w:val="clear" w:color="auto" w:fill="FFFFFF"/>
        <w:spacing w:after="150" w:line="240" w:lineRule="auto"/>
        <w:jc w:val="both"/>
        <w:rPr>
          <w:ins w:id="2277" w:author="Unknown"/>
          <w:rFonts w:ascii="Calibri" w:eastAsia="Times New Roman" w:hAnsi="Calibri" w:cs="Calibri"/>
          <w:color w:val="555555"/>
          <w:sz w:val="26"/>
          <w:szCs w:val="26"/>
        </w:rPr>
      </w:pPr>
      <w:ins w:id="2278" w:author="Unknown">
        <w:r w:rsidRPr="007A7EEB">
          <w:rPr>
            <w:rFonts w:ascii="Calibri" w:eastAsia="Times New Roman" w:hAnsi="Calibri" w:cs="Calibri"/>
            <w:color w:val="555555"/>
            <w:sz w:val="26"/>
            <w:szCs w:val="26"/>
          </w:rPr>
          <w:t>The methods without body or methods with only signatures are called abstract methods. The abstract method doesn’t have any implementation details. It is declared using abstract keyword before method name. For example, calling method is an abstract method.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79" w:author="Unknown"/>
          <w:rFonts w:ascii="Consolas" w:eastAsia="Times New Roman" w:hAnsi="Consolas" w:cs="Courier New"/>
          <w:color w:val="333333"/>
          <w:sz w:val="20"/>
          <w:szCs w:val="20"/>
        </w:rPr>
      </w:pPr>
      <w:proofErr w:type="gramStart"/>
      <w:ins w:id="2280"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void calling();</w:t>
        </w:r>
      </w:ins>
    </w:p>
    <w:p w:rsidR="007A7EEB" w:rsidRPr="007A7EEB" w:rsidRDefault="007A7EEB" w:rsidP="007A7EEB">
      <w:pPr>
        <w:shd w:val="clear" w:color="auto" w:fill="FFFFFF"/>
        <w:spacing w:after="150" w:line="240" w:lineRule="auto"/>
        <w:jc w:val="both"/>
        <w:rPr>
          <w:ins w:id="2281" w:author="Unknown"/>
          <w:rFonts w:ascii="Calibri" w:eastAsia="Times New Roman" w:hAnsi="Calibri" w:cs="Calibri"/>
          <w:color w:val="555555"/>
          <w:sz w:val="26"/>
          <w:szCs w:val="26"/>
        </w:rPr>
      </w:pPr>
      <w:ins w:id="2282" w:author="Unknown">
        <w:r w:rsidRPr="007A7EEB">
          <w:rPr>
            <w:rFonts w:ascii="Calibri" w:eastAsia="Times New Roman" w:hAnsi="Calibri" w:cs="Calibri"/>
            <w:b/>
            <w:bCs/>
            <w:color w:val="555555"/>
            <w:sz w:val="26"/>
            <w:szCs w:val="26"/>
          </w:rPr>
          <w:t>Syntax: of Abstract Method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83" w:author="Unknown"/>
          <w:rFonts w:ascii="Consolas" w:eastAsia="Times New Roman" w:hAnsi="Consolas" w:cs="Courier New"/>
          <w:color w:val="333333"/>
          <w:sz w:val="20"/>
          <w:szCs w:val="20"/>
        </w:rPr>
      </w:pPr>
      <w:proofErr w:type="gramStart"/>
      <w:ins w:id="2284"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void </w:t>
        </w:r>
        <w:proofErr w:type="spellStart"/>
        <w:r w:rsidRPr="007A7EEB">
          <w:rPr>
            <w:rFonts w:ascii="Consolas" w:eastAsia="Times New Roman" w:hAnsi="Consolas" w:cs="Courier New"/>
            <w:color w:val="333333"/>
            <w:sz w:val="20"/>
            <w:szCs w:val="20"/>
          </w:rPr>
          <w:t>method_name</w:t>
        </w:r>
        <w:proofErr w:type="spellEnd"/>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285" w:author="Unknown"/>
          <w:rFonts w:ascii="Calibri" w:eastAsia="Times New Roman" w:hAnsi="Calibri" w:cs="Calibri"/>
          <w:color w:val="555555"/>
          <w:sz w:val="26"/>
          <w:szCs w:val="26"/>
        </w:rPr>
      </w:pPr>
      <w:ins w:id="2286" w:author="Unknown">
        <w:r w:rsidRPr="007A7EEB">
          <w:rPr>
            <w:rFonts w:ascii="Calibri" w:eastAsia="Times New Roman" w:hAnsi="Calibri" w:cs="Calibri"/>
            <w:b/>
            <w:bCs/>
            <w:color w:val="FF0000"/>
            <w:sz w:val="26"/>
            <w:szCs w:val="26"/>
          </w:rPr>
          <w:t>Important Note:</w:t>
        </w:r>
        <w:r w:rsidRPr="007A7EEB">
          <w:rPr>
            <w:rFonts w:ascii="Calibri" w:eastAsia="Times New Roman" w:hAnsi="Calibri" w:cs="Calibri"/>
            <w:color w:val="555555"/>
            <w:sz w:val="26"/>
            <w:szCs w:val="26"/>
          </w:rPr>
          <w:t> In order to use abstract method we first need to override that method in subclass (i.e. child class).</w:t>
        </w:r>
      </w:ins>
    </w:p>
    <w:p w:rsidR="007A7EEB" w:rsidRPr="007A7EEB" w:rsidRDefault="007A7EEB" w:rsidP="007A7EEB">
      <w:pPr>
        <w:shd w:val="clear" w:color="auto" w:fill="FFFFFF"/>
        <w:spacing w:after="150" w:line="240" w:lineRule="auto"/>
        <w:jc w:val="both"/>
        <w:rPr>
          <w:ins w:id="2287" w:author="Unknown"/>
          <w:rFonts w:ascii="Calibri" w:eastAsia="Times New Roman" w:hAnsi="Calibri" w:cs="Calibri"/>
          <w:color w:val="555555"/>
          <w:sz w:val="26"/>
          <w:szCs w:val="26"/>
        </w:rPr>
      </w:pPr>
      <w:ins w:id="2288" w:author="Unknown">
        <w:r w:rsidRPr="007A7EEB">
          <w:rPr>
            <w:rFonts w:ascii="Calibri" w:eastAsia="Times New Roman" w:hAnsi="Calibri" w:cs="Calibri"/>
            <w:b/>
            <w:bCs/>
            <w:color w:val="008000"/>
            <w:sz w:val="26"/>
            <w:szCs w:val="26"/>
          </w:rPr>
          <w:t>Why And How To Extend Abstract Class:</w:t>
        </w:r>
      </w:ins>
    </w:p>
    <w:p w:rsidR="007A7EEB" w:rsidRPr="007A7EEB" w:rsidRDefault="007A7EEB" w:rsidP="007A7EEB">
      <w:pPr>
        <w:shd w:val="clear" w:color="auto" w:fill="FFFFFF"/>
        <w:spacing w:after="150" w:line="240" w:lineRule="auto"/>
        <w:jc w:val="both"/>
        <w:rPr>
          <w:ins w:id="2289" w:author="Unknown"/>
          <w:rFonts w:ascii="Calibri" w:eastAsia="Times New Roman" w:hAnsi="Calibri" w:cs="Calibri"/>
          <w:color w:val="555555"/>
          <w:sz w:val="26"/>
          <w:szCs w:val="26"/>
        </w:rPr>
      </w:pPr>
      <w:ins w:id="2290" w:author="Unknown">
        <w:r w:rsidRPr="007A7EEB">
          <w:rPr>
            <w:rFonts w:ascii="Calibri" w:eastAsia="Times New Roman" w:hAnsi="Calibri" w:cs="Calibri"/>
            <w:color w:val="555555"/>
            <w:sz w:val="26"/>
            <w:szCs w:val="26"/>
          </w:rPr>
          <w:t>As now you already know Abstract class may contains abstract method without any implementation and thus we cannot instantiate abstract class. In case we try instantiating it, the object might be useless because methods inside abstract class may not have any implementation at all. So to avoid this situation, JAVA doesn’t allow us to instantiate abstract class.</w:t>
        </w:r>
      </w:ins>
    </w:p>
    <w:p w:rsidR="007A7EEB" w:rsidRPr="007A7EEB" w:rsidRDefault="007A7EEB" w:rsidP="007A7EEB">
      <w:pPr>
        <w:shd w:val="clear" w:color="auto" w:fill="FFFFFF"/>
        <w:spacing w:after="150" w:line="240" w:lineRule="auto"/>
        <w:jc w:val="both"/>
        <w:rPr>
          <w:ins w:id="2291" w:author="Unknown"/>
          <w:rFonts w:ascii="Calibri" w:eastAsia="Times New Roman" w:hAnsi="Calibri" w:cs="Calibri"/>
          <w:color w:val="555555"/>
          <w:sz w:val="26"/>
          <w:szCs w:val="26"/>
        </w:rPr>
      </w:pPr>
      <w:ins w:id="2292" w:author="Unknown">
        <w:r w:rsidRPr="007A7EEB">
          <w:rPr>
            <w:rFonts w:ascii="Calibri" w:eastAsia="Times New Roman" w:hAnsi="Calibri" w:cs="Calibri"/>
            <w:color w:val="555555"/>
            <w:sz w:val="26"/>
            <w:szCs w:val="26"/>
          </w:rPr>
          <w:t>We first need to extend abstract class where we will do the implementation of those abstract method and then we instantiate this new class.</w:t>
        </w:r>
      </w:ins>
    </w:p>
    <w:p w:rsidR="007A7EEB" w:rsidRPr="007A7EEB" w:rsidRDefault="007A7EEB" w:rsidP="007A7EEB">
      <w:pPr>
        <w:shd w:val="clear" w:color="auto" w:fill="FFFFFF"/>
        <w:spacing w:after="150" w:line="240" w:lineRule="auto"/>
        <w:jc w:val="both"/>
        <w:rPr>
          <w:ins w:id="2293" w:author="Unknown"/>
          <w:rFonts w:ascii="Calibri" w:eastAsia="Times New Roman" w:hAnsi="Calibri" w:cs="Calibri"/>
          <w:color w:val="555555"/>
          <w:sz w:val="26"/>
          <w:szCs w:val="26"/>
        </w:rPr>
      </w:pPr>
      <w:ins w:id="2294" w:author="Unknown">
        <w:r w:rsidRPr="007A7EEB">
          <w:rPr>
            <w:rFonts w:ascii="Calibri" w:eastAsia="Times New Roman" w:hAnsi="Calibri" w:cs="Calibri"/>
            <w:b/>
            <w:bCs/>
            <w:color w:val="555555"/>
            <w:sz w:val="26"/>
            <w:szCs w:val="26"/>
          </w:rPr>
          <w:t>So let’s see how to extend Abstract class:</w:t>
        </w:r>
      </w:ins>
    </w:p>
    <w:p w:rsidR="007A7EEB" w:rsidRPr="007A7EEB" w:rsidRDefault="007A7EEB" w:rsidP="007A7EEB">
      <w:pPr>
        <w:shd w:val="clear" w:color="auto" w:fill="FFFFFF"/>
        <w:spacing w:after="150" w:line="240" w:lineRule="auto"/>
        <w:jc w:val="both"/>
        <w:rPr>
          <w:ins w:id="2295" w:author="Unknown"/>
          <w:rFonts w:ascii="Calibri" w:eastAsia="Times New Roman" w:hAnsi="Calibri" w:cs="Calibri"/>
          <w:color w:val="555555"/>
          <w:sz w:val="26"/>
          <w:szCs w:val="26"/>
        </w:rPr>
      </w:pPr>
      <w:ins w:id="2296" w:author="Unknown">
        <w:r w:rsidRPr="007A7EEB">
          <w:rPr>
            <w:rFonts w:ascii="Calibri" w:eastAsia="Times New Roman" w:hAnsi="Calibri" w:cs="Calibri"/>
            <w:b/>
            <w:bCs/>
            <w:color w:val="008000"/>
            <w:sz w:val="26"/>
            <w:szCs w:val="26"/>
          </w:rPr>
          <w:t>Step 1:</w:t>
        </w:r>
        <w:r w:rsidRPr="007A7EEB">
          <w:rPr>
            <w:rFonts w:ascii="Calibri" w:eastAsia="Times New Roman" w:hAnsi="Calibri" w:cs="Calibri"/>
            <w:color w:val="555555"/>
            <w:sz w:val="26"/>
            <w:szCs w:val="26"/>
          </w:rPr>
          <w:t> First we define abstract class with abstract method: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97" w:author="Unknown"/>
          <w:rFonts w:ascii="Consolas" w:eastAsia="Times New Roman" w:hAnsi="Consolas" w:cs="Courier New"/>
          <w:color w:val="333333"/>
          <w:sz w:val="20"/>
          <w:szCs w:val="20"/>
        </w:rPr>
      </w:pPr>
      <w:proofErr w:type="gramStart"/>
      <w:ins w:id="2298"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class Mobile{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299" w:author="Unknown"/>
          <w:rFonts w:ascii="Consolas" w:eastAsia="Times New Roman" w:hAnsi="Consolas" w:cs="Courier New"/>
          <w:color w:val="333333"/>
          <w:sz w:val="20"/>
          <w:szCs w:val="20"/>
        </w:rPr>
      </w:pPr>
      <w:proofErr w:type="gramStart"/>
      <w:ins w:id="2300"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calling(); //Method without body</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01" w:author="Unknown"/>
          <w:rFonts w:ascii="Consolas" w:eastAsia="Times New Roman" w:hAnsi="Consolas" w:cs="Courier New"/>
          <w:color w:val="333333"/>
          <w:sz w:val="20"/>
          <w:szCs w:val="20"/>
        </w:rPr>
      </w:pPr>
      <w:ins w:id="2302"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303" w:author="Unknown"/>
          <w:rFonts w:ascii="Calibri" w:eastAsia="Times New Roman" w:hAnsi="Calibri" w:cs="Calibri"/>
          <w:color w:val="555555"/>
          <w:sz w:val="26"/>
          <w:szCs w:val="26"/>
        </w:rPr>
      </w:pPr>
      <w:ins w:id="2304" w:author="Unknown">
        <w:r w:rsidRPr="007A7EEB">
          <w:rPr>
            <w:rFonts w:ascii="Calibri" w:eastAsia="Times New Roman" w:hAnsi="Calibri" w:cs="Calibri"/>
            <w:b/>
            <w:bCs/>
            <w:color w:val="008000"/>
            <w:sz w:val="26"/>
            <w:szCs w:val="26"/>
          </w:rPr>
          <w:t>Step 2:</w:t>
        </w:r>
        <w:r w:rsidRPr="007A7EEB">
          <w:rPr>
            <w:rFonts w:ascii="Calibri" w:eastAsia="Times New Roman" w:hAnsi="Calibri" w:cs="Calibri"/>
            <w:color w:val="555555"/>
            <w:sz w:val="26"/>
            <w:szCs w:val="26"/>
          </w:rPr>
          <w:t> Now we extends abstract class and implement abstract methods: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05" w:author="Unknown"/>
          <w:rFonts w:ascii="Consolas" w:eastAsia="Times New Roman" w:hAnsi="Consolas" w:cs="Courier New"/>
          <w:color w:val="333333"/>
          <w:sz w:val="20"/>
          <w:szCs w:val="20"/>
        </w:rPr>
      </w:pPr>
      <w:proofErr w:type="gramStart"/>
      <w:ins w:id="2306" w:author="Unknown">
        <w:r w:rsidRPr="007A7EEB">
          <w:rPr>
            <w:rFonts w:ascii="Consolas" w:eastAsia="Times New Roman" w:hAnsi="Consolas" w:cs="Courier New"/>
            <w:color w:val="333333"/>
            <w:sz w:val="20"/>
            <w:szCs w:val="20"/>
          </w:rPr>
          <w:lastRenderedPageBreak/>
          <w:t>class</w:t>
        </w:r>
        <w:proofErr w:type="gramEnd"/>
        <w:r w:rsidRPr="007A7EEB">
          <w:rPr>
            <w:rFonts w:ascii="Consolas" w:eastAsia="Times New Roman" w:hAnsi="Consolas" w:cs="Courier New"/>
            <w:color w:val="333333"/>
            <w:sz w:val="20"/>
            <w:szCs w:val="20"/>
          </w:rPr>
          <w:t xml:space="preserve"> Samsung extends Mobile{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07" w:author="Unknown"/>
          <w:rFonts w:ascii="Consolas" w:eastAsia="Times New Roman" w:hAnsi="Consolas" w:cs="Courier New"/>
          <w:color w:val="333333"/>
          <w:sz w:val="20"/>
          <w:szCs w:val="20"/>
        </w:rPr>
      </w:pPr>
      <w:proofErr w:type="gramStart"/>
      <w:ins w:id="2308"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calling();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09" w:author="Unknown"/>
          <w:rFonts w:ascii="Consolas" w:eastAsia="Times New Roman" w:hAnsi="Consolas" w:cs="Courier New"/>
          <w:color w:val="333333"/>
          <w:sz w:val="20"/>
          <w:szCs w:val="20"/>
        </w:rPr>
      </w:pPr>
      <w:ins w:id="2310"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11" w:author="Unknown"/>
          <w:rFonts w:ascii="Consolas" w:eastAsia="Times New Roman" w:hAnsi="Consolas" w:cs="Courier New"/>
          <w:color w:val="333333"/>
          <w:sz w:val="20"/>
          <w:szCs w:val="20"/>
        </w:rPr>
      </w:pPr>
      <w:proofErr w:type="spellStart"/>
      <w:proofErr w:type="gramStart"/>
      <w:ins w:id="2312"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"Start Calling");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13" w:author="Unknown"/>
          <w:rFonts w:ascii="Consolas" w:eastAsia="Times New Roman" w:hAnsi="Consolas" w:cs="Courier New"/>
          <w:color w:val="333333"/>
          <w:sz w:val="20"/>
          <w:szCs w:val="20"/>
        </w:rPr>
      </w:pPr>
      <w:ins w:id="2314"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15" w:author="Unknown"/>
          <w:rFonts w:ascii="Consolas" w:eastAsia="Times New Roman" w:hAnsi="Consolas" w:cs="Courier New"/>
          <w:color w:val="333333"/>
          <w:sz w:val="20"/>
          <w:szCs w:val="20"/>
        </w:rPr>
      </w:pPr>
      <w:ins w:id="2316"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317" w:author="Unknown"/>
          <w:rFonts w:ascii="Calibri" w:eastAsia="Times New Roman" w:hAnsi="Calibri" w:cs="Calibri"/>
          <w:color w:val="555555"/>
          <w:sz w:val="26"/>
          <w:szCs w:val="26"/>
        </w:rPr>
      </w:pPr>
      <w:ins w:id="2318" w:author="Unknown">
        <w:r w:rsidRPr="007A7EEB">
          <w:rPr>
            <w:rFonts w:ascii="Calibri" w:eastAsia="Times New Roman" w:hAnsi="Calibri" w:cs="Calibri"/>
            <w:b/>
            <w:bCs/>
            <w:color w:val="FF0000"/>
            <w:sz w:val="26"/>
            <w:szCs w:val="26"/>
          </w:rPr>
          <w:t>Pro Note:</w:t>
        </w:r>
        <w:r w:rsidRPr="007A7EEB">
          <w:rPr>
            <w:rFonts w:ascii="Calibri" w:eastAsia="Times New Roman" w:hAnsi="Calibri" w:cs="Calibri"/>
            <w:color w:val="555555"/>
            <w:sz w:val="26"/>
            <w:szCs w:val="26"/>
          </w:rPr>
          <w:t xml:space="preserve"> An example of abstract class is </w:t>
        </w:r>
        <w:proofErr w:type="spellStart"/>
        <w:r w:rsidRPr="007A7EEB">
          <w:rPr>
            <w:rFonts w:ascii="Calibri" w:eastAsia="Times New Roman" w:hAnsi="Calibri" w:cs="Calibri"/>
            <w:color w:val="555555"/>
            <w:sz w:val="26"/>
            <w:szCs w:val="26"/>
          </w:rPr>
          <w:t>AbstractMap</w:t>
        </w:r>
        <w:proofErr w:type="spellEnd"/>
        <w:r w:rsidRPr="007A7EEB">
          <w:rPr>
            <w:rFonts w:ascii="Calibri" w:eastAsia="Times New Roman" w:hAnsi="Calibri" w:cs="Calibri"/>
            <w:color w:val="555555"/>
            <w:sz w:val="26"/>
            <w:szCs w:val="26"/>
          </w:rPr>
          <w:t xml:space="preserve"> which is part of collection framework include </w:t>
        </w:r>
        <w:proofErr w:type="spellStart"/>
        <w:r w:rsidRPr="007A7EEB">
          <w:rPr>
            <w:rFonts w:ascii="Calibri" w:eastAsia="Times New Roman" w:hAnsi="Calibri" w:cs="Calibri"/>
            <w:color w:val="555555"/>
            <w:sz w:val="26"/>
            <w:szCs w:val="26"/>
          </w:rPr>
          <w:t>TreeMap</w:t>
        </w:r>
        <w:proofErr w:type="spellEnd"/>
        <w:r w:rsidRPr="007A7EEB">
          <w:rPr>
            <w:rFonts w:ascii="Calibri" w:eastAsia="Times New Roman" w:hAnsi="Calibri" w:cs="Calibri"/>
            <w:color w:val="555555"/>
            <w:sz w:val="26"/>
            <w:szCs w:val="26"/>
          </w:rPr>
          <w:t xml:space="preserve">, </w:t>
        </w:r>
        <w:proofErr w:type="spellStart"/>
        <w:r w:rsidRPr="007A7EEB">
          <w:rPr>
            <w:rFonts w:ascii="Calibri" w:eastAsia="Times New Roman" w:hAnsi="Calibri" w:cs="Calibri"/>
            <w:color w:val="555555"/>
            <w:sz w:val="26"/>
            <w:szCs w:val="26"/>
          </w:rPr>
          <w:t>HashMap</w:t>
        </w:r>
        <w:proofErr w:type="spellEnd"/>
        <w:r w:rsidRPr="007A7EEB">
          <w:rPr>
            <w:rFonts w:ascii="Calibri" w:eastAsia="Times New Roman" w:hAnsi="Calibri" w:cs="Calibri"/>
            <w:color w:val="555555"/>
            <w:sz w:val="26"/>
            <w:szCs w:val="26"/>
          </w:rPr>
          <w:t xml:space="preserve"> and </w:t>
        </w:r>
        <w:proofErr w:type="spellStart"/>
        <w:r w:rsidRPr="007A7EEB">
          <w:rPr>
            <w:rFonts w:ascii="Calibri" w:eastAsia="Times New Roman" w:hAnsi="Calibri" w:cs="Calibri"/>
            <w:color w:val="555555"/>
            <w:sz w:val="26"/>
            <w:szCs w:val="26"/>
          </w:rPr>
          <w:t>ConcurrentHashMap</w:t>
        </w:r>
        <w:proofErr w:type="spellEnd"/>
        <w:r w:rsidRPr="007A7EEB">
          <w:rPr>
            <w:rFonts w:ascii="Calibri" w:eastAsia="Times New Roman" w:hAnsi="Calibri" w:cs="Calibri"/>
            <w:color w:val="555555"/>
            <w:sz w:val="26"/>
            <w:szCs w:val="26"/>
          </w:rPr>
          <w:t xml:space="preserve"> and share many methods like </w:t>
        </w:r>
        <w:proofErr w:type="spellStart"/>
        <w:proofErr w:type="gramStart"/>
        <w:r w:rsidRPr="007A7EEB">
          <w:rPr>
            <w:rFonts w:ascii="Calibri" w:eastAsia="Times New Roman" w:hAnsi="Calibri" w:cs="Calibri"/>
            <w:color w:val="555555"/>
            <w:sz w:val="26"/>
            <w:szCs w:val="26"/>
          </w:rPr>
          <w:t>isEmpty</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xml:space="preserve">), put() , get(), </w:t>
        </w:r>
        <w:proofErr w:type="spellStart"/>
        <w:r w:rsidRPr="007A7EEB">
          <w:rPr>
            <w:rFonts w:ascii="Calibri" w:eastAsia="Times New Roman" w:hAnsi="Calibri" w:cs="Calibri"/>
            <w:color w:val="555555"/>
            <w:sz w:val="26"/>
            <w:szCs w:val="26"/>
          </w:rPr>
          <w:t>containValue</w:t>
        </w:r>
        <w:proofErr w:type="spellEnd"/>
        <w:r w:rsidRPr="007A7EEB">
          <w:rPr>
            <w:rFonts w:ascii="Calibri" w:eastAsia="Times New Roman" w:hAnsi="Calibri" w:cs="Calibri"/>
            <w:color w:val="555555"/>
            <w:sz w:val="26"/>
            <w:szCs w:val="26"/>
          </w:rPr>
          <w:t xml:space="preserve">() , </w:t>
        </w:r>
        <w:proofErr w:type="spellStart"/>
        <w:r w:rsidRPr="007A7EEB">
          <w:rPr>
            <w:rFonts w:ascii="Calibri" w:eastAsia="Times New Roman" w:hAnsi="Calibri" w:cs="Calibri"/>
            <w:color w:val="555555"/>
            <w:sz w:val="26"/>
            <w:szCs w:val="26"/>
          </w:rPr>
          <w:t>containKey</w:t>
        </w:r>
        <w:proofErr w:type="spellEnd"/>
        <w:r w:rsidRPr="007A7EEB">
          <w:rPr>
            <w:rFonts w:ascii="Calibri" w:eastAsia="Times New Roman" w:hAnsi="Calibri" w:cs="Calibri"/>
            <w:color w:val="555555"/>
            <w:sz w:val="26"/>
            <w:szCs w:val="26"/>
          </w:rPr>
          <w:t xml:space="preserve">() </w:t>
        </w:r>
        <w:proofErr w:type="spellStart"/>
        <w:r w:rsidRPr="007A7EEB">
          <w:rPr>
            <w:rFonts w:ascii="Calibri" w:eastAsia="Times New Roman" w:hAnsi="Calibri" w:cs="Calibri"/>
            <w:color w:val="555555"/>
            <w:sz w:val="26"/>
            <w:szCs w:val="26"/>
          </w:rPr>
          <w:t>etc</w:t>
        </w:r>
        <w:proofErr w:type="spellEnd"/>
        <w:r w:rsidRPr="007A7EEB">
          <w:rPr>
            <w:rFonts w:ascii="Calibri" w:eastAsia="Times New Roman" w:hAnsi="Calibri" w:cs="Calibri"/>
            <w:color w:val="555555"/>
            <w:sz w:val="26"/>
            <w:szCs w:val="26"/>
          </w:rPr>
          <w:t xml:space="preserve"> that </w:t>
        </w:r>
        <w:proofErr w:type="spellStart"/>
        <w:r w:rsidRPr="007A7EEB">
          <w:rPr>
            <w:rFonts w:ascii="Calibri" w:eastAsia="Times New Roman" w:hAnsi="Calibri" w:cs="Calibri"/>
            <w:color w:val="555555"/>
            <w:sz w:val="26"/>
            <w:szCs w:val="26"/>
          </w:rPr>
          <w:t>AbstractMap</w:t>
        </w:r>
        <w:proofErr w:type="spellEnd"/>
        <w:r w:rsidRPr="007A7EEB">
          <w:rPr>
            <w:rFonts w:ascii="Calibri" w:eastAsia="Times New Roman" w:hAnsi="Calibri" w:cs="Calibri"/>
            <w:color w:val="555555"/>
            <w:sz w:val="26"/>
            <w:szCs w:val="26"/>
          </w:rPr>
          <w:t xml:space="preserve"> defines.</w:t>
        </w:r>
      </w:ins>
    </w:p>
    <w:p w:rsidR="007A7EEB" w:rsidRPr="007A7EEB" w:rsidRDefault="007A7EEB" w:rsidP="007A7EEB">
      <w:pPr>
        <w:spacing w:before="300" w:after="300" w:line="240" w:lineRule="auto"/>
        <w:rPr>
          <w:ins w:id="2319" w:author="Unknown"/>
          <w:rFonts w:ascii="Times New Roman" w:eastAsia="Times New Roman" w:hAnsi="Times New Roman" w:cs="Times New Roman"/>
          <w:sz w:val="24"/>
          <w:szCs w:val="24"/>
        </w:rPr>
      </w:pPr>
      <w:ins w:id="2320" w:author="Unknown">
        <w:r w:rsidRPr="007A7EEB">
          <w:rPr>
            <w:rFonts w:ascii="Times New Roman" w:eastAsia="Times New Roman" w:hAnsi="Times New Roman" w:cs="Times New Roman"/>
            <w:sz w:val="24"/>
            <w:szCs w:val="24"/>
          </w:rPr>
          <w:pict>
            <v:rect id="_x0000_i1150"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321" w:author="Unknown"/>
          <w:rFonts w:ascii="Calibri" w:eastAsia="Times New Roman" w:hAnsi="Calibri" w:cs="Calibri"/>
          <w:color w:val="339600"/>
          <w:sz w:val="27"/>
          <w:szCs w:val="27"/>
        </w:rPr>
      </w:pPr>
      <w:ins w:id="2322" w:author="Unknown">
        <w:r w:rsidRPr="007A7EEB">
          <w:rPr>
            <w:rFonts w:ascii="Calibri" w:eastAsia="Times New Roman" w:hAnsi="Calibri" w:cs="Calibri"/>
            <w:b/>
            <w:bCs/>
            <w:color w:val="339600"/>
            <w:sz w:val="27"/>
            <w:szCs w:val="27"/>
          </w:rPr>
          <w:t xml:space="preserve">Syntax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Abstraction:</w:t>
        </w:r>
      </w:ins>
    </w:p>
    <w:p w:rsidR="007A7EEB" w:rsidRPr="007A7EEB" w:rsidRDefault="007A7EEB" w:rsidP="007A7EEB">
      <w:pPr>
        <w:shd w:val="clear" w:color="auto" w:fill="FFFFFF"/>
        <w:spacing w:after="150" w:line="240" w:lineRule="auto"/>
        <w:jc w:val="both"/>
        <w:rPr>
          <w:ins w:id="2323" w:author="Unknown"/>
          <w:rFonts w:ascii="Calibri" w:eastAsia="Times New Roman" w:hAnsi="Calibri" w:cs="Calibri"/>
          <w:color w:val="555555"/>
          <w:sz w:val="26"/>
          <w:szCs w:val="26"/>
        </w:rPr>
      </w:pPr>
      <w:ins w:id="2324" w:author="Unknown">
        <w:r w:rsidRPr="007A7EEB">
          <w:rPr>
            <w:rFonts w:ascii="Calibri" w:eastAsia="Times New Roman" w:hAnsi="Calibri" w:cs="Calibri"/>
            <w:color w:val="555555"/>
            <w:sz w:val="26"/>
            <w:szCs w:val="26"/>
          </w:rPr>
          <w:t xml:space="preserve">The syntax of abstraction </w:t>
        </w:r>
        <w:proofErr w:type="gramStart"/>
        <w:r w:rsidRPr="007A7EEB">
          <w:rPr>
            <w:rFonts w:ascii="Calibri" w:eastAsia="Times New Roman" w:hAnsi="Calibri" w:cs="Calibri"/>
            <w:color w:val="555555"/>
            <w:sz w:val="26"/>
            <w:szCs w:val="26"/>
          </w:rPr>
          <w:t>start</w:t>
        </w:r>
        <w:proofErr w:type="gramEnd"/>
        <w:r w:rsidRPr="007A7EEB">
          <w:rPr>
            <w:rFonts w:ascii="Calibri" w:eastAsia="Times New Roman" w:hAnsi="Calibri" w:cs="Calibri"/>
            <w:color w:val="555555"/>
            <w:sz w:val="26"/>
            <w:szCs w:val="26"/>
          </w:rPr>
          <w:t xml:space="preserve"> with abstract keyword before class name. It then contains mixture of abstract and non-abstract methods.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25" w:author="Unknown"/>
          <w:rFonts w:ascii="Consolas" w:eastAsia="Times New Roman" w:hAnsi="Consolas" w:cs="Courier New"/>
          <w:color w:val="333333"/>
          <w:sz w:val="20"/>
          <w:szCs w:val="20"/>
        </w:rPr>
      </w:pPr>
      <w:proofErr w:type="gramStart"/>
      <w:ins w:id="2326"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class &lt;</w:t>
        </w:r>
        <w:proofErr w:type="spellStart"/>
        <w:r w:rsidRPr="007A7EEB">
          <w:rPr>
            <w:rFonts w:ascii="Consolas" w:eastAsia="Times New Roman" w:hAnsi="Consolas" w:cs="Courier New"/>
            <w:color w:val="333333"/>
            <w:sz w:val="20"/>
            <w:szCs w:val="20"/>
          </w:rPr>
          <w:t>ClassName</w:t>
        </w:r>
        <w:proofErr w:type="spellEnd"/>
        <w:r w:rsidRPr="007A7EEB">
          <w:rPr>
            <w:rFonts w:ascii="Consolas" w:eastAsia="Times New Roman" w:hAnsi="Consolas" w:cs="Courier New"/>
            <w:color w:val="333333"/>
            <w:sz w:val="20"/>
            <w:szCs w:val="20"/>
          </w:rPr>
          <w:t>&gt;{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27" w:author="Unknown"/>
          <w:rFonts w:ascii="Consolas" w:eastAsia="Times New Roman" w:hAnsi="Consolas" w:cs="Courier New"/>
          <w:color w:val="333333"/>
          <w:sz w:val="20"/>
          <w:szCs w:val="20"/>
        </w:rPr>
      </w:pPr>
      <w:ins w:id="2328" w:author="Unknown">
        <w:r w:rsidRPr="007A7EEB">
          <w:rPr>
            <w:rFonts w:ascii="Consolas" w:eastAsia="Times New Roman" w:hAnsi="Consolas" w:cs="Courier New"/>
            <w:color w:val="333333"/>
            <w:sz w:val="20"/>
            <w:szCs w:val="20"/>
          </w:rPr>
          <w:t xml:space="preserve">//Mixture of abstract </w:t>
        </w:r>
        <w:proofErr w:type="gramStart"/>
        <w:r w:rsidRPr="007A7EEB">
          <w:rPr>
            <w:rFonts w:ascii="Consolas" w:eastAsia="Times New Roman" w:hAnsi="Consolas" w:cs="Courier New"/>
            <w:color w:val="333333"/>
            <w:sz w:val="20"/>
            <w:szCs w:val="20"/>
          </w:rPr>
          <w:t>methods(</w:t>
        </w:r>
        <w:proofErr w:type="gramEnd"/>
        <w:r w:rsidRPr="007A7EEB">
          <w:rPr>
            <w:rFonts w:ascii="Consolas" w:eastAsia="Times New Roman" w:hAnsi="Consolas" w:cs="Courier New"/>
            <w:color w:val="333333"/>
            <w:sz w:val="20"/>
            <w:szCs w:val="20"/>
          </w:rPr>
          <w:t>Without body/implementation) and non-abstract methods(with body/implementation)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29" w:author="Unknown"/>
          <w:rFonts w:ascii="Consolas" w:eastAsia="Times New Roman" w:hAnsi="Consolas" w:cs="Courier New"/>
          <w:color w:val="333333"/>
          <w:sz w:val="20"/>
          <w:szCs w:val="20"/>
        </w:rPr>
      </w:pPr>
      <w:ins w:id="2330" w:author="Unknown">
        <w:r w:rsidRPr="007A7EEB">
          <w:rPr>
            <w:rFonts w:ascii="Consolas" w:eastAsia="Times New Roman" w:hAnsi="Consolas" w:cs="Courier New"/>
            <w:color w:val="333333"/>
            <w:sz w:val="20"/>
            <w:szCs w:val="20"/>
          </w:rPr>
          <w:t xml:space="preserve">//If it contains </w:t>
        </w:r>
        <w:proofErr w:type="spellStart"/>
        <w:r w:rsidRPr="007A7EEB">
          <w:rPr>
            <w:rFonts w:ascii="Consolas" w:eastAsia="Times New Roman" w:hAnsi="Consolas" w:cs="Courier New"/>
            <w:color w:val="333333"/>
            <w:sz w:val="20"/>
            <w:szCs w:val="20"/>
          </w:rPr>
          <w:t>atleast</w:t>
        </w:r>
        <w:proofErr w:type="spellEnd"/>
        <w:r w:rsidRPr="007A7EEB">
          <w:rPr>
            <w:rFonts w:ascii="Consolas" w:eastAsia="Times New Roman" w:hAnsi="Consolas" w:cs="Courier New"/>
            <w:color w:val="333333"/>
            <w:sz w:val="20"/>
            <w:szCs w:val="20"/>
          </w:rPr>
          <w:t xml:space="preserve"> one abstract method then a class has to be declared abstract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31" w:author="Unknown"/>
          <w:rFonts w:ascii="Consolas" w:eastAsia="Times New Roman" w:hAnsi="Consolas" w:cs="Courier New"/>
          <w:color w:val="333333"/>
          <w:sz w:val="20"/>
          <w:szCs w:val="20"/>
        </w:rPr>
      </w:pPr>
      <w:ins w:id="2332" w:author="Unknown">
        <w:r w:rsidRPr="007A7EEB">
          <w:rPr>
            <w:rFonts w:ascii="Consolas" w:eastAsia="Times New Roman" w:hAnsi="Consolas" w:cs="Courier New"/>
            <w:color w:val="333333"/>
            <w:sz w:val="20"/>
            <w:szCs w:val="20"/>
          </w:rPr>
          <w:t>}</w:t>
        </w:r>
      </w:ins>
    </w:p>
    <w:p w:rsidR="007A7EEB" w:rsidRPr="007A7EEB" w:rsidRDefault="007A7EEB" w:rsidP="007A7EEB">
      <w:pPr>
        <w:spacing w:before="300" w:after="300" w:line="240" w:lineRule="auto"/>
        <w:rPr>
          <w:ins w:id="2333" w:author="Unknown"/>
          <w:rFonts w:ascii="Times New Roman" w:eastAsia="Times New Roman" w:hAnsi="Times New Roman" w:cs="Times New Roman"/>
          <w:sz w:val="24"/>
          <w:szCs w:val="24"/>
        </w:rPr>
      </w:pPr>
      <w:ins w:id="2334" w:author="Unknown">
        <w:r w:rsidRPr="007A7EEB">
          <w:rPr>
            <w:rFonts w:ascii="Times New Roman" w:eastAsia="Times New Roman" w:hAnsi="Times New Roman" w:cs="Times New Roman"/>
            <w:sz w:val="24"/>
            <w:szCs w:val="24"/>
          </w:rPr>
          <w:pict>
            <v:rect id="_x0000_i1151"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335" w:author="Unknown"/>
          <w:rFonts w:ascii="Calibri" w:eastAsia="Times New Roman" w:hAnsi="Calibri" w:cs="Calibri"/>
          <w:color w:val="339600"/>
          <w:sz w:val="27"/>
          <w:szCs w:val="27"/>
        </w:rPr>
      </w:pPr>
      <w:ins w:id="2336" w:author="Unknown">
        <w:r w:rsidRPr="007A7EEB">
          <w:rPr>
            <w:rFonts w:ascii="Calibri" w:eastAsia="Times New Roman" w:hAnsi="Calibri" w:cs="Calibri"/>
            <w:b/>
            <w:bCs/>
            <w:color w:val="339600"/>
            <w:sz w:val="27"/>
            <w:szCs w:val="27"/>
          </w:rPr>
          <w:t xml:space="preserve">Examples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Abstraction:</w:t>
        </w:r>
      </w:ins>
    </w:p>
    <w:p w:rsidR="007A7EEB" w:rsidRPr="007A7EEB" w:rsidRDefault="007A7EEB" w:rsidP="007A7EEB">
      <w:pPr>
        <w:shd w:val="clear" w:color="auto" w:fill="FFFFFF"/>
        <w:spacing w:after="150" w:line="240" w:lineRule="auto"/>
        <w:jc w:val="both"/>
        <w:rPr>
          <w:ins w:id="2337" w:author="Unknown"/>
          <w:rFonts w:ascii="Calibri" w:eastAsia="Times New Roman" w:hAnsi="Calibri" w:cs="Calibri"/>
          <w:color w:val="555555"/>
          <w:sz w:val="26"/>
          <w:szCs w:val="26"/>
        </w:rPr>
      </w:pPr>
      <w:ins w:id="2338" w:author="Unknown">
        <w:r w:rsidRPr="007A7EEB">
          <w:rPr>
            <w:rFonts w:ascii="Calibri" w:eastAsia="Times New Roman" w:hAnsi="Calibri" w:cs="Calibri"/>
            <w:b/>
            <w:bCs/>
            <w:color w:val="008000"/>
            <w:sz w:val="26"/>
            <w:szCs w:val="26"/>
          </w:rPr>
          <w:t>Example 1:</w:t>
        </w:r>
        <w:r w:rsidRPr="007A7EEB">
          <w:rPr>
            <w:rFonts w:ascii="Calibri" w:eastAsia="Times New Roman" w:hAnsi="Calibri" w:cs="Calibri"/>
            <w:color w:val="555555"/>
            <w:sz w:val="26"/>
            <w:szCs w:val="26"/>
          </w:rPr>
          <w:t> </w:t>
        </w:r>
        <w:proofErr w:type="gramStart"/>
        <w:r w:rsidRPr="007A7EEB">
          <w:rPr>
            <w:rFonts w:ascii="Calibri" w:eastAsia="Times New Roman" w:hAnsi="Calibri" w:cs="Calibri"/>
            <w:color w:val="555555"/>
            <w:sz w:val="26"/>
            <w:szCs w:val="26"/>
          </w:rPr>
          <w:t>Lets</w:t>
        </w:r>
        <w:proofErr w:type="gramEnd"/>
        <w:r w:rsidRPr="007A7EEB">
          <w:rPr>
            <w:rFonts w:ascii="Calibri" w:eastAsia="Times New Roman" w:hAnsi="Calibri" w:cs="Calibri"/>
            <w:color w:val="555555"/>
            <w:sz w:val="26"/>
            <w:szCs w:val="26"/>
          </w:rPr>
          <w:t xml:space="preserve"> now understand abstraction concept using real life examples of different sounds created by animals. For example Cat does Meow and Lion Does Roar. We will display different sounds using Abstraction in JAVA.</w:t>
        </w:r>
      </w:ins>
    </w:p>
    <w:p w:rsidR="007A7EEB" w:rsidRPr="007A7EEB" w:rsidRDefault="007A7EEB" w:rsidP="007A7EEB">
      <w:pPr>
        <w:shd w:val="clear" w:color="auto" w:fill="FFFFFF"/>
        <w:spacing w:after="150" w:line="240" w:lineRule="auto"/>
        <w:jc w:val="both"/>
        <w:rPr>
          <w:ins w:id="2339" w:author="Unknown"/>
          <w:rFonts w:ascii="Calibri" w:eastAsia="Times New Roman" w:hAnsi="Calibri" w:cs="Calibri"/>
          <w:color w:val="555555"/>
          <w:sz w:val="26"/>
          <w:szCs w:val="26"/>
        </w:rPr>
      </w:pPr>
      <w:ins w:id="2340" w:author="Unknown">
        <w:r w:rsidRPr="007A7EEB">
          <w:rPr>
            <w:rFonts w:ascii="Calibri" w:eastAsia="Times New Roman" w:hAnsi="Calibri" w:cs="Calibri"/>
            <w:b/>
            <w:bCs/>
            <w:color w:val="555555"/>
            <w:sz w:val="26"/>
            <w:szCs w:val="26"/>
          </w:rPr>
          <w:t>Step 1:</w:t>
        </w:r>
        <w:r w:rsidRPr="007A7EEB">
          <w:rPr>
            <w:rFonts w:ascii="Calibri" w:eastAsia="Times New Roman" w:hAnsi="Calibri" w:cs="Calibri"/>
            <w:color w:val="555555"/>
            <w:sz w:val="26"/>
            <w:szCs w:val="26"/>
          </w:rPr>
          <w:t xml:space="preserve"> First create a new project in Eclipse and create </w:t>
        </w:r>
        <w:proofErr w:type="spellStart"/>
        <w:proofErr w:type="gramStart"/>
        <w:r w:rsidRPr="007A7EEB">
          <w:rPr>
            <w:rFonts w:ascii="Calibri" w:eastAsia="Times New Roman" w:hAnsi="Calibri" w:cs="Calibri"/>
            <w:color w:val="555555"/>
            <w:sz w:val="26"/>
            <w:szCs w:val="26"/>
          </w:rPr>
          <w:t>a</w:t>
        </w:r>
        <w:proofErr w:type="spellEnd"/>
        <w:proofErr w:type="gramEnd"/>
        <w:r w:rsidRPr="007A7EEB">
          <w:rPr>
            <w:rFonts w:ascii="Calibri" w:eastAsia="Times New Roman" w:hAnsi="Calibri" w:cs="Calibri"/>
            <w:color w:val="555555"/>
            <w:sz w:val="26"/>
            <w:szCs w:val="26"/>
          </w:rPr>
          <w:t xml:space="preserve"> abstract class Sound. Below is the code of Sound.java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41" w:author="Unknown"/>
          <w:rFonts w:ascii="Consolas" w:eastAsia="Times New Roman" w:hAnsi="Consolas" w:cs="Courier New"/>
          <w:color w:val="333333"/>
          <w:sz w:val="20"/>
          <w:szCs w:val="20"/>
        </w:rPr>
      </w:pPr>
      <w:proofErr w:type="gramStart"/>
      <w:ins w:id="2342"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class Sound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43" w:author="Unknown"/>
          <w:rFonts w:ascii="Consolas" w:eastAsia="Times New Roman" w:hAnsi="Consolas" w:cs="Courier New"/>
          <w:color w:val="333333"/>
          <w:sz w:val="20"/>
          <w:szCs w:val="20"/>
        </w:rPr>
      </w:pPr>
      <w:ins w:id="2344"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45" w:author="Unknown"/>
          <w:rFonts w:ascii="Consolas" w:eastAsia="Times New Roman" w:hAnsi="Consolas" w:cs="Courier New"/>
          <w:color w:val="333333"/>
          <w:sz w:val="20"/>
          <w:szCs w:val="20"/>
        </w:rPr>
      </w:pPr>
      <w:ins w:id="2346" w:author="Unknown">
        <w:r w:rsidRPr="007A7EEB">
          <w:rPr>
            <w:rFonts w:ascii="Consolas" w:eastAsia="Times New Roman" w:hAnsi="Consolas" w:cs="Courier New"/>
            <w:color w:val="333333"/>
            <w:sz w:val="20"/>
            <w:szCs w:val="20"/>
          </w:rPr>
          <w:t>//Non-abstract method i.e. method with implementation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47" w:author="Unknown"/>
          <w:rFonts w:ascii="Consolas" w:eastAsia="Times New Roman" w:hAnsi="Consolas" w:cs="Courier New"/>
          <w:color w:val="333333"/>
          <w:sz w:val="20"/>
          <w:szCs w:val="20"/>
        </w:rPr>
      </w:pPr>
      <w:ins w:id="2348" w:author="Unknown">
        <w:r w:rsidRPr="007A7EEB">
          <w:rPr>
            <w:rFonts w:ascii="Consolas" w:eastAsia="Times New Roman" w:hAnsi="Consolas" w:cs="Courier New"/>
            <w:color w:val="333333"/>
            <w:sz w:val="20"/>
            <w:szCs w:val="20"/>
          </w:rPr>
          <w:t>    </w:t>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void </w:t>
        </w:r>
        <w:proofErr w:type="spellStart"/>
        <w:r w:rsidRPr="007A7EEB">
          <w:rPr>
            <w:rFonts w:ascii="Consolas" w:eastAsia="Times New Roman" w:hAnsi="Consolas" w:cs="Courier New"/>
            <w:color w:val="333333"/>
            <w:sz w:val="20"/>
            <w:szCs w:val="20"/>
          </w:rPr>
          <w:t>soundmessage</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49" w:author="Unknown"/>
          <w:rFonts w:ascii="Consolas" w:eastAsia="Times New Roman" w:hAnsi="Consolas" w:cs="Courier New"/>
          <w:color w:val="333333"/>
          <w:sz w:val="20"/>
          <w:szCs w:val="20"/>
        </w:rPr>
      </w:pPr>
      <w:ins w:id="2350" w:author="Unknown">
        <w:r w:rsidRPr="007A7EEB">
          <w:rPr>
            <w:rFonts w:ascii="Consolas" w:eastAsia="Times New Roman" w:hAnsi="Consolas" w:cs="Courier New"/>
            <w:color w:val="333333"/>
            <w:sz w:val="20"/>
            <w:szCs w:val="20"/>
          </w:rPr>
          <w:lastRenderedPageBreak/>
          <w:t>        </w:t>
        </w:r>
        <w:proofErr w:type="spellStart"/>
        <w:proofErr w:type="gramStart"/>
        <w:r w:rsidRPr="007A7EEB">
          <w:rPr>
            <w:rFonts w:ascii="Consolas" w:eastAsia="Times New Roman" w:hAnsi="Consolas" w:cs="Courier New"/>
            <w:color w:val="333333"/>
            <w:sz w:val="20"/>
            <w:szCs w:val="20"/>
          </w:rPr>
          <w:t>System.out.print</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"Animal Sound");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51" w:author="Unknown"/>
          <w:rFonts w:ascii="Consolas" w:eastAsia="Times New Roman" w:hAnsi="Consolas" w:cs="Courier New"/>
          <w:color w:val="333333"/>
          <w:sz w:val="20"/>
          <w:szCs w:val="20"/>
        </w:rPr>
      </w:pPr>
      <w:ins w:id="2352"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53" w:author="Unknown"/>
          <w:rFonts w:ascii="Consolas" w:eastAsia="Times New Roman" w:hAnsi="Consolas" w:cs="Courier New"/>
          <w:color w:val="333333"/>
          <w:sz w:val="20"/>
          <w:szCs w:val="20"/>
        </w:rPr>
      </w:pPr>
      <w:ins w:id="2354" w:author="Unknown">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55" w:author="Unknown"/>
          <w:rFonts w:ascii="Consolas" w:eastAsia="Times New Roman" w:hAnsi="Consolas" w:cs="Courier New"/>
          <w:color w:val="333333"/>
          <w:sz w:val="20"/>
          <w:szCs w:val="20"/>
        </w:rPr>
      </w:pPr>
      <w:ins w:id="2356" w:author="Unknown">
        <w:r w:rsidRPr="007A7EEB">
          <w:rPr>
            <w:rFonts w:ascii="Consolas" w:eastAsia="Times New Roman" w:hAnsi="Consolas" w:cs="Courier New"/>
            <w:color w:val="333333"/>
            <w:sz w:val="20"/>
            <w:szCs w:val="20"/>
          </w:rPr>
          <w:t>//Abstract method i.e. without body/implementation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57" w:author="Unknown"/>
          <w:rFonts w:ascii="Consolas" w:eastAsia="Times New Roman" w:hAnsi="Consolas" w:cs="Courier New"/>
          <w:color w:val="333333"/>
          <w:sz w:val="20"/>
          <w:szCs w:val="20"/>
        </w:rPr>
      </w:pPr>
      <w:ins w:id="2358" w:author="Unknown">
        <w:r w:rsidRPr="007A7EEB">
          <w:rPr>
            <w:rFonts w:ascii="Consolas" w:eastAsia="Times New Roman" w:hAnsi="Consolas" w:cs="Courier New"/>
            <w:color w:val="333333"/>
            <w:sz w:val="20"/>
            <w:szCs w:val="20"/>
          </w:rPr>
          <w:t>    </w:t>
        </w:r>
        <w:proofErr w:type="gramStart"/>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void sound();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5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60" w:author="Unknown"/>
          <w:rFonts w:ascii="Consolas" w:eastAsia="Times New Roman" w:hAnsi="Consolas" w:cs="Courier New"/>
          <w:color w:val="333333"/>
          <w:sz w:val="20"/>
          <w:szCs w:val="20"/>
        </w:rPr>
      </w:pPr>
      <w:ins w:id="2361"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362" w:author="Unknown"/>
          <w:rFonts w:ascii="Calibri" w:eastAsia="Times New Roman" w:hAnsi="Calibri" w:cs="Calibri"/>
          <w:color w:val="555555"/>
          <w:sz w:val="26"/>
          <w:szCs w:val="26"/>
        </w:rPr>
      </w:pPr>
      <w:ins w:id="2363" w:author="Unknown">
        <w:r w:rsidRPr="007A7EEB">
          <w:rPr>
            <w:rFonts w:ascii="Calibri" w:eastAsia="Times New Roman" w:hAnsi="Calibri" w:cs="Calibri"/>
            <w:b/>
            <w:bCs/>
            <w:color w:val="555555"/>
            <w:sz w:val="26"/>
            <w:szCs w:val="26"/>
          </w:rPr>
          <w:t>Step 2:</w:t>
        </w:r>
        <w:r w:rsidRPr="007A7EEB">
          <w:rPr>
            <w:rFonts w:ascii="Calibri" w:eastAsia="Times New Roman" w:hAnsi="Calibri" w:cs="Calibri"/>
            <w:color w:val="555555"/>
            <w:sz w:val="26"/>
            <w:szCs w:val="26"/>
          </w:rPr>
          <w:t xml:space="preserve"> Now create another class name Cat which extends Sound class. Here we will implement abstract </w:t>
        </w:r>
        <w:proofErr w:type="gramStart"/>
        <w:r w:rsidRPr="007A7EEB">
          <w:rPr>
            <w:rFonts w:ascii="Calibri" w:eastAsia="Times New Roman" w:hAnsi="Calibri" w:cs="Calibri"/>
            <w:color w:val="555555"/>
            <w:sz w:val="26"/>
            <w:szCs w:val="26"/>
          </w:rPr>
          <w:t>sound(</w:t>
        </w:r>
        <w:proofErr w:type="gramEnd"/>
        <w:r w:rsidRPr="007A7EEB">
          <w:rPr>
            <w:rFonts w:ascii="Calibri" w:eastAsia="Times New Roman" w:hAnsi="Calibri" w:cs="Calibri"/>
            <w:color w:val="555555"/>
            <w:sz w:val="26"/>
            <w:szCs w:val="26"/>
          </w:rPr>
          <w:t>) method for Cat. Below is the code of Cat.java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64" w:author="Unknown"/>
          <w:rFonts w:ascii="Consolas" w:eastAsia="Times New Roman" w:hAnsi="Consolas" w:cs="Courier New"/>
          <w:color w:val="333333"/>
          <w:sz w:val="20"/>
          <w:szCs w:val="20"/>
        </w:rPr>
      </w:pPr>
      <w:proofErr w:type="gramStart"/>
      <w:ins w:id="2365"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Cat extends Sound{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6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67" w:author="Unknown"/>
          <w:rFonts w:ascii="Consolas" w:eastAsia="Times New Roman" w:hAnsi="Consolas" w:cs="Courier New"/>
          <w:color w:val="333333"/>
          <w:sz w:val="20"/>
          <w:szCs w:val="20"/>
        </w:rPr>
      </w:pPr>
      <w:proofErr w:type="gramStart"/>
      <w:ins w:id="2368"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sound(){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69" w:author="Unknown"/>
          <w:rFonts w:ascii="Consolas" w:eastAsia="Times New Roman" w:hAnsi="Consolas" w:cs="Courier New"/>
          <w:color w:val="333333"/>
          <w:sz w:val="20"/>
          <w:szCs w:val="20"/>
        </w:rPr>
      </w:pPr>
      <w:ins w:id="2370"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soundmessage</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71" w:author="Unknown"/>
          <w:rFonts w:ascii="Consolas" w:eastAsia="Times New Roman" w:hAnsi="Consolas" w:cs="Courier New"/>
          <w:color w:val="333333"/>
          <w:sz w:val="20"/>
          <w:szCs w:val="20"/>
        </w:rPr>
      </w:pPr>
      <w:ins w:id="2372"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of Cat: Meow");</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73" w:author="Unknown"/>
          <w:rFonts w:ascii="Consolas" w:eastAsia="Times New Roman" w:hAnsi="Consolas" w:cs="Courier New"/>
          <w:color w:val="333333"/>
          <w:sz w:val="20"/>
          <w:szCs w:val="20"/>
        </w:rPr>
      </w:pPr>
      <w:ins w:id="2374"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7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76" w:author="Unknown"/>
          <w:rFonts w:ascii="Consolas" w:eastAsia="Times New Roman" w:hAnsi="Consolas" w:cs="Courier New"/>
          <w:color w:val="333333"/>
          <w:sz w:val="20"/>
          <w:szCs w:val="20"/>
        </w:rPr>
      </w:pPr>
      <w:ins w:id="2377"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378" w:author="Unknown"/>
          <w:rFonts w:ascii="Calibri" w:eastAsia="Times New Roman" w:hAnsi="Calibri" w:cs="Calibri"/>
          <w:color w:val="555555"/>
          <w:sz w:val="26"/>
          <w:szCs w:val="26"/>
        </w:rPr>
      </w:pPr>
      <w:ins w:id="2379" w:author="Unknown">
        <w:r w:rsidRPr="007A7EEB">
          <w:rPr>
            <w:rFonts w:ascii="Calibri" w:eastAsia="Times New Roman" w:hAnsi="Calibri" w:cs="Calibri"/>
            <w:b/>
            <w:bCs/>
            <w:color w:val="555555"/>
            <w:sz w:val="26"/>
            <w:szCs w:val="26"/>
          </w:rPr>
          <w:t>Step 3:</w:t>
        </w:r>
        <w:r w:rsidRPr="007A7EEB">
          <w:rPr>
            <w:rFonts w:ascii="Calibri" w:eastAsia="Times New Roman" w:hAnsi="Calibri" w:cs="Calibri"/>
            <w:color w:val="555555"/>
            <w:sz w:val="26"/>
            <w:szCs w:val="26"/>
          </w:rPr>
          <w:t xml:space="preserve"> In the same way we are creating another Lion class which extends Sound class. Here also we will implement the </w:t>
        </w:r>
        <w:proofErr w:type="gramStart"/>
        <w:r w:rsidRPr="007A7EEB">
          <w:rPr>
            <w:rFonts w:ascii="Calibri" w:eastAsia="Times New Roman" w:hAnsi="Calibri" w:cs="Calibri"/>
            <w:color w:val="555555"/>
            <w:sz w:val="26"/>
            <w:szCs w:val="26"/>
          </w:rPr>
          <w:t>sound(</w:t>
        </w:r>
        <w:proofErr w:type="gramEnd"/>
        <w:r w:rsidRPr="007A7EEB">
          <w:rPr>
            <w:rFonts w:ascii="Calibri" w:eastAsia="Times New Roman" w:hAnsi="Calibri" w:cs="Calibri"/>
            <w:color w:val="555555"/>
            <w:sz w:val="26"/>
            <w:szCs w:val="26"/>
          </w:rPr>
          <w:t>) method but for Lion. Below is the code of Lion.java: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80" w:author="Unknown"/>
          <w:rFonts w:ascii="Consolas" w:eastAsia="Times New Roman" w:hAnsi="Consolas" w:cs="Courier New"/>
          <w:color w:val="333333"/>
          <w:sz w:val="20"/>
          <w:szCs w:val="20"/>
        </w:rPr>
      </w:pPr>
      <w:proofErr w:type="gramStart"/>
      <w:ins w:id="2381"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Lion extends Sound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82" w:author="Unknown"/>
          <w:rFonts w:ascii="Consolas" w:eastAsia="Times New Roman" w:hAnsi="Consolas" w:cs="Courier New"/>
          <w:color w:val="333333"/>
          <w:sz w:val="20"/>
          <w:szCs w:val="20"/>
        </w:rPr>
      </w:pPr>
      <w:ins w:id="2383" w:author="Unknown">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84" w:author="Unknown"/>
          <w:rFonts w:ascii="Consolas" w:eastAsia="Times New Roman" w:hAnsi="Consolas" w:cs="Courier New"/>
          <w:color w:val="333333"/>
          <w:sz w:val="20"/>
          <w:szCs w:val="20"/>
        </w:rPr>
      </w:pPr>
      <w:ins w:id="2385"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sound(){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86" w:author="Unknown"/>
          <w:rFonts w:ascii="Consolas" w:eastAsia="Times New Roman" w:hAnsi="Consolas" w:cs="Courier New"/>
          <w:color w:val="333333"/>
          <w:sz w:val="20"/>
          <w:szCs w:val="20"/>
        </w:rPr>
      </w:pPr>
      <w:ins w:id="238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soundmessage</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88" w:author="Unknown"/>
          <w:rFonts w:ascii="Consolas" w:eastAsia="Times New Roman" w:hAnsi="Consolas" w:cs="Courier New"/>
          <w:color w:val="333333"/>
          <w:sz w:val="20"/>
          <w:szCs w:val="20"/>
        </w:rPr>
      </w:pPr>
      <w:ins w:id="238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of Lion: Roar");</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90" w:author="Unknown"/>
          <w:rFonts w:ascii="Consolas" w:eastAsia="Times New Roman" w:hAnsi="Consolas" w:cs="Courier New"/>
          <w:color w:val="333333"/>
          <w:sz w:val="20"/>
          <w:szCs w:val="20"/>
        </w:rPr>
      </w:pPr>
      <w:ins w:id="2391"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9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93" w:author="Unknown"/>
          <w:rFonts w:ascii="Consolas" w:eastAsia="Times New Roman" w:hAnsi="Consolas" w:cs="Courier New"/>
          <w:color w:val="333333"/>
          <w:sz w:val="20"/>
          <w:szCs w:val="20"/>
        </w:rPr>
      </w:pPr>
      <w:ins w:id="2394"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395" w:author="Unknown"/>
          <w:rFonts w:ascii="Calibri" w:eastAsia="Times New Roman" w:hAnsi="Calibri" w:cs="Calibri"/>
          <w:color w:val="555555"/>
          <w:sz w:val="26"/>
          <w:szCs w:val="26"/>
        </w:rPr>
      </w:pPr>
      <w:ins w:id="2396" w:author="Unknown">
        <w:r w:rsidRPr="007A7EEB">
          <w:rPr>
            <w:rFonts w:ascii="Calibri" w:eastAsia="Times New Roman" w:hAnsi="Calibri" w:cs="Calibri"/>
            <w:b/>
            <w:bCs/>
            <w:color w:val="555555"/>
            <w:sz w:val="26"/>
            <w:szCs w:val="26"/>
          </w:rPr>
          <w:t>Step 4:</w:t>
        </w:r>
        <w:r w:rsidRPr="007A7EEB">
          <w:rPr>
            <w:rFonts w:ascii="Calibri" w:eastAsia="Times New Roman" w:hAnsi="Calibri" w:cs="Calibri"/>
            <w:color w:val="555555"/>
            <w:sz w:val="26"/>
            <w:szCs w:val="26"/>
          </w:rPr>
          <w:t xml:space="preserve"> Now create </w:t>
        </w:r>
        <w:proofErr w:type="spellStart"/>
        <w:r w:rsidRPr="007A7EEB">
          <w:rPr>
            <w:rFonts w:ascii="Calibri" w:eastAsia="Times New Roman" w:hAnsi="Calibri" w:cs="Calibri"/>
            <w:color w:val="555555"/>
            <w:sz w:val="26"/>
            <w:szCs w:val="26"/>
          </w:rPr>
          <w:t>AnimalSound</w:t>
        </w:r>
        <w:proofErr w:type="spellEnd"/>
        <w:r w:rsidRPr="007A7EEB">
          <w:rPr>
            <w:rFonts w:ascii="Calibri" w:eastAsia="Times New Roman" w:hAnsi="Calibri" w:cs="Calibri"/>
            <w:color w:val="555555"/>
            <w:sz w:val="26"/>
            <w:szCs w:val="26"/>
          </w:rPr>
          <w:t xml:space="preserve"> main class. Here first we will create object of Cat &amp; Lion class and then we will call </w:t>
        </w:r>
        <w:proofErr w:type="gramStart"/>
        <w:r w:rsidRPr="007A7EEB">
          <w:rPr>
            <w:rFonts w:ascii="Calibri" w:eastAsia="Times New Roman" w:hAnsi="Calibri" w:cs="Calibri"/>
            <w:color w:val="555555"/>
            <w:sz w:val="26"/>
            <w:szCs w:val="26"/>
          </w:rPr>
          <w:t>sound(</w:t>
        </w:r>
        <w:proofErr w:type="gramEnd"/>
        <w:r w:rsidRPr="007A7EEB">
          <w:rPr>
            <w:rFonts w:ascii="Calibri" w:eastAsia="Times New Roman" w:hAnsi="Calibri" w:cs="Calibri"/>
            <w:color w:val="555555"/>
            <w:sz w:val="26"/>
            <w:szCs w:val="26"/>
          </w:rPr>
          <w:t>) method on these objects. Below is the code of AnimalSound.java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97" w:author="Unknown"/>
          <w:rFonts w:ascii="Consolas" w:eastAsia="Times New Roman" w:hAnsi="Consolas" w:cs="Courier New"/>
          <w:color w:val="333333"/>
          <w:sz w:val="20"/>
          <w:szCs w:val="20"/>
        </w:rPr>
      </w:pPr>
      <w:proofErr w:type="gramStart"/>
      <w:ins w:id="2398" w:author="Unknown">
        <w:r w:rsidRPr="007A7EEB">
          <w:rPr>
            <w:rFonts w:ascii="Consolas" w:eastAsia="Times New Roman" w:hAnsi="Consolas" w:cs="Courier New"/>
            <w:color w:val="333333"/>
            <w:sz w:val="20"/>
            <w:szCs w:val="20"/>
          </w:rPr>
          <w:lastRenderedPageBreak/>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AnimalSound</w:t>
        </w:r>
        <w:proofErr w:type="spellEnd"/>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39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00" w:author="Unknown"/>
          <w:rFonts w:ascii="Consolas" w:eastAsia="Times New Roman" w:hAnsi="Consolas" w:cs="Courier New"/>
          <w:color w:val="333333"/>
          <w:sz w:val="20"/>
          <w:szCs w:val="20"/>
        </w:rPr>
      </w:pPr>
      <w:ins w:id="2401"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02" w:author="Unknown"/>
          <w:rFonts w:ascii="Consolas" w:eastAsia="Times New Roman" w:hAnsi="Consolas" w:cs="Courier New"/>
          <w:color w:val="333333"/>
          <w:sz w:val="20"/>
          <w:szCs w:val="20"/>
        </w:rPr>
      </w:pPr>
      <w:ins w:id="2403"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04" w:author="Unknown"/>
          <w:rFonts w:ascii="Consolas" w:eastAsia="Times New Roman" w:hAnsi="Consolas" w:cs="Courier New"/>
          <w:color w:val="333333"/>
          <w:sz w:val="20"/>
          <w:szCs w:val="20"/>
        </w:rPr>
      </w:pPr>
      <w:ins w:id="2405"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 xml:space="preserve">Cat </w:t>
        </w:r>
        <w:proofErr w:type="spellStart"/>
        <w:r w:rsidRPr="007A7EEB">
          <w:rPr>
            <w:rFonts w:ascii="Consolas" w:eastAsia="Times New Roman" w:hAnsi="Consolas" w:cs="Courier New"/>
            <w:color w:val="333333"/>
            <w:sz w:val="20"/>
            <w:szCs w:val="20"/>
          </w:rPr>
          <w:t>cat</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Cat(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06" w:author="Unknown"/>
          <w:rFonts w:ascii="Consolas" w:eastAsia="Times New Roman" w:hAnsi="Consolas" w:cs="Courier New"/>
          <w:color w:val="333333"/>
          <w:sz w:val="20"/>
          <w:szCs w:val="20"/>
        </w:rPr>
      </w:pPr>
      <w:ins w:id="240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cat.sound</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08" w:author="Unknown"/>
          <w:rFonts w:ascii="Consolas" w:eastAsia="Times New Roman" w:hAnsi="Consolas" w:cs="Courier New"/>
          <w:color w:val="333333"/>
          <w:sz w:val="20"/>
          <w:szCs w:val="20"/>
        </w:rPr>
      </w:pPr>
      <w:ins w:id="240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10" w:author="Unknown"/>
          <w:rFonts w:ascii="Consolas" w:eastAsia="Times New Roman" w:hAnsi="Consolas" w:cs="Courier New"/>
          <w:color w:val="333333"/>
          <w:sz w:val="20"/>
          <w:szCs w:val="20"/>
        </w:rPr>
      </w:pPr>
      <w:ins w:id="2411"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 xml:space="preserve">Lion </w:t>
        </w:r>
        <w:proofErr w:type="spellStart"/>
        <w:r w:rsidRPr="007A7EEB">
          <w:rPr>
            <w:rFonts w:ascii="Consolas" w:eastAsia="Times New Roman" w:hAnsi="Consolas" w:cs="Courier New"/>
            <w:color w:val="333333"/>
            <w:sz w:val="20"/>
            <w:szCs w:val="20"/>
          </w:rPr>
          <w:t>lion</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Lion(</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12" w:author="Unknown"/>
          <w:rFonts w:ascii="Consolas" w:eastAsia="Times New Roman" w:hAnsi="Consolas" w:cs="Courier New"/>
          <w:color w:val="333333"/>
          <w:sz w:val="20"/>
          <w:szCs w:val="20"/>
        </w:rPr>
      </w:pPr>
      <w:ins w:id="2413"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lion.sound</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14" w:author="Unknown"/>
          <w:rFonts w:ascii="Consolas" w:eastAsia="Times New Roman" w:hAnsi="Consolas" w:cs="Courier New"/>
          <w:color w:val="333333"/>
          <w:sz w:val="20"/>
          <w:szCs w:val="20"/>
        </w:rPr>
      </w:pPr>
      <w:ins w:id="2415"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1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17" w:author="Unknown"/>
          <w:rFonts w:ascii="Consolas" w:eastAsia="Times New Roman" w:hAnsi="Consolas" w:cs="Courier New"/>
          <w:color w:val="333333"/>
          <w:sz w:val="20"/>
          <w:szCs w:val="20"/>
        </w:rPr>
      </w:pPr>
      <w:ins w:id="2418"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419" w:author="Unknown"/>
          <w:rFonts w:ascii="Calibri" w:eastAsia="Times New Roman" w:hAnsi="Calibri" w:cs="Calibri"/>
          <w:color w:val="555555"/>
          <w:sz w:val="26"/>
          <w:szCs w:val="26"/>
        </w:rPr>
      </w:pPr>
      <w:ins w:id="2420" w:author="Unknown">
        <w:r w:rsidRPr="007A7EEB">
          <w:rPr>
            <w:rFonts w:ascii="Calibri" w:eastAsia="Times New Roman" w:hAnsi="Calibri" w:cs="Calibri"/>
            <w:b/>
            <w:bCs/>
            <w:color w:val="555555"/>
            <w:sz w:val="26"/>
            <w:szCs w:val="26"/>
            <w:u w:val="single"/>
          </w:rPr>
          <w:t>Output:</w:t>
        </w:r>
      </w:ins>
    </w:p>
    <w:p w:rsidR="007A7EEB" w:rsidRPr="007A7EEB" w:rsidRDefault="007A7EEB" w:rsidP="007A7EEB">
      <w:pPr>
        <w:shd w:val="clear" w:color="auto" w:fill="FFFFFF"/>
        <w:spacing w:after="150" w:line="240" w:lineRule="auto"/>
        <w:jc w:val="both"/>
        <w:rPr>
          <w:ins w:id="2421" w:author="Unknown"/>
          <w:rFonts w:ascii="Calibri" w:eastAsia="Times New Roman" w:hAnsi="Calibri" w:cs="Calibri"/>
          <w:color w:val="555555"/>
          <w:sz w:val="26"/>
          <w:szCs w:val="26"/>
        </w:rPr>
      </w:pPr>
      <w:ins w:id="2422" w:author="Unknown">
        <w:r w:rsidRPr="007A7EEB">
          <w:rPr>
            <w:rFonts w:ascii="Calibri" w:eastAsia="Times New Roman" w:hAnsi="Calibri" w:cs="Calibri"/>
            <w:color w:val="555555"/>
            <w:sz w:val="26"/>
            <w:szCs w:val="26"/>
          </w:rPr>
          <w:t>Now run the program and you will see sounds of Cat and Lion printed.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23" w:author="Unknown"/>
          <w:rFonts w:ascii="Consolas" w:eastAsia="Times New Roman" w:hAnsi="Consolas" w:cs="Courier New"/>
          <w:color w:val="333333"/>
          <w:sz w:val="20"/>
          <w:szCs w:val="20"/>
        </w:rPr>
      </w:pPr>
      <w:ins w:id="2424" w:author="Unknown">
        <w:r w:rsidRPr="007A7EEB">
          <w:rPr>
            <w:rFonts w:ascii="Consolas" w:eastAsia="Times New Roman" w:hAnsi="Consolas" w:cs="Courier New"/>
            <w:color w:val="333333"/>
            <w:sz w:val="20"/>
            <w:szCs w:val="20"/>
          </w:rPr>
          <w:t>Animal Sound of Cat: Meow</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25" w:author="Unknown"/>
          <w:rFonts w:ascii="Consolas" w:eastAsia="Times New Roman" w:hAnsi="Consolas" w:cs="Courier New"/>
          <w:color w:val="333333"/>
          <w:sz w:val="20"/>
          <w:szCs w:val="20"/>
        </w:rPr>
      </w:pPr>
      <w:ins w:id="2426" w:author="Unknown">
        <w:r w:rsidRPr="007A7EEB">
          <w:rPr>
            <w:rFonts w:ascii="Consolas" w:eastAsia="Times New Roman" w:hAnsi="Consolas" w:cs="Courier New"/>
            <w:color w:val="333333"/>
            <w:sz w:val="20"/>
            <w:szCs w:val="20"/>
          </w:rPr>
          <w:t>Animal Sound of Lion: Roar</w:t>
        </w:r>
      </w:ins>
    </w:p>
    <w:p w:rsidR="007A7EEB" w:rsidRPr="007A7EEB" w:rsidRDefault="007A7EEB" w:rsidP="007A7EEB">
      <w:pPr>
        <w:shd w:val="clear" w:color="auto" w:fill="FFFFFF"/>
        <w:spacing w:after="150" w:line="240" w:lineRule="auto"/>
        <w:jc w:val="both"/>
        <w:rPr>
          <w:ins w:id="2427" w:author="Unknown"/>
          <w:rFonts w:ascii="Calibri" w:eastAsia="Times New Roman" w:hAnsi="Calibri" w:cs="Calibri"/>
          <w:color w:val="555555"/>
          <w:sz w:val="26"/>
          <w:szCs w:val="26"/>
        </w:rPr>
      </w:pPr>
      <w:ins w:id="2428" w:author="Unknown">
        <w:r w:rsidRPr="007A7EEB">
          <w:rPr>
            <w:rFonts w:ascii="Calibri" w:eastAsia="Times New Roman" w:hAnsi="Calibri" w:cs="Calibri"/>
            <w:b/>
            <w:bCs/>
            <w:color w:val="FF0000"/>
            <w:sz w:val="26"/>
            <w:szCs w:val="26"/>
          </w:rPr>
          <w:t>Conclusion:</w:t>
        </w:r>
        <w:r w:rsidRPr="007A7EEB">
          <w:rPr>
            <w:rFonts w:ascii="Calibri" w:eastAsia="Times New Roman" w:hAnsi="Calibri" w:cs="Calibri"/>
            <w:color w:val="555555"/>
            <w:sz w:val="26"/>
            <w:szCs w:val="26"/>
          </w:rPr>
          <w:t xml:space="preserve"> So you can see how useful </w:t>
        </w:r>
        <w:proofErr w:type="gramStart"/>
        <w:r w:rsidRPr="007A7EEB">
          <w:rPr>
            <w:rFonts w:ascii="Calibri" w:eastAsia="Times New Roman" w:hAnsi="Calibri" w:cs="Calibri"/>
            <w:color w:val="555555"/>
            <w:sz w:val="26"/>
            <w:szCs w:val="26"/>
          </w:rPr>
          <w:t>is Abstraction</w:t>
        </w:r>
        <w:proofErr w:type="gramEnd"/>
        <w:r w:rsidRPr="007A7EEB">
          <w:rPr>
            <w:rFonts w:ascii="Calibri" w:eastAsia="Times New Roman" w:hAnsi="Calibri" w:cs="Calibri"/>
            <w:color w:val="555555"/>
            <w:sz w:val="26"/>
            <w:szCs w:val="26"/>
          </w:rPr>
          <w:t>. We just define mixture of abstract and non-abstract methods in Abstract class and then implement abstract method in child class (i.e. sub class) according to requirement. In the end same method gives different result depending on Objects of which sub-class. Remember we can’t instantiate Abstract class as discussed earlier.</w:t>
        </w:r>
      </w:ins>
    </w:p>
    <w:p w:rsidR="007A7EEB" w:rsidRPr="007A7EEB" w:rsidRDefault="007A7EEB" w:rsidP="007A7EEB">
      <w:pPr>
        <w:shd w:val="clear" w:color="auto" w:fill="FFFFFF"/>
        <w:spacing w:after="150" w:line="240" w:lineRule="auto"/>
        <w:jc w:val="both"/>
        <w:rPr>
          <w:ins w:id="2429" w:author="Unknown"/>
          <w:rFonts w:ascii="Calibri" w:eastAsia="Times New Roman" w:hAnsi="Calibri" w:cs="Calibri"/>
          <w:color w:val="555555"/>
          <w:sz w:val="26"/>
          <w:szCs w:val="26"/>
        </w:rPr>
      </w:pPr>
      <w:ins w:id="2430" w:author="Unknown">
        <w:r w:rsidRPr="007A7EEB">
          <w:rPr>
            <w:rFonts w:ascii="Calibri" w:eastAsia="Times New Roman" w:hAnsi="Calibri" w:cs="Calibri"/>
            <w:b/>
            <w:bCs/>
            <w:color w:val="008000"/>
            <w:sz w:val="26"/>
            <w:szCs w:val="26"/>
          </w:rPr>
          <w:t>Example 2:</w:t>
        </w:r>
        <w:r w:rsidRPr="007A7EEB">
          <w:rPr>
            <w:rFonts w:ascii="Calibri" w:eastAsia="Times New Roman" w:hAnsi="Calibri" w:cs="Calibri"/>
            <w:color w:val="555555"/>
            <w:sz w:val="26"/>
            <w:szCs w:val="26"/>
          </w:rPr>
          <w:t> In second Abstraction example we simply display a text “</w:t>
        </w:r>
        <w:proofErr w:type="spellStart"/>
        <w:r w:rsidRPr="007A7EEB">
          <w:rPr>
            <w:rFonts w:ascii="Calibri" w:eastAsia="Times New Roman" w:hAnsi="Calibri" w:cs="Calibri"/>
            <w:color w:val="555555"/>
            <w:sz w:val="26"/>
            <w:szCs w:val="26"/>
          </w:rPr>
          <w:t>AbhiAndroid</w:t>
        </w:r>
        <w:proofErr w:type="spellEnd"/>
        <w:r w:rsidRPr="007A7EEB">
          <w:rPr>
            <w:rFonts w:ascii="Calibri" w:eastAsia="Times New Roman" w:hAnsi="Calibri" w:cs="Calibri"/>
            <w:color w:val="555555"/>
            <w:sz w:val="26"/>
            <w:szCs w:val="26"/>
          </w:rPr>
          <w:t xml:space="preserve">” by using an abstract method of an abstract Base class. In this, Child </w:t>
        </w:r>
        <w:proofErr w:type="gramStart"/>
        <w:r w:rsidRPr="007A7EEB">
          <w:rPr>
            <w:rFonts w:ascii="Calibri" w:eastAsia="Times New Roman" w:hAnsi="Calibri" w:cs="Calibri"/>
            <w:color w:val="555555"/>
            <w:sz w:val="26"/>
            <w:szCs w:val="26"/>
          </w:rPr>
          <w:t>class extends the Base class and override</w:t>
        </w:r>
        <w:proofErr w:type="gramEnd"/>
        <w:r w:rsidRPr="007A7EEB">
          <w:rPr>
            <w:rFonts w:ascii="Calibri" w:eastAsia="Times New Roman" w:hAnsi="Calibri" w:cs="Calibri"/>
            <w:color w:val="555555"/>
            <w:sz w:val="26"/>
            <w:szCs w:val="26"/>
          </w:rPr>
          <w:t xml:space="preserve"> the display method and then prints the text as shown in below example.</w:t>
        </w:r>
      </w:ins>
    </w:p>
    <w:p w:rsidR="007A7EEB" w:rsidRPr="007A7EEB" w:rsidRDefault="007A7EEB" w:rsidP="007A7EEB">
      <w:pPr>
        <w:shd w:val="clear" w:color="auto" w:fill="FFFFFF"/>
        <w:spacing w:after="150" w:line="240" w:lineRule="auto"/>
        <w:jc w:val="both"/>
        <w:rPr>
          <w:ins w:id="2431" w:author="Unknown"/>
          <w:rFonts w:ascii="Calibri" w:eastAsia="Times New Roman" w:hAnsi="Calibri" w:cs="Calibri"/>
          <w:color w:val="555555"/>
          <w:sz w:val="26"/>
          <w:szCs w:val="26"/>
        </w:rPr>
      </w:pPr>
      <w:ins w:id="2432" w:author="Unknown">
        <w:r w:rsidRPr="007A7EEB">
          <w:rPr>
            <w:rFonts w:ascii="Calibri" w:eastAsia="Times New Roman" w:hAnsi="Calibri" w:cs="Calibri"/>
            <w:color w:val="555555"/>
            <w:sz w:val="26"/>
            <w:szCs w:val="26"/>
          </w:rPr>
          <w:t>Here in this example we have provided lots of explanation in the code itself as comments.</w:t>
        </w:r>
      </w:ins>
    </w:p>
    <w:p w:rsidR="007A7EEB" w:rsidRPr="007A7EEB" w:rsidRDefault="007A7EEB" w:rsidP="007A7EEB">
      <w:pPr>
        <w:shd w:val="clear" w:color="auto" w:fill="FFFFFF"/>
        <w:spacing w:after="150" w:line="240" w:lineRule="auto"/>
        <w:jc w:val="both"/>
        <w:rPr>
          <w:ins w:id="2433" w:author="Unknown"/>
          <w:rFonts w:ascii="Calibri" w:eastAsia="Times New Roman" w:hAnsi="Calibri" w:cs="Calibri"/>
          <w:color w:val="555555"/>
          <w:sz w:val="26"/>
          <w:szCs w:val="26"/>
        </w:rPr>
      </w:pPr>
      <w:ins w:id="2434" w:author="Unknown">
        <w:r w:rsidRPr="007A7EEB">
          <w:rPr>
            <w:rFonts w:ascii="Calibri" w:eastAsia="Times New Roman" w:hAnsi="Calibri" w:cs="Calibri"/>
            <w:b/>
            <w:bCs/>
            <w:color w:val="555555"/>
            <w:sz w:val="26"/>
            <w:szCs w:val="26"/>
          </w:rPr>
          <w:t>Below is the code of Base.java</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35" w:author="Unknown"/>
          <w:rFonts w:ascii="Consolas" w:eastAsia="Times New Roman" w:hAnsi="Consolas" w:cs="Courier New"/>
          <w:color w:val="333333"/>
          <w:sz w:val="20"/>
          <w:szCs w:val="20"/>
        </w:rPr>
      </w:pPr>
      <w:proofErr w:type="gramStart"/>
      <w:ins w:id="2436"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class Base //abstract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37" w:author="Unknown"/>
          <w:rFonts w:ascii="Consolas" w:eastAsia="Times New Roman" w:hAnsi="Consolas" w:cs="Courier New"/>
          <w:color w:val="333333"/>
          <w:sz w:val="20"/>
          <w:szCs w:val="20"/>
        </w:rPr>
      </w:pPr>
      <w:ins w:id="2438"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39" w:author="Unknown"/>
          <w:rFonts w:ascii="Consolas" w:eastAsia="Times New Roman" w:hAnsi="Consolas" w:cs="Courier New"/>
          <w:color w:val="333333"/>
          <w:sz w:val="20"/>
          <w:szCs w:val="20"/>
        </w:rPr>
      </w:pPr>
      <w:proofErr w:type="gramStart"/>
      <w:ins w:id="2440" w:author="Unknown">
        <w:r w:rsidRPr="007A7EEB">
          <w:rPr>
            <w:rFonts w:ascii="Consolas" w:eastAsia="Times New Roman" w:hAnsi="Consolas" w:cs="Courier New"/>
            <w:color w:val="333333"/>
            <w:sz w:val="20"/>
            <w:szCs w:val="20"/>
          </w:rPr>
          <w:t>abstract</w:t>
        </w:r>
        <w:proofErr w:type="gramEnd"/>
        <w:r w:rsidRPr="007A7EEB">
          <w:rPr>
            <w:rFonts w:ascii="Consolas" w:eastAsia="Times New Roman" w:hAnsi="Consolas" w:cs="Courier New"/>
            <w:color w:val="333333"/>
            <w:sz w:val="20"/>
            <w:szCs w:val="20"/>
          </w:rPr>
          <w:t xml:space="preserve"> void display(); //abstract method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41" w:author="Unknown"/>
          <w:rFonts w:ascii="Consolas" w:eastAsia="Times New Roman" w:hAnsi="Consolas" w:cs="Courier New"/>
          <w:color w:val="333333"/>
          <w:sz w:val="20"/>
          <w:szCs w:val="20"/>
        </w:rPr>
      </w:pPr>
      <w:ins w:id="2442" w:author="Unknown">
        <w:r w:rsidRPr="007A7EEB">
          <w:rPr>
            <w:rFonts w:ascii="Consolas" w:eastAsia="Times New Roman" w:hAnsi="Consolas" w:cs="Courier New"/>
            <w:color w:val="333333"/>
            <w:sz w:val="20"/>
            <w:szCs w:val="20"/>
          </w:rPr>
          <w:lastRenderedPageBreak/>
          <w:t>}</w:t>
        </w:r>
      </w:ins>
    </w:p>
    <w:p w:rsidR="007A7EEB" w:rsidRPr="007A7EEB" w:rsidRDefault="007A7EEB" w:rsidP="007A7EEB">
      <w:pPr>
        <w:shd w:val="clear" w:color="auto" w:fill="FFFFFF"/>
        <w:spacing w:after="150" w:line="240" w:lineRule="auto"/>
        <w:jc w:val="both"/>
        <w:rPr>
          <w:ins w:id="2443" w:author="Unknown"/>
          <w:rFonts w:ascii="Calibri" w:eastAsia="Times New Roman" w:hAnsi="Calibri" w:cs="Calibri"/>
          <w:color w:val="555555"/>
          <w:sz w:val="26"/>
          <w:szCs w:val="26"/>
        </w:rPr>
      </w:pPr>
      <w:ins w:id="2444" w:author="Unknown">
        <w:r w:rsidRPr="007A7EEB">
          <w:rPr>
            <w:rFonts w:ascii="Calibri" w:eastAsia="Times New Roman" w:hAnsi="Calibri" w:cs="Calibri"/>
            <w:b/>
            <w:bCs/>
            <w:color w:val="555555"/>
            <w:sz w:val="26"/>
            <w:szCs w:val="26"/>
          </w:rPr>
          <w:t>Below is the code of Child.java and also main function of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45" w:author="Unknown"/>
          <w:rFonts w:ascii="Consolas" w:eastAsia="Times New Roman" w:hAnsi="Consolas" w:cs="Courier New"/>
          <w:color w:val="333333"/>
          <w:sz w:val="20"/>
          <w:szCs w:val="20"/>
        </w:rPr>
      </w:pPr>
      <w:proofErr w:type="gramStart"/>
      <w:ins w:id="2446"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Child extends Base  //child class which extends the property of  base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47" w:author="Unknown"/>
          <w:rFonts w:ascii="Consolas" w:eastAsia="Times New Roman" w:hAnsi="Consolas" w:cs="Courier New"/>
          <w:color w:val="333333"/>
          <w:sz w:val="20"/>
          <w:szCs w:val="20"/>
        </w:rPr>
      </w:pPr>
      <w:ins w:id="2448"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49" w:author="Unknown"/>
          <w:rFonts w:ascii="Consolas" w:eastAsia="Times New Roman" w:hAnsi="Consolas" w:cs="Courier New"/>
          <w:color w:val="333333"/>
          <w:sz w:val="20"/>
          <w:szCs w:val="20"/>
        </w:rPr>
      </w:pPr>
      <w:proofErr w:type="gramStart"/>
      <w:ins w:id="2450"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display() // override method of  base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51" w:author="Unknown"/>
          <w:rFonts w:ascii="Consolas" w:eastAsia="Times New Roman" w:hAnsi="Consolas" w:cs="Courier New"/>
          <w:color w:val="333333"/>
          <w:sz w:val="20"/>
          <w:szCs w:val="20"/>
        </w:rPr>
      </w:pPr>
      <w:ins w:id="2452" w:author="Unknown">
        <w:r w:rsidRPr="007A7EEB">
          <w:rPr>
            <w:rFonts w:ascii="Consolas" w:eastAsia="Times New Roman" w:hAnsi="Consolas" w:cs="Courier New"/>
            <w:color w:val="333333"/>
            <w:sz w:val="20"/>
            <w:szCs w:val="20"/>
          </w:rPr>
          <w:t xml:space="preserve">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53" w:author="Unknown"/>
          <w:rFonts w:ascii="Consolas" w:eastAsia="Times New Roman" w:hAnsi="Consolas" w:cs="Courier New"/>
          <w:color w:val="333333"/>
          <w:sz w:val="20"/>
          <w:szCs w:val="20"/>
        </w:rPr>
      </w:pPr>
      <w:ins w:id="2454"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proofErr w:type="spellStart"/>
        <w:r w:rsidRPr="007A7EEB">
          <w:rPr>
            <w:rFonts w:ascii="Consolas" w:eastAsia="Times New Roman" w:hAnsi="Consolas" w:cs="Courier New"/>
            <w:color w:val="333333"/>
            <w:sz w:val="20"/>
            <w:szCs w:val="20"/>
          </w:rPr>
          <w:t>AbhiAndroid</w:t>
        </w:r>
        <w:proofErr w:type="spellEnd"/>
        <w:r w:rsidRPr="007A7EEB">
          <w:rPr>
            <w:rFonts w:ascii="Consolas" w:eastAsia="Times New Roman" w:hAnsi="Consolas" w:cs="Courier New"/>
            <w:color w:val="333333"/>
            <w:sz w:val="20"/>
            <w:szCs w:val="20"/>
          </w:rPr>
          <w:t>");  //prints the text “</w:t>
        </w:r>
        <w:proofErr w:type="spellStart"/>
        <w:r w:rsidRPr="007A7EEB">
          <w:rPr>
            <w:rFonts w:ascii="Consolas" w:eastAsia="Times New Roman" w:hAnsi="Consolas" w:cs="Courier New"/>
            <w:color w:val="333333"/>
            <w:sz w:val="20"/>
            <w:szCs w:val="20"/>
          </w:rPr>
          <w:t>AbhiAndroid</w:t>
        </w:r>
        <w:proofErr w:type="spellEnd"/>
        <w:r w:rsidRPr="007A7EEB">
          <w:rPr>
            <w:rFonts w:ascii="Consolas" w:eastAsia="Times New Roman" w:hAnsi="Consolas" w:cs="Courier New"/>
            <w:color w:val="333333"/>
            <w:sz w:val="20"/>
            <w:szCs w:val="20"/>
          </w:rPr>
          <w:t>” as an 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55" w:author="Unknown"/>
          <w:rFonts w:ascii="Consolas" w:eastAsia="Times New Roman" w:hAnsi="Consolas" w:cs="Courier New"/>
          <w:color w:val="333333"/>
          <w:sz w:val="20"/>
          <w:szCs w:val="20"/>
        </w:rPr>
      </w:pPr>
      <w:ins w:id="2456"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57" w:author="Unknown"/>
          <w:rFonts w:ascii="Consolas" w:eastAsia="Times New Roman" w:hAnsi="Consolas" w:cs="Courier New"/>
          <w:color w:val="333333"/>
          <w:sz w:val="20"/>
          <w:szCs w:val="20"/>
        </w:rPr>
      </w:pPr>
      <w:proofErr w:type="gramStart"/>
      <w:ins w:id="2458"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 //main function of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59" w:author="Unknown"/>
          <w:rFonts w:ascii="Consolas" w:eastAsia="Times New Roman" w:hAnsi="Consolas" w:cs="Courier New"/>
          <w:color w:val="333333"/>
          <w:sz w:val="20"/>
          <w:szCs w:val="20"/>
        </w:rPr>
      </w:pPr>
      <w:ins w:id="2460"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61" w:author="Unknown"/>
          <w:rFonts w:ascii="Consolas" w:eastAsia="Times New Roman" w:hAnsi="Consolas" w:cs="Courier New"/>
          <w:color w:val="333333"/>
          <w:sz w:val="20"/>
          <w:szCs w:val="20"/>
        </w:rPr>
      </w:pPr>
      <w:ins w:id="2462" w:author="Unknown">
        <w:r w:rsidRPr="007A7EEB">
          <w:rPr>
            <w:rFonts w:ascii="Consolas" w:eastAsia="Times New Roman" w:hAnsi="Consolas" w:cs="Courier New"/>
            <w:color w:val="333333"/>
            <w:sz w:val="20"/>
            <w:szCs w:val="20"/>
          </w:rPr>
          <w:t xml:space="preserve">  Child c=new </w:t>
        </w:r>
        <w:proofErr w:type="gramStart"/>
        <w:r w:rsidRPr="007A7EEB">
          <w:rPr>
            <w:rFonts w:ascii="Consolas" w:eastAsia="Times New Roman" w:hAnsi="Consolas" w:cs="Courier New"/>
            <w:color w:val="333333"/>
            <w:sz w:val="20"/>
            <w:szCs w:val="20"/>
          </w:rPr>
          <w:t>Child(</w:t>
        </w:r>
        <w:proofErr w:type="gramEnd"/>
        <w:r w:rsidRPr="007A7EEB">
          <w:rPr>
            <w:rFonts w:ascii="Consolas" w:eastAsia="Times New Roman" w:hAnsi="Consolas" w:cs="Courier New"/>
            <w:color w:val="333333"/>
            <w:sz w:val="20"/>
            <w:szCs w:val="20"/>
          </w:rPr>
          <w:t>); //create an object of child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63" w:author="Unknown"/>
          <w:rFonts w:ascii="Consolas" w:eastAsia="Times New Roman" w:hAnsi="Consolas" w:cs="Courier New"/>
          <w:color w:val="333333"/>
          <w:sz w:val="20"/>
          <w:szCs w:val="20"/>
        </w:rPr>
      </w:pPr>
      <w:ins w:id="2464" w:author="Unknown">
        <w:r w:rsidRPr="007A7EEB">
          <w:rPr>
            <w:rFonts w:ascii="Consolas" w:eastAsia="Times New Roman" w:hAnsi="Consolas" w:cs="Courier New"/>
            <w:color w:val="333333"/>
            <w:sz w:val="20"/>
            <w:szCs w:val="20"/>
          </w:rPr>
          <w:t xml:space="preserve">  </w:t>
        </w:r>
        <w:proofErr w:type="spellStart"/>
        <w:proofErr w:type="gramStart"/>
        <w:r w:rsidRPr="007A7EEB">
          <w:rPr>
            <w:rFonts w:ascii="Consolas" w:eastAsia="Times New Roman" w:hAnsi="Consolas" w:cs="Courier New"/>
            <w:color w:val="333333"/>
            <w:sz w:val="20"/>
            <w:szCs w:val="20"/>
          </w:rPr>
          <w:t>c.display</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//call the display method of child class with the help of  object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65" w:author="Unknown"/>
          <w:rFonts w:ascii="Consolas" w:eastAsia="Times New Roman" w:hAnsi="Consolas" w:cs="Courier New"/>
          <w:color w:val="333333"/>
          <w:sz w:val="20"/>
          <w:szCs w:val="20"/>
        </w:rPr>
      </w:pPr>
      <w:ins w:id="2466"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67" w:author="Unknown"/>
          <w:rFonts w:ascii="Consolas" w:eastAsia="Times New Roman" w:hAnsi="Consolas" w:cs="Courier New"/>
          <w:color w:val="333333"/>
          <w:sz w:val="20"/>
          <w:szCs w:val="20"/>
        </w:rPr>
      </w:pPr>
      <w:ins w:id="2468"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469" w:author="Unknown"/>
          <w:rFonts w:ascii="Calibri" w:eastAsia="Times New Roman" w:hAnsi="Calibri" w:cs="Calibri"/>
          <w:color w:val="555555"/>
          <w:sz w:val="26"/>
          <w:szCs w:val="26"/>
        </w:rPr>
      </w:pPr>
      <w:ins w:id="2470" w:author="Unknown">
        <w:r w:rsidRPr="007A7EEB">
          <w:rPr>
            <w:rFonts w:ascii="Calibri" w:eastAsia="Times New Roman" w:hAnsi="Calibri" w:cs="Calibri"/>
            <w:b/>
            <w:bCs/>
            <w:color w:val="555555"/>
            <w:sz w:val="26"/>
            <w:szCs w:val="26"/>
            <w:u w:val="single"/>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471" w:author="Unknown"/>
          <w:rFonts w:ascii="Consolas" w:eastAsia="Times New Roman" w:hAnsi="Consolas" w:cs="Courier New"/>
          <w:color w:val="333333"/>
          <w:sz w:val="20"/>
          <w:szCs w:val="20"/>
        </w:rPr>
      </w:pPr>
      <w:proofErr w:type="spellStart"/>
      <w:ins w:id="2472" w:author="Unknown">
        <w:r w:rsidRPr="007A7EEB">
          <w:rPr>
            <w:rFonts w:ascii="Consolas" w:eastAsia="Times New Roman" w:hAnsi="Consolas" w:cs="Courier New"/>
            <w:color w:val="333333"/>
            <w:sz w:val="20"/>
            <w:szCs w:val="20"/>
          </w:rPr>
          <w:t>AbhiAndroid</w:t>
        </w:r>
        <w:proofErr w:type="spellEnd"/>
      </w:ins>
    </w:p>
    <w:p w:rsidR="007A7EEB" w:rsidRPr="007A7EEB" w:rsidRDefault="007A7EEB" w:rsidP="007A7EEB">
      <w:pPr>
        <w:shd w:val="clear" w:color="auto" w:fill="FFFFFF"/>
        <w:spacing w:after="150" w:line="240" w:lineRule="auto"/>
        <w:jc w:val="both"/>
        <w:rPr>
          <w:ins w:id="2473" w:author="Unknown"/>
          <w:rFonts w:ascii="Calibri" w:eastAsia="Times New Roman" w:hAnsi="Calibri" w:cs="Calibri"/>
          <w:color w:val="555555"/>
          <w:sz w:val="26"/>
          <w:szCs w:val="26"/>
        </w:rPr>
      </w:pPr>
      <w:ins w:id="2474" w:author="Unknown">
        <w:r w:rsidRPr="007A7EEB">
          <w:rPr>
            <w:rFonts w:ascii="Calibri" w:eastAsia="Times New Roman" w:hAnsi="Calibri" w:cs="Calibri"/>
            <w:b/>
            <w:bCs/>
            <w:color w:val="FF0000"/>
            <w:sz w:val="26"/>
            <w:szCs w:val="26"/>
          </w:rPr>
          <w:t>Conclusion:</w:t>
        </w:r>
        <w:r w:rsidRPr="007A7EEB">
          <w:rPr>
            <w:rFonts w:ascii="Calibri" w:eastAsia="Times New Roman" w:hAnsi="Calibri" w:cs="Calibri"/>
            <w:color w:val="555555"/>
            <w:sz w:val="26"/>
            <w:szCs w:val="26"/>
          </w:rPr>
          <w:t xml:space="preserve"> In the above example, Base is abstract class that contain abstract method </w:t>
        </w:r>
        <w:proofErr w:type="gramStart"/>
        <w:r w:rsidRPr="007A7EEB">
          <w:rPr>
            <w:rFonts w:ascii="Calibri" w:eastAsia="Times New Roman" w:hAnsi="Calibri" w:cs="Calibri"/>
            <w:color w:val="555555"/>
            <w:sz w:val="26"/>
            <w:szCs w:val="26"/>
          </w:rPr>
          <w:t>display(</w:t>
        </w:r>
        <w:proofErr w:type="gramEnd"/>
        <w:r w:rsidRPr="007A7EEB">
          <w:rPr>
            <w:rFonts w:ascii="Calibri" w:eastAsia="Times New Roman" w:hAnsi="Calibri" w:cs="Calibri"/>
            <w:color w:val="555555"/>
            <w:sz w:val="26"/>
            <w:szCs w:val="26"/>
          </w:rPr>
          <w:t>). Its implementation is provided by the Child class.</w:t>
        </w:r>
      </w:ins>
    </w:p>
    <w:p w:rsidR="007A7EEB" w:rsidRPr="007A7EEB" w:rsidRDefault="007A7EEB" w:rsidP="007A7EEB">
      <w:pPr>
        <w:spacing w:before="300" w:after="300" w:line="240" w:lineRule="auto"/>
        <w:rPr>
          <w:ins w:id="2475" w:author="Unknown"/>
          <w:rFonts w:ascii="Times New Roman" w:eastAsia="Times New Roman" w:hAnsi="Times New Roman" w:cs="Times New Roman"/>
          <w:sz w:val="24"/>
          <w:szCs w:val="24"/>
        </w:rPr>
      </w:pPr>
      <w:ins w:id="2476" w:author="Unknown">
        <w:r w:rsidRPr="007A7EEB">
          <w:rPr>
            <w:rFonts w:ascii="Times New Roman" w:eastAsia="Times New Roman" w:hAnsi="Times New Roman" w:cs="Times New Roman"/>
            <w:sz w:val="24"/>
            <w:szCs w:val="24"/>
          </w:rPr>
          <w:pict>
            <v:rect id="_x0000_i1152"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477" w:author="Unknown"/>
          <w:rFonts w:ascii="Calibri" w:eastAsia="Times New Roman" w:hAnsi="Calibri" w:cs="Calibri"/>
          <w:color w:val="339600"/>
          <w:sz w:val="27"/>
          <w:szCs w:val="27"/>
        </w:rPr>
      </w:pPr>
      <w:ins w:id="2478" w:author="Unknown">
        <w:r w:rsidRPr="007A7EEB">
          <w:rPr>
            <w:rFonts w:ascii="Calibri" w:eastAsia="Times New Roman" w:hAnsi="Calibri" w:cs="Calibri"/>
            <w:b/>
            <w:bCs/>
            <w:color w:val="339600"/>
            <w:sz w:val="27"/>
            <w:szCs w:val="27"/>
          </w:rPr>
          <w:t xml:space="preserve">Importance </w:t>
        </w:r>
        <w:proofErr w:type="gramStart"/>
        <w:r w:rsidRPr="007A7EEB">
          <w:rPr>
            <w:rFonts w:ascii="Calibri" w:eastAsia="Times New Roman" w:hAnsi="Calibri" w:cs="Calibri"/>
            <w:b/>
            <w:bCs/>
            <w:color w:val="339600"/>
            <w:sz w:val="27"/>
            <w:szCs w:val="27"/>
          </w:rPr>
          <w:t>Of</w:t>
        </w:r>
        <w:proofErr w:type="gramEnd"/>
        <w:r w:rsidRPr="007A7EEB">
          <w:rPr>
            <w:rFonts w:ascii="Calibri" w:eastAsia="Times New Roman" w:hAnsi="Calibri" w:cs="Calibri"/>
            <w:b/>
            <w:bCs/>
            <w:color w:val="339600"/>
            <w:sz w:val="27"/>
            <w:szCs w:val="27"/>
          </w:rPr>
          <w:t xml:space="preserve"> Abstraction</w:t>
        </w:r>
      </w:ins>
    </w:p>
    <w:p w:rsidR="007A7EEB" w:rsidRPr="007A7EEB" w:rsidRDefault="007A7EEB" w:rsidP="007A7EEB">
      <w:pPr>
        <w:shd w:val="clear" w:color="auto" w:fill="FFFFFF"/>
        <w:spacing w:after="150" w:line="240" w:lineRule="auto"/>
        <w:jc w:val="both"/>
        <w:rPr>
          <w:ins w:id="2479" w:author="Unknown"/>
          <w:rFonts w:ascii="Calibri" w:eastAsia="Times New Roman" w:hAnsi="Calibri" w:cs="Calibri"/>
          <w:color w:val="555555"/>
          <w:sz w:val="26"/>
          <w:szCs w:val="26"/>
        </w:rPr>
      </w:pPr>
      <w:ins w:id="2480" w:author="Unknown">
        <w:r w:rsidRPr="007A7EEB">
          <w:rPr>
            <w:rFonts w:ascii="Calibri" w:eastAsia="Times New Roman" w:hAnsi="Calibri" w:cs="Calibri"/>
            <w:color w:val="555555"/>
            <w:sz w:val="26"/>
            <w:szCs w:val="26"/>
          </w:rPr>
          <w:t xml:space="preserve">Below </w:t>
        </w:r>
        <w:proofErr w:type="gramStart"/>
        <w:r w:rsidRPr="007A7EEB">
          <w:rPr>
            <w:rFonts w:ascii="Calibri" w:eastAsia="Times New Roman" w:hAnsi="Calibri" w:cs="Calibri"/>
            <w:color w:val="555555"/>
            <w:sz w:val="26"/>
            <w:szCs w:val="26"/>
          </w:rPr>
          <w:t>is</w:t>
        </w:r>
        <w:proofErr w:type="gramEnd"/>
        <w:r w:rsidRPr="007A7EEB">
          <w:rPr>
            <w:rFonts w:ascii="Calibri" w:eastAsia="Times New Roman" w:hAnsi="Calibri" w:cs="Calibri"/>
            <w:color w:val="555555"/>
            <w:sz w:val="26"/>
            <w:szCs w:val="26"/>
          </w:rPr>
          <w:t xml:space="preserve"> the some major important points of abstraction in java.</w:t>
        </w:r>
      </w:ins>
    </w:p>
    <w:p w:rsidR="007A7EEB" w:rsidRPr="007A7EEB" w:rsidRDefault="007A7EEB" w:rsidP="007A7EEB">
      <w:pPr>
        <w:numPr>
          <w:ilvl w:val="0"/>
          <w:numId w:val="35"/>
        </w:numPr>
        <w:shd w:val="clear" w:color="auto" w:fill="FFFFFF"/>
        <w:spacing w:before="100" w:beforeAutospacing="1" w:after="100" w:afterAutospacing="1" w:line="240" w:lineRule="auto"/>
        <w:jc w:val="both"/>
        <w:rPr>
          <w:ins w:id="2481" w:author="Unknown"/>
          <w:rFonts w:ascii="Calibri" w:eastAsia="Times New Roman" w:hAnsi="Calibri" w:cs="Calibri"/>
          <w:color w:val="555555"/>
          <w:sz w:val="26"/>
          <w:szCs w:val="26"/>
        </w:rPr>
      </w:pPr>
      <w:ins w:id="2482" w:author="Unknown">
        <w:r w:rsidRPr="007A7EEB">
          <w:rPr>
            <w:rFonts w:ascii="Calibri" w:eastAsia="Times New Roman" w:hAnsi="Calibri" w:cs="Calibri"/>
            <w:color w:val="555555"/>
            <w:sz w:val="26"/>
            <w:szCs w:val="26"/>
          </w:rPr>
          <w:t>Abstraction helps to reduce the complexity and also improves the maintainability of the system.</w:t>
        </w:r>
      </w:ins>
    </w:p>
    <w:p w:rsidR="007A7EEB" w:rsidRPr="007A7EEB" w:rsidRDefault="007A7EEB" w:rsidP="007A7EEB">
      <w:pPr>
        <w:numPr>
          <w:ilvl w:val="0"/>
          <w:numId w:val="35"/>
        </w:numPr>
        <w:shd w:val="clear" w:color="auto" w:fill="FFFFFF"/>
        <w:spacing w:before="100" w:beforeAutospacing="1" w:after="100" w:afterAutospacing="1" w:line="240" w:lineRule="auto"/>
        <w:jc w:val="both"/>
        <w:rPr>
          <w:ins w:id="2483" w:author="Unknown"/>
          <w:rFonts w:ascii="Calibri" w:eastAsia="Times New Roman" w:hAnsi="Calibri" w:cs="Calibri"/>
          <w:color w:val="555555"/>
          <w:sz w:val="26"/>
          <w:szCs w:val="26"/>
        </w:rPr>
      </w:pPr>
      <w:ins w:id="2484" w:author="Unknown">
        <w:r w:rsidRPr="007A7EEB">
          <w:rPr>
            <w:rFonts w:ascii="Calibri" w:eastAsia="Times New Roman" w:hAnsi="Calibri" w:cs="Calibri"/>
            <w:color w:val="555555"/>
            <w:sz w:val="26"/>
            <w:szCs w:val="26"/>
          </w:rPr>
          <w:t>Abstraction gives more power to the object oriented programming languages when used with the concepts like encapsulation and polymorphism.</w:t>
        </w:r>
      </w:ins>
    </w:p>
    <w:p w:rsidR="007A7EEB" w:rsidRPr="007A7EEB" w:rsidRDefault="007A7EEB" w:rsidP="007A7EEB">
      <w:pPr>
        <w:numPr>
          <w:ilvl w:val="0"/>
          <w:numId w:val="35"/>
        </w:numPr>
        <w:shd w:val="clear" w:color="auto" w:fill="FFFFFF"/>
        <w:spacing w:before="100" w:beforeAutospacing="1" w:after="100" w:afterAutospacing="1" w:line="240" w:lineRule="auto"/>
        <w:jc w:val="both"/>
        <w:rPr>
          <w:ins w:id="2485" w:author="Unknown"/>
          <w:rFonts w:ascii="Calibri" w:eastAsia="Times New Roman" w:hAnsi="Calibri" w:cs="Calibri"/>
          <w:color w:val="555555"/>
          <w:sz w:val="26"/>
          <w:szCs w:val="26"/>
        </w:rPr>
      </w:pPr>
      <w:ins w:id="2486" w:author="Unknown">
        <w:r w:rsidRPr="007A7EEB">
          <w:rPr>
            <w:rFonts w:ascii="Calibri" w:eastAsia="Times New Roman" w:hAnsi="Calibri" w:cs="Calibri"/>
            <w:color w:val="555555"/>
            <w:sz w:val="26"/>
            <w:szCs w:val="26"/>
          </w:rPr>
          <w:t>Abstraction is used to provide solution to real world problem.</w:t>
        </w:r>
      </w:ins>
    </w:p>
    <w:p w:rsidR="007A7EEB" w:rsidRPr="007A7EEB" w:rsidRDefault="007A7EEB" w:rsidP="007A7EEB">
      <w:pPr>
        <w:spacing w:before="300" w:after="300" w:line="240" w:lineRule="auto"/>
        <w:rPr>
          <w:ins w:id="2487" w:author="Unknown"/>
          <w:rFonts w:ascii="Times New Roman" w:eastAsia="Times New Roman" w:hAnsi="Times New Roman" w:cs="Times New Roman"/>
          <w:sz w:val="24"/>
          <w:szCs w:val="24"/>
        </w:rPr>
      </w:pPr>
      <w:ins w:id="2488" w:author="Unknown">
        <w:r w:rsidRPr="007A7EEB">
          <w:rPr>
            <w:rFonts w:ascii="Times New Roman" w:eastAsia="Times New Roman" w:hAnsi="Times New Roman" w:cs="Times New Roman"/>
            <w:sz w:val="24"/>
            <w:szCs w:val="24"/>
          </w:rPr>
          <w:pict>
            <v:rect id="_x0000_i1153"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489" w:author="Unknown"/>
          <w:rFonts w:ascii="Calibri" w:eastAsia="Times New Roman" w:hAnsi="Calibri" w:cs="Calibri"/>
          <w:color w:val="339600"/>
          <w:sz w:val="27"/>
          <w:szCs w:val="27"/>
        </w:rPr>
      </w:pPr>
      <w:ins w:id="2490" w:author="Unknown">
        <w:r w:rsidRPr="007A7EEB">
          <w:rPr>
            <w:rFonts w:ascii="Calibri" w:eastAsia="Times New Roman" w:hAnsi="Calibri" w:cs="Calibri"/>
            <w:b/>
            <w:bCs/>
            <w:color w:val="339600"/>
            <w:sz w:val="27"/>
            <w:szCs w:val="27"/>
          </w:rPr>
          <w:t xml:space="preserve">Difference </w:t>
        </w:r>
        <w:proofErr w:type="gramStart"/>
        <w:r w:rsidRPr="007A7EEB">
          <w:rPr>
            <w:rFonts w:ascii="Calibri" w:eastAsia="Times New Roman" w:hAnsi="Calibri" w:cs="Calibri"/>
            <w:b/>
            <w:bCs/>
            <w:color w:val="339600"/>
            <w:sz w:val="27"/>
            <w:szCs w:val="27"/>
          </w:rPr>
          <w:t>Between</w:t>
        </w:r>
        <w:proofErr w:type="gramEnd"/>
        <w:r w:rsidRPr="007A7EEB">
          <w:rPr>
            <w:rFonts w:ascii="Calibri" w:eastAsia="Times New Roman" w:hAnsi="Calibri" w:cs="Calibri"/>
            <w:b/>
            <w:bCs/>
            <w:color w:val="339600"/>
            <w:sz w:val="27"/>
            <w:szCs w:val="27"/>
          </w:rPr>
          <w:t xml:space="preserve"> Abstract Class And Interface:</w:t>
        </w:r>
      </w:ins>
    </w:p>
    <w:p w:rsidR="007A7EEB" w:rsidRPr="007A7EEB" w:rsidRDefault="007A7EEB" w:rsidP="007A7EEB">
      <w:pPr>
        <w:shd w:val="clear" w:color="auto" w:fill="FFFFFF"/>
        <w:spacing w:after="150" w:line="240" w:lineRule="auto"/>
        <w:jc w:val="both"/>
        <w:rPr>
          <w:ins w:id="2491" w:author="Unknown"/>
          <w:rFonts w:ascii="Calibri" w:eastAsia="Times New Roman" w:hAnsi="Calibri" w:cs="Calibri"/>
          <w:color w:val="555555"/>
          <w:sz w:val="26"/>
          <w:szCs w:val="26"/>
        </w:rPr>
      </w:pPr>
      <w:ins w:id="2492" w:author="Unknown">
        <w:r w:rsidRPr="007A7EEB">
          <w:rPr>
            <w:rFonts w:ascii="Calibri" w:eastAsia="Times New Roman" w:hAnsi="Calibri" w:cs="Calibri"/>
            <w:color w:val="555555"/>
            <w:sz w:val="26"/>
            <w:szCs w:val="26"/>
          </w:rPr>
          <w:lastRenderedPageBreak/>
          <w:t>Abstract class is quite similar to interface like both contain abstract method and also we can’t initiate both of them. But below are the some key differences between</w:t>
        </w:r>
        <w:proofErr w:type="gramStart"/>
        <w:r w:rsidRPr="007A7EEB">
          <w:rPr>
            <w:rFonts w:ascii="Calibri" w:eastAsia="Times New Roman" w:hAnsi="Calibri" w:cs="Calibri"/>
            <w:color w:val="555555"/>
            <w:sz w:val="26"/>
            <w:szCs w:val="26"/>
          </w:rPr>
          <w:t>  both</w:t>
        </w:r>
        <w:proofErr w:type="gramEnd"/>
        <w:r w:rsidRPr="007A7EEB">
          <w:rPr>
            <w:rFonts w:ascii="Calibri" w:eastAsia="Times New Roman" w:hAnsi="Calibri" w:cs="Calibri"/>
            <w:color w:val="555555"/>
            <w:sz w:val="26"/>
            <w:szCs w:val="26"/>
          </w:rPr>
          <w:t xml:space="preserve"> the topics:</w:t>
        </w:r>
      </w:ins>
    </w:p>
    <w:p w:rsidR="007A7EEB" w:rsidRPr="007A7EEB" w:rsidRDefault="007A7EEB" w:rsidP="007A7EEB">
      <w:pPr>
        <w:shd w:val="clear" w:color="auto" w:fill="FFFFFF"/>
        <w:spacing w:after="150" w:line="240" w:lineRule="auto"/>
        <w:jc w:val="both"/>
        <w:rPr>
          <w:ins w:id="2493" w:author="Unknown"/>
          <w:rFonts w:ascii="Calibri" w:eastAsia="Times New Roman" w:hAnsi="Calibri" w:cs="Calibri"/>
          <w:color w:val="555555"/>
          <w:sz w:val="26"/>
          <w:szCs w:val="26"/>
        </w:rPr>
      </w:pPr>
      <w:ins w:id="2494" w:author="Unknown">
        <w:r w:rsidRPr="007A7EEB">
          <w:rPr>
            <w:rFonts w:ascii="Calibri" w:eastAsia="Times New Roman" w:hAnsi="Calibri" w:cs="Calibri"/>
            <w:b/>
            <w:bCs/>
            <w:color w:val="008000"/>
            <w:sz w:val="26"/>
            <w:szCs w:val="26"/>
            <w:u w:val="single"/>
          </w:rPr>
          <w:t>Abstract class:</w:t>
        </w:r>
      </w:ins>
    </w:p>
    <w:p w:rsidR="007A7EEB" w:rsidRPr="007A7EEB" w:rsidRDefault="007A7EEB" w:rsidP="007A7EEB">
      <w:pPr>
        <w:numPr>
          <w:ilvl w:val="0"/>
          <w:numId w:val="36"/>
        </w:numPr>
        <w:shd w:val="clear" w:color="auto" w:fill="FFFFFF"/>
        <w:spacing w:before="100" w:beforeAutospacing="1" w:after="100" w:afterAutospacing="1" w:line="240" w:lineRule="auto"/>
        <w:jc w:val="both"/>
        <w:rPr>
          <w:ins w:id="2495" w:author="Unknown"/>
          <w:rFonts w:ascii="Calibri" w:eastAsia="Times New Roman" w:hAnsi="Calibri" w:cs="Calibri"/>
          <w:color w:val="555555"/>
          <w:sz w:val="26"/>
          <w:szCs w:val="26"/>
        </w:rPr>
      </w:pPr>
      <w:ins w:id="2496" w:author="Unknown">
        <w:r w:rsidRPr="007A7EEB">
          <w:rPr>
            <w:rFonts w:ascii="Calibri" w:eastAsia="Times New Roman" w:hAnsi="Calibri" w:cs="Calibri"/>
            <w:color w:val="555555"/>
            <w:sz w:val="26"/>
            <w:szCs w:val="26"/>
          </w:rPr>
          <w:t>Abstract class can extend only one class at a time.</w:t>
        </w:r>
      </w:ins>
    </w:p>
    <w:p w:rsidR="007A7EEB" w:rsidRPr="007A7EEB" w:rsidRDefault="007A7EEB" w:rsidP="007A7EEB">
      <w:pPr>
        <w:numPr>
          <w:ilvl w:val="0"/>
          <w:numId w:val="36"/>
        </w:numPr>
        <w:shd w:val="clear" w:color="auto" w:fill="FFFFFF"/>
        <w:spacing w:before="100" w:beforeAutospacing="1" w:after="100" w:afterAutospacing="1" w:line="240" w:lineRule="auto"/>
        <w:jc w:val="both"/>
        <w:rPr>
          <w:ins w:id="2497" w:author="Unknown"/>
          <w:rFonts w:ascii="Calibri" w:eastAsia="Times New Roman" w:hAnsi="Calibri" w:cs="Calibri"/>
          <w:color w:val="555555"/>
          <w:sz w:val="26"/>
          <w:szCs w:val="26"/>
        </w:rPr>
      </w:pPr>
      <w:ins w:id="2498" w:author="Unknown">
        <w:r w:rsidRPr="007A7EEB">
          <w:rPr>
            <w:rFonts w:ascii="Calibri" w:eastAsia="Times New Roman" w:hAnsi="Calibri" w:cs="Calibri"/>
            <w:color w:val="555555"/>
            <w:sz w:val="26"/>
            <w:szCs w:val="26"/>
          </w:rPr>
          <w:t>Abstract class can have both abstract (method without implementation) and concrete methods (method with implementation).</w:t>
        </w:r>
      </w:ins>
    </w:p>
    <w:p w:rsidR="007A7EEB" w:rsidRPr="007A7EEB" w:rsidRDefault="007A7EEB" w:rsidP="007A7EEB">
      <w:pPr>
        <w:numPr>
          <w:ilvl w:val="0"/>
          <w:numId w:val="36"/>
        </w:numPr>
        <w:shd w:val="clear" w:color="auto" w:fill="FFFFFF"/>
        <w:spacing w:before="100" w:beforeAutospacing="1" w:after="100" w:afterAutospacing="1" w:line="240" w:lineRule="auto"/>
        <w:jc w:val="both"/>
        <w:rPr>
          <w:ins w:id="2499" w:author="Unknown"/>
          <w:rFonts w:ascii="Calibri" w:eastAsia="Times New Roman" w:hAnsi="Calibri" w:cs="Calibri"/>
          <w:color w:val="555555"/>
          <w:sz w:val="26"/>
          <w:szCs w:val="26"/>
        </w:rPr>
      </w:pPr>
      <w:ins w:id="2500" w:author="Unknown">
        <w:r w:rsidRPr="007A7EEB">
          <w:rPr>
            <w:rFonts w:ascii="Calibri" w:eastAsia="Times New Roman" w:hAnsi="Calibri" w:cs="Calibri"/>
            <w:color w:val="555555"/>
            <w:sz w:val="26"/>
            <w:szCs w:val="26"/>
          </w:rPr>
          <w:t>In abstract class ‘abstract’ keyword is used to declare a method as abstract.</w:t>
        </w:r>
      </w:ins>
    </w:p>
    <w:p w:rsidR="007A7EEB" w:rsidRPr="007A7EEB" w:rsidRDefault="007A7EEB" w:rsidP="007A7EEB">
      <w:pPr>
        <w:numPr>
          <w:ilvl w:val="0"/>
          <w:numId w:val="36"/>
        </w:numPr>
        <w:shd w:val="clear" w:color="auto" w:fill="FFFFFF"/>
        <w:spacing w:before="100" w:beforeAutospacing="1" w:after="100" w:afterAutospacing="1" w:line="240" w:lineRule="auto"/>
        <w:jc w:val="both"/>
        <w:rPr>
          <w:ins w:id="2501" w:author="Unknown"/>
          <w:rFonts w:ascii="Calibri" w:eastAsia="Times New Roman" w:hAnsi="Calibri" w:cs="Calibri"/>
          <w:color w:val="555555"/>
          <w:sz w:val="26"/>
          <w:szCs w:val="26"/>
        </w:rPr>
      </w:pPr>
      <w:ins w:id="2502" w:author="Unknown">
        <w:r w:rsidRPr="007A7EEB">
          <w:rPr>
            <w:rFonts w:ascii="Calibri" w:eastAsia="Times New Roman" w:hAnsi="Calibri" w:cs="Calibri"/>
            <w:color w:val="555555"/>
            <w:sz w:val="26"/>
            <w:szCs w:val="26"/>
          </w:rPr>
          <w:t xml:space="preserve">Abstract class can have </w:t>
        </w:r>
        <w:proofErr w:type="gramStart"/>
        <w:r w:rsidRPr="007A7EEB">
          <w:rPr>
            <w:rFonts w:ascii="Calibri" w:eastAsia="Times New Roman" w:hAnsi="Calibri" w:cs="Calibri"/>
            <w:color w:val="555555"/>
            <w:sz w:val="26"/>
            <w:szCs w:val="26"/>
          </w:rPr>
          <w:t>protected,</w:t>
        </w:r>
        <w:proofErr w:type="gramEnd"/>
        <w:r w:rsidRPr="007A7EEB">
          <w:rPr>
            <w:rFonts w:ascii="Calibri" w:eastAsia="Times New Roman" w:hAnsi="Calibri" w:cs="Calibri"/>
            <w:color w:val="555555"/>
            <w:sz w:val="26"/>
            <w:szCs w:val="26"/>
          </w:rPr>
          <w:t xml:space="preserve"> public and public abstract methods.</w:t>
        </w:r>
      </w:ins>
    </w:p>
    <w:p w:rsidR="007A7EEB" w:rsidRPr="007A7EEB" w:rsidRDefault="007A7EEB" w:rsidP="007A7EEB">
      <w:pPr>
        <w:numPr>
          <w:ilvl w:val="0"/>
          <w:numId w:val="36"/>
        </w:numPr>
        <w:shd w:val="clear" w:color="auto" w:fill="FFFFFF"/>
        <w:spacing w:before="100" w:beforeAutospacing="1" w:after="100" w:afterAutospacing="1" w:line="240" w:lineRule="auto"/>
        <w:jc w:val="both"/>
        <w:rPr>
          <w:ins w:id="2503" w:author="Unknown"/>
          <w:rFonts w:ascii="Calibri" w:eastAsia="Times New Roman" w:hAnsi="Calibri" w:cs="Calibri"/>
          <w:color w:val="555555"/>
          <w:sz w:val="26"/>
          <w:szCs w:val="26"/>
        </w:rPr>
      </w:pPr>
      <w:ins w:id="2504" w:author="Unknown">
        <w:r w:rsidRPr="007A7EEB">
          <w:rPr>
            <w:rFonts w:ascii="Calibri" w:eastAsia="Times New Roman" w:hAnsi="Calibri" w:cs="Calibri"/>
            <w:color w:val="555555"/>
            <w:sz w:val="26"/>
            <w:szCs w:val="26"/>
          </w:rPr>
          <w:t xml:space="preserve">Abstract class can have static, final or static final variables with any access </w:t>
        </w:r>
        <w:proofErr w:type="spellStart"/>
        <w:r w:rsidRPr="007A7EEB">
          <w:rPr>
            <w:rFonts w:ascii="Calibri" w:eastAsia="Times New Roman" w:hAnsi="Calibri" w:cs="Calibri"/>
            <w:color w:val="555555"/>
            <w:sz w:val="26"/>
            <w:szCs w:val="26"/>
          </w:rPr>
          <w:t>specifier</w:t>
        </w:r>
        <w:proofErr w:type="spellEnd"/>
        <w:r w:rsidRPr="007A7EEB">
          <w:rPr>
            <w:rFonts w:ascii="Calibri" w:eastAsia="Times New Roman" w:hAnsi="Calibri" w:cs="Calibri"/>
            <w:color w:val="555555"/>
            <w:sz w:val="26"/>
            <w:szCs w:val="26"/>
          </w:rPr>
          <w:t>.</w:t>
        </w:r>
      </w:ins>
    </w:p>
    <w:p w:rsidR="007A7EEB" w:rsidRPr="007A7EEB" w:rsidRDefault="007A7EEB" w:rsidP="007A7EEB">
      <w:pPr>
        <w:shd w:val="clear" w:color="auto" w:fill="FFFFFF"/>
        <w:spacing w:after="150" w:line="240" w:lineRule="auto"/>
        <w:jc w:val="both"/>
        <w:rPr>
          <w:ins w:id="2505" w:author="Unknown"/>
          <w:rFonts w:ascii="Calibri" w:eastAsia="Times New Roman" w:hAnsi="Calibri" w:cs="Calibri"/>
          <w:color w:val="555555"/>
          <w:sz w:val="26"/>
          <w:szCs w:val="26"/>
        </w:rPr>
      </w:pPr>
      <w:ins w:id="2506" w:author="Unknown">
        <w:r w:rsidRPr="007A7EEB">
          <w:rPr>
            <w:rFonts w:ascii="Calibri" w:eastAsia="Times New Roman" w:hAnsi="Calibri" w:cs="Calibri"/>
            <w:b/>
            <w:bCs/>
            <w:color w:val="008000"/>
            <w:sz w:val="26"/>
            <w:szCs w:val="26"/>
            <w:u w:val="single"/>
          </w:rPr>
          <w:t>Interface:</w:t>
        </w:r>
      </w:ins>
    </w:p>
    <w:p w:rsidR="007A7EEB" w:rsidRPr="007A7EEB" w:rsidRDefault="007A7EEB" w:rsidP="007A7EEB">
      <w:pPr>
        <w:numPr>
          <w:ilvl w:val="0"/>
          <w:numId w:val="37"/>
        </w:numPr>
        <w:shd w:val="clear" w:color="auto" w:fill="FFFFFF"/>
        <w:spacing w:before="100" w:beforeAutospacing="1" w:after="100" w:afterAutospacing="1" w:line="240" w:lineRule="auto"/>
        <w:jc w:val="both"/>
        <w:rPr>
          <w:ins w:id="2507" w:author="Unknown"/>
          <w:rFonts w:ascii="Calibri" w:eastAsia="Times New Roman" w:hAnsi="Calibri" w:cs="Calibri"/>
          <w:color w:val="555555"/>
          <w:sz w:val="26"/>
          <w:szCs w:val="26"/>
        </w:rPr>
      </w:pPr>
      <w:ins w:id="2508" w:author="Unknown">
        <w:r w:rsidRPr="007A7EEB">
          <w:rPr>
            <w:rFonts w:ascii="Calibri" w:eastAsia="Times New Roman" w:hAnsi="Calibri" w:cs="Calibri"/>
            <w:color w:val="555555"/>
            <w:sz w:val="26"/>
            <w:szCs w:val="26"/>
          </w:rPr>
          <w:t>Interface can extend any number of interfaces at a time.</w:t>
        </w:r>
      </w:ins>
    </w:p>
    <w:p w:rsidR="007A7EEB" w:rsidRPr="007A7EEB" w:rsidRDefault="007A7EEB" w:rsidP="007A7EEB">
      <w:pPr>
        <w:numPr>
          <w:ilvl w:val="0"/>
          <w:numId w:val="37"/>
        </w:numPr>
        <w:shd w:val="clear" w:color="auto" w:fill="FFFFFF"/>
        <w:spacing w:before="100" w:beforeAutospacing="1" w:after="100" w:afterAutospacing="1" w:line="240" w:lineRule="auto"/>
        <w:jc w:val="both"/>
        <w:rPr>
          <w:ins w:id="2509" w:author="Unknown"/>
          <w:rFonts w:ascii="Calibri" w:eastAsia="Times New Roman" w:hAnsi="Calibri" w:cs="Calibri"/>
          <w:color w:val="555555"/>
          <w:sz w:val="26"/>
          <w:szCs w:val="26"/>
        </w:rPr>
      </w:pPr>
      <w:ins w:id="2510" w:author="Unknown">
        <w:r w:rsidRPr="007A7EEB">
          <w:rPr>
            <w:rFonts w:ascii="Calibri" w:eastAsia="Times New Roman" w:hAnsi="Calibri" w:cs="Calibri"/>
            <w:color w:val="555555"/>
            <w:sz w:val="26"/>
            <w:szCs w:val="26"/>
          </w:rPr>
          <w:t>Interface can only have abstract methods, they cannot have concrete methods.</w:t>
        </w:r>
      </w:ins>
    </w:p>
    <w:p w:rsidR="007A7EEB" w:rsidRPr="007A7EEB" w:rsidRDefault="007A7EEB" w:rsidP="007A7EEB">
      <w:pPr>
        <w:numPr>
          <w:ilvl w:val="0"/>
          <w:numId w:val="37"/>
        </w:numPr>
        <w:shd w:val="clear" w:color="auto" w:fill="FFFFFF"/>
        <w:spacing w:before="100" w:beforeAutospacing="1" w:after="100" w:afterAutospacing="1" w:line="240" w:lineRule="auto"/>
        <w:jc w:val="both"/>
        <w:rPr>
          <w:ins w:id="2511" w:author="Unknown"/>
          <w:rFonts w:ascii="Calibri" w:eastAsia="Times New Roman" w:hAnsi="Calibri" w:cs="Calibri"/>
          <w:color w:val="555555"/>
          <w:sz w:val="26"/>
          <w:szCs w:val="26"/>
        </w:rPr>
      </w:pPr>
      <w:ins w:id="2512" w:author="Unknown">
        <w:r w:rsidRPr="007A7EEB">
          <w:rPr>
            <w:rFonts w:ascii="Calibri" w:eastAsia="Times New Roman" w:hAnsi="Calibri" w:cs="Calibri"/>
            <w:color w:val="555555"/>
            <w:sz w:val="26"/>
            <w:szCs w:val="26"/>
          </w:rPr>
          <w:t>In interfaces, “abstract” keyword is optional to declare a method as an abstract because all the methods are abstract by default.</w:t>
        </w:r>
      </w:ins>
    </w:p>
    <w:p w:rsidR="007A7EEB" w:rsidRPr="007A7EEB" w:rsidRDefault="007A7EEB" w:rsidP="007A7EEB">
      <w:pPr>
        <w:numPr>
          <w:ilvl w:val="0"/>
          <w:numId w:val="37"/>
        </w:numPr>
        <w:shd w:val="clear" w:color="auto" w:fill="FFFFFF"/>
        <w:spacing w:before="100" w:beforeAutospacing="1" w:after="100" w:afterAutospacing="1" w:line="240" w:lineRule="auto"/>
        <w:jc w:val="both"/>
        <w:rPr>
          <w:ins w:id="2513" w:author="Unknown"/>
          <w:rFonts w:ascii="Calibri" w:eastAsia="Times New Roman" w:hAnsi="Calibri" w:cs="Calibri"/>
          <w:color w:val="555555"/>
          <w:sz w:val="26"/>
          <w:szCs w:val="26"/>
        </w:rPr>
      </w:pPr>
      <w:ins w:id="2514" w:author="Unknown">
        <w:r w:rsidRPr="007A7EEB">
          <w:rPr>
            <w:rFonts w:ascii="Calibri" w:eastAsia="Times New Roman" w:hAnsi="Calibri" w:cs="Calibri"/>
            <w:color w:val="555555"/>
            <w:sz w:val="26"/>
            <w:szCs w:val="26"/>
          </w:rPr>
          <w:t xml:space="preserve">Interfaces can have only public abstract methods </w:t>
        </w:r>
        <w:proofErr w:type="spellStart"/>
        <w:r w:rsidRPr="007A7EEB">
          <w:rPr>
            <w:rFonts w:ascii="Calibri" w:eastAsia="Times New Roman" w:hAnsi="Calibri" w:cs="Calibri"/>
            <w:color w:val="555555"/>
            <w:sz w:val="26"/>
            <w:szCs w:val="26"/>
          </w:rPr>
          <w:t>i.e</w:t>
        </w:r>
        <w:proofErr w:type="spellEnd"/>
        <w:r w:rsidRPr="007A7EEB">
          <w:rPr>
            <w:rFonts w:ascii="Calibri" w:eastAsia="Times New Roman" w:hAnsi="Calibri" w:cs="Calibri"/>
            <w:color w:val="555555"/>
            <w:sz w:val="26"/>
            <w:szCs w:val="26"/>
          </w:rPr>
          <w:t xml:space="preserve"> by default.</w:t>
        </w:r>
      </w:ins>
    </w:p>
    <w:p w:rsidR="007A7EEB" w:rsidRPr="007A7EEB" w:rsidRDefault="007A7EEB" w:rsidP="007A7EEB">
      <w:pPr>
        <w:numPr>
          <w:ilvl w:val="0"/>
          <w:numId w:val="37"/>
        </w:numPr>
        <w:shd w:val="clear" w:color="auto" w:fill="FFFFFF"/>
        <w:spacing w:before="100" w:beforeAutospacing="1" w:after="100" w:afterAutospacing="1" w:line="240" w:lineRule="auto"/>
        <w:jc w:val="both"/>
        <w:rPr>
          <w:ins w:id="2515" w:author="Unknown"/>
          <w:rFonts w:ascii="Calibri" w:eastAsia="Times New Roman" w:hAnsi="Calibri" w:cs="Calibri"/>
          <w:color w:val="555555"/>
          <w:sz w:val="26"/>
          <w:szCs w:val="26"/>
        </w:rPr>
      </w:pPr>
      <w:ins w:id="2516" w:author="Unknown">
        <w:r w:rsidRPr="007A7EEB">
          <w:rPr>
            <w:rFonts w:ascii="Calibri" w:eastAsia="Times New Roman" w:hAnsi="Calibri" w:cs="Calibri"/>
            <w:color w:val="555555"/>
            <w:sz w:val="26"/>
            <w:szCs w:val="26"/>
          </w:rPr>
          <w:t xml:space="preserve">Interfaces can have only static final variable </w:t>
        </w:r>
        <w:proofErr w:type="spellStart"/>
        <w:r w:rsidRPr="007A7EEB">
          <w:rPr>
            <w:rFonts w:ascii="Calibri" w:eastAsia="Times New Roman" w:hAnsi="Calibri" w:cs="Calibri"/>
            <w:color w:val="555555"/>
            <w:sz w:val="26"/>
            <w:szCs w:val="26"/>
          </w:rPr>
          <w:t>i.e</w:t>
        </w:r>
        <w:proofErr w:type="spellEnd"/>
        <w:r w:rsidRPr="007A7EEB">
          <w:rPr>
            <w:rFonts w:ascii="Calibri" w:eastAsia="Times New Roman" w:hAnsi="Calibri" w:cs="Calibri"/>
            <w:color w:val="555555"/>
            <w:sz w:val="26"/>
            <w:szCs w:val="26"/>
          </w:rPr>
          <w:t xml:space="preserve"> by default.</w:t>
        </w:r>
      </w:ins>
    </w:p>
    <w:p w:rsidR="007A7EEB" w:rsidRPr="007A7EEB" w:rsidRDefault="007A7EEB" w:rsidP="007A7EEB">
      <w:pPr>
        <w:shd w:val="clear" w:color="auto" w:fill="FFFFFF"/>
        <w:spacing w:before="300" w:after="150" w:line="240" w:lineRule="auto"/>
        <w:jc w:val="both"/>
        <w:outlineLvl w:val="1"/>
        <w:rPr>
          <w:rFonts w:ascii="Calibri" w:eastAsia="Times New Roman" w:hAnsi="Calibri" w:cs="Calibri"/>
          <w:color w:val="555555"/>
          <w:sz w:val="45"/>
          <w:szCs w:val="45"/>
        </w:rPr>
      </w:pPr>
      <w:r w:rsidRPr="007A7EEB">
        <w:rPr>
          <w:rFonts w:ascii="Calibri" w:eastAsia="Times New Roman" w:hAnsi="Calibri" w:cs="Calibri"/>
          <w:color w:val="555555"/>
          <w:sz w:val="45"/>
          <w:szCs w:val="45"/>
        </w:rPr>
        <w:t xml:space="preserve">Method Overriding Tutorial </w:t>
      </w:r>
      <w:proofErr w:type="gramStart"/>
      <w:r w:rsidRPr="007A7EEB">
        <w:rPr>
          <w:rFonts w:ascii="Calibri" w:eastAsia="Times New Roman" w:hAnsi="Calibri" w:cs="Calibri"/>
          <w:color w:val="555555"/>
          <w:sz w:val="45"/>
          <w:szCs w:val="45"/>
        </w:rPr>
        <w:t>With</w:t>
      </w:r>
      <w:proofErr w:type="gramEnd"/>
      <w:r w:rsidRPr="007A7EEB">
        <w:rPr>
          <w:rFonts w:ascii="Calibri" w:eastAsia="Times New Roman" w:hAnsi="Calibri" w:cs="Calibri"/>
          <w:color w:val="555555"/>
          <w:sz w:val="45"/>
          <w:szCs w:val="45"/>
        </w:rPr>
        <w:t xml:space="preserve"> Examples In JAVA</w:t>
      </w:r>
    </w:p>
    <w:p w:rsidR="007A7EEB" w:rsidRPr="007A7EEB" w:rsidRDefault="007A7EEB" w:rsidP="007A7EEB">
      <w:pPr>
        <w:shd w:val="clear" w:color="auto" w:fill="FFFFFF"/>
        <w:spacing w:after="150" w:line="240" w:lineRule="auto"/>
        <w:jc w:val="both"/>
        <w:rPr>
          <w:ins w:id="2517" w:author="Unknown"/>
          <w:rFonts w:ascii="Calibri" w:eastAsia="Times New Roman" w:hAnsi="Calibri" w:cs="Calibri"/>
          <w:color w:val="555555"/>
          <w:sz w:val="26"/>
          <w:szCs w:val="26"/>
        </w:rPr>
      </w:pPr>
      <w:proofErr w:type="gramStart"/>
      <w:ins w:id="2518" w:author="Unknown">
        <w:r w:rsidRPr="007A7EEB">
          <w:rPr>
            <w:rFonts w:ascii="Calibri" w:eastAsia="Times New Roman" w:hAnsi="Calibri" w:cs="Calibri"/>
            <w:color w:val="555555"/>
            <w:sz w:val="26"/>
            <w:szCs w:val="26"/>
          </w:rPr>
          <w:t>Overriding means to extend or to pass over something, especially to overlap the previous described functionality.</w:t>
        </w:r>
        <w:proofErr w:type="gramEnd"/>
        <w:r w:rsidRPr="007A7EEB">
          <w:rPr>
            <w:rFonts w:ascii="Calibri" w:eastAsia="Times New Roman" w:hAnsi="Calibri" w:cs="Calibri"/>
            <w:color w:val="555555"/>
            <w:sz w:val="26"/>
            <w:szCs w:val="26"/>
          </w:rPr>
          <w:t xml:space="preserve"> So Method Overriding means to re-write the previous described method again of Parent Class in Sub class with different functionality.</w:t>
        </w:r>
      </w:ins>
    </w:p>
    <w:p w:rsidR="007A7EEB" w:rsidRPr="007A7EEB" w:rsidRDefault="007A7EEB" w:rsidP="007A7EEB">
      <w:pPr>
        <w:shd w:val="clear" w:color="auto" w:fill="FFFFFF"/>
        <w:spacing w:after="150" w:line="240" w:lineRule="auto"/>
        <w:jc w:val="both"/>
        <w:rPr>
          <w:ins w:id="2519" w:author="Unknown"/>
          <w:rFonts w:ascii="Calibri" w:eastAsia="Times New Roman" w:hAnsi="Calibri" w:cs="Calibri"/>
          <w:color w:val="555555"/>
          <w:sz w:val="26"/>
          <w:szCs w:val="26"/>
        </w:rPr>
      </w:pPr>
      <w:ins w:id="2520" w:author="Unknown">
        <w:r w:rsidRPr="007A7EEB">
          <w:rPr>
            <w:rFonts w:ascii="Calibri" w:eastAsia="Times New Roman" w:hAnsi="Calibri" w:cs="Calibri"/>
            <w:color w:val="555555"/>
            <w:sz w:val="26"/>
            <w:szCs w:val="26"/>
          </w:rPr>
          <w:t xml:space="preserve">In Method Overriding, we </w:t>
        </w:r>
        <w:proofErr w:type="gramStart"/>
        <w:r w:rsidRPr="007A7EEB">
          <w:rPr>
            <w:rFonts w:ascii="Calibri" w:eastAsia="Times New Roman" w:hAnsi="Calibri" w:cs="Calibri"/>
            <w:color w:val="555555"/>
            <w:sz w:val="26"/>
            <w:szCs w:val="26"/>
          </w:rPr>
          <w:t>overrides</w:t>
        </w:r>
        <w:proofErr w:type="gramEnd"/>
        <w:r w:rsidRPr="007A7EEB">
          <w:rPr>
            <w:rFonts w:ascii="Calibri" w:eastAsia="Times New Roman" w:hAnsi="Calibri" w:cs="Calibri"/>
            <w:color w:val="555555"/>
            <w:sz w:val="26"/>
            <w:szCs w:val="26"/>
          </w:rPr>
          <w:t xml:space="preserve"> the method of Super Class in Sub Class. The method overriding is also called Run time Polymorphism or Dynamic Binding.</w:t>
        </w:r>
      </w:ins>
    </w:p>
    <w:p w:rsidR="007A7EEB" w:rsidRPr="007A7EEB" w:rsidRDefault="007A7EEB" w:rsidP="007A7EEB">
      <w:pPr>
        <w:spacing w:before="300" w:after="300" w:line="240" w:lineRule="auto"/>
        <w:rPr>
          <w:ins w:id="2521" w:author="Unknown"/>
          <w:rFonts w:ascii="Times New Roman" w:eastAsia="Times New Roman" w:hAnsi="Times New Roman" w:cs="Times New Roman"/>
          <w:sz w:val="24"/>
          <w:szCs w:val="24"/>
        </w:rPr>
      </w:pPr>
      <w:ins w:id="2522" w:author="Unknown">
        <w:r w:rsidRPr="007A7EEB">
          <w:rPr>
            <w:rFonts w:ascii="Times New Roman" w:eastAsia="Times New Roman" w:hAnsi="Times New Roman" w:cs="Times New Roman"/>
            <w:sz w:val="24"/>
            <w:szCs w:val="24"/>
          </w:rPr>
          <w:pict>
            <v:rect id="_x0000_i1160" style="width:0;height:0" o:hralign="left" o:hrstd="t" o:hrnoshade="t" o:hr="t" fillcolor="#555" stroked="f"/>
          </w:pict>
        </w:r>
      </w:ins>
    </w:p>
    <w:p w:rsidR="007A7EEB" w:rsidRPr="007A7EEB" w:rsidRDefault="007A7EEB" w:rsidP="007A7EEB">
      <w:pPr>
        <w:shd w:val="clear" w:color="auto" w:fill="F9F9F9"/>
        <w:spacing w:after="0" w:line="240" w:lineRule="auto"/>
        <w:jc w:val="both"/>
        <w:rPr>
          <w:ins w:id="2523" w:author="Unknown"/>
          <w:rFonts w:ascii="Calibri" w:eastAsia="Times New Roman" w:hAnsi="Calibri" w:cs="Calibri"/>
          <w:b/>
          <w:bCs/>
          <w:color w:val="555555"/>
          <w:sz w:val="24"/>
          <w:szCs w:val="24"/>
        </w:rPr>
      </w:pPr>
      <w:ins w:id="2524" w:author="Unknown">
        <w:r w:rsidRPr="007A7EEB">
          <w:rPr>
            <w:rFonts w:ascii="Calibri" w:eastAsia="Times New Roman" w:hAnsi="Calibri" w:cs="Calibri"/>
            <w:b/>
            <w:bCs/>
            <w:color w:val="555555"/>
            <w:sz w:val="24"/>
            <w:szCs w:val="24"/>
          </w:rPr>
          <w:t>Table of Contents </w:t>
        </w:r>
        <w:r w:rsidRPr="007A7EEB">
          <w:rPr>
            <w:rFonts w:ascii="Calibri" w:eastAsia="Times New Roman" w:hAnsi="Calibri" w:cs="Calibri"/>
            <w:color w:val="555555"/>
          </w:rPr>
          <w:t>[</w:t>
        </w:r>
        <w:r w:rsidRPr="007A7EEB">
          <w:rPr>
            <w:rFonts w:ascii="Calibri" w:eastAsia="Times New Roman" w:hAnsi="Calibri" w:cs="Calibri"/>
            <w:color w:val="555555"/>
          </w:rPr>
          <w:fldChar w:fldCharType="begin"/>
        </w:r>
        <w:r w:rsidRPr="007A7EEB">
          <w:rPr>
            <w:rFonts w:ascii="Calibri" w:eastAsia="Times New Roman" w:hAnsi="Calibri" w:cs="Calibri"/>
            <w:color w:val="555555"/>
          </w:rPr>
          <w:instrText xml:space="preserve"> HYPERLINK "https://abhiandroid.com/java/method-overriding" </w:instrText>
        </w:r>
        <w:r w:rsidRPr="007A7EEB">
          <w:rPr>
            <w:rFonts w:ascii="Calibri" w:eastAsia="Times New Roman" w:hAnsi="Calibri" w:cs="Calibri"/>
            <w:color w:val="555555"/>
          </w:rPr>
          <w:fldChar w:fldCharType="separate"/>
        </w:r>
        <w:r w:rsidRPr="007A7EEB">
          <w:rPr>
            <w:rFonts w:ascii="Calibri" w:eastAsia="Times New Roman" w:hAnsi="Calibri" w:cs="Calibri"/>
            <w:color w:val="337AB7"/>
            <w:u w:val="single"/>
          </w:rPr>
          <w:t>hide</w:t>
        </w:r>
        <w:r w:rsidRPr="007A7EEB">
          <w:rPr>
            <w:rFonts w:ascii="Calibri" w:eastAsia="Times New Roman" w:hAnsi="Calibri" w:cs="Calibri"/>
            <w:color w:val="555555"/>
          </w:rPr>
          <w:fldChar w:fldCharType="end"/>
        </w:r>
        <w:r w:rsidRPr="007A7EEB">
          <w:rPr>
            <w:rFonts w:ascii="Calibri" w:eastAsia="Times New Roman" w:hAnsi="Calibri" w:cs="Calibri"/>
            <w:color w:val="555555"/>
          </w:rPr>
          <w:t>]</w:t>
        </w:r>
      </w:ins>
    </w:p>
    <w:p w:rsidR="007A7EEB" w:rsidRPr="007A7EEB" w:rsidRDefault="007A7EEB" w:rsidP="007A7EEB">
      <w:pPr>
        <w:numPr>
          <w:ilvl w:val="0"/>
          <w:numId w:val="38"/>
        </w:numPr>
        <w:shd w:val="clear" w:color="auto" w:fill="F9F9F9"/>
        <w:spacing w:after="0" w:line="240" w:lineRule="auto"/>
        <w:ind w:left="0"/>
        <w:jc w:val="both"/>
        <w:rPr>
          <w:ins w:id="2525" w:author="Unknown"/>
          <w:rFonts w:ascii="Calibri" w:eastAsia="Times New Roman" w:hAnsi="Calibri" w:cs="Calibri"/>
          <w:color w:val="555555"/>
          <w:sz w:val="24"/>
          <w:szCs w:val="24"/>
        </w:rPr>
      </w:pPr>
      <w:ins w:id="2526"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"Method_Overriding_Explanation_With_Example"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1</w:t>
        </w:r>
        <w:r w:rsidRPr="007A7EEB">
          <w:rPr>
            <w:rFonts w:ascii="Calibri" w:eastAsia="Times New Roman" w:hAnsi="Calibri" w:cs="Calibri"/>
            <w:color w:val="337AB7"/>
            <w:sz w:val="24"/>
            <w:szCs w:val="24"/>
            <w:u w:val="single"/>
          </w:rPr>
          <w:t> Method Overriding Explanation With Example:</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after="0" w:line="240" w:lineRule="auto"/>
        <w:ind w:left="0"/>
        <w:jc w:val="both"/>
        <w:rPr>
          <w:ins w:id="2527" w:author="Unknown"/>
          <w:rFonts w:ascii="Calibri" w:eastAsia="Times New Roman" w:hAnsi="Calibri" w:cs="Calibri"/>
          <w:color w:val="555555"/>
          <w:sz w:val="24"/>
          <w:szCs w:val="24"/>
        </w:rPr>
      </w:pPr>
      <w:ins w:id="2528"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"Writing_Override_Annotation_Is_Optional"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2</w:t>
        </w:r>
        <w:r w:rsidRPr="007A7EEB">
          <w:rPr>
            <w:rFonts w:ascii="Calibri" w:eastAsia="Times New Roman" w:hAnsi="Calibri" w:cs="Calibri"/>
            <w:color w:val="337AB7"/>
            <w:sz w:val="24"/>
            <w:szCs w:val="24"/>
            <w:u w:val="single"/>
          </w:rPr>
          <w:t> Writing @Override Annotation Is Optional</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after="0" w:line="240" w:lineRule="auto"/>
        <w:ind w:left="0"/>
        <w:jc w:val="both"/>
        <w:rPr>
          <w:ins w:id="2529" w:author="Unknown"/>
          <w:rFonts w:ascii="Calibri" w:eastAsia="Times New Roman" w:hAnsi="Calibri" w:cs="Calibri"/>
          <w:color w:val="555555"/>
          <w:sz w:val="24"/>
          <w:szCs w:val="24"/>
        </w:rPr>
      </w:pPr>
      <w:ins w:id="2530"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"Real_life_exampleof_Method_Overriding"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3</w:t>
        </w:r>
        <w:r w:rsidRPr="007A7EEB">
          <w:rPr>
            <w:rFonts w:ascii="Calibri" w:eastAsia="Times New Roman" w:hAnsi="Calibri" w:cs="Calibri"/>
            <w:color w:val="337AB7"/>
            <w:sz w:val="24"/>
            <w:szCs w:val="24"/>
            <w:u w:val="single"/>
          </w:rPr>
          <w:t> Real life example of Method Overriding :</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after="0" w:line="240" w:lineRule="auto"/>
        <w:ind w:left="0"/>
        <w:jc w:val="both"/>
        <w:rPr>
          <w:ins w:id="2531" w:author="Unknown"/>
          <w:rFonts w:ascii="Calibri" w:eastAsia="Times New Roman" w:hAnsi="Calibri" w:cs="Calibri"/>
          <w:color w:val="555555"/>
          <w:sz w:val="24"/>
          <w:szCs w:val="24"/>
        </w:rPr>
      </w:pPr>
      <w:ins w:id="2532"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"Output"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4</w:t>
        </w:r>
        <w:r w:rsidRPr="007A7EEB">
          <w:rPr>
            <w:rFonts w:ascii="Calibri" w:eastAsia="Times New Roman" w:hAnsi="Calibri" w:cs="Calibri"/>
            <w:color w:val="337AB7"/>
            <w:sz w:val="24"/>
            <w:szCs w:val="24"/>
            <w:u w:val="single"/>
          </w:rPr>
          <w:t> Output:</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after="0" w:line="240" w:lineRule="auto"/>
        <w:ind w:left="0"/>
        <w:jc w:val="both"/>
        <w:rPr>
          <w:ins w:id="2533" w:author="Unknown"/>
          <w:rFonts w:ascii="Calibri" w:eastAsia="Times New Roman" w:hAnsi="Calibri" w:cs="Calibri"/>
          <w:color w:val="555555"/>
          <w:sz w:val="24"/>
          <w:szCs w:val="24"/>
        </w:rPr>
      </w:pPr>
      <w:ins w:id="2534"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"Advantages_of_using_Method_Overriding"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5</w:t>
        </w:r>
        <w:r w:rsidRPr="007A7EEB">
          <w:rPr>
            <w:rFonts w:ascii="Calibri" w:eastAsia="Times New Roman" w:hAnsi="Calibri" w:cs="Calibri"/>
            <w:color w:val="337AB7"/>
            <w:sz w:val="24"/>
            <w:szCs w:val="24"/>
            <w:u w:val="single"/>
          </w:rPr>
          <w:t> Advantages of using Method Overriding:</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after="0" w:line="240" w:lineRule="auto"/>
        <w:ind w:left="0"/>
        <w:jc w:val="both"/>
        <w:rPr>
          <w:ins w:id="2535" w:author="Unknown"/>
          <w:rFonts w:ascii="Calibri" w:eastAsia="Times New Roman" w:hAnsi="Calibri" w:cs="Calibri"/>
          <w:color w:val="555555"/>
          <w:sz w:val="24"/>
          <w:szCs w:val="24"/>
        </w:rPr>
      </w:pPr>
      <w:ins w:id="2536"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"Rules_of_Method_Overriding"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6</w:t>
        </w:r>
        <w:r w:rsidRPr="007A7EEB">
          <w:rPr>
            <w:rFonts w:ascii="Calibri" w:eastAsia="Times New Roman" w:hAnsi="Calibri" w:cs="Calibri"/>
            <w:color w:val="337AB7"/>
            <w:sz w:val="24"/>
            <w:szCs w:val="24"/>
            <w:u w:val="single"/>
          </w:rPr>
          <w:t> Rules of Method Overriding :</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after="0" w:line="240" w:lineRule="auto"/>
        <w:ind w:left="0"/>
        <w:jc w:val="both"/>
        <w:rPr>
          <w:ins w:id="2537" w:author="Unknown"/>
          <w:rFonts w:ascii="Calibri" w:eastAsia="Times New Roman" w:hAnsi="Calibri" w:cs="Calibri"/>
          <w:color w:val="555555"/>
          <w:sz w:val="24"/>
          <w:szCs w:val="24"/>
        </w:rPr>
      </w:pPr>
      <w:ins w:id="2538"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"Difference_between_Method_Overloading_and_Method_Overriding"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7</w:t>
        </w:r>
        <w:r w:rsidRPr="007A7EEB">
          <w:rPr>
            <w:rFonts w:ascii="Calibri" w:eastAsia="Times New Roman" w:hAnsi="Calibri" w:cs="Calibri"/>
            <w:color w:val="337AB7"/>
            <w:sz w:val="24"/>
            <w:szCs w:val="24"/>
            <w:u w:val="single"/>
          </w:rPr>
          <w:t> Difference between Method Overloading and Method Overriding:</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after="0" w:line="240" w:lineRule="auto"/>
        <w:ind w:left="0"/>
        <w:jc w:val="both"/>
        <w:rPr>
          <w:ins w:id="2539" w:author="Unknown"/>
          <w:rFonts w:ascii="Calibri" w:eastAsia="Times New Roman" w:hAnsi="Calibri" w:cs="Calibri"/>
          <w:color w:val="555555"/>
          <w:sz w:val="24"/>
          <w:szCs w:val="24"/>
        </w:rPr>
      </w:pPr>
      <w:ins w:id="2540" w:author="Unknown">
        <w:r w:rsidRPr="007A7EEB">
          <w:rPr>
            <w:rFonts w:ascii="Calibri" w:eastAsia="Times New Roman" w:hAnsi="Calibri" w:cs="Calibri"/>
            <w:color w:val="555555"/>
            <w:sz w:val="24"/>
            <w:szCs w:val="24"/>
          </w:rPr>
          <w:fldChar w:fldCharType="begin"/>
        </w:r>
        <w:r w:rsidRPr="007A7EEB">
          <w:rPr>
            <w:rFonts w:ascii="Calibri" w:eastAsia="Times New Roman" w:hAnsi="Calibri" w:cs="Calibri"/>
            <w:color w:val="555555"/>
            <w:sz w:val="24"/>
            <w:szCs w:val="24"/>
          </w:rPr>
          <w:instrText xml:space="preserve"> HYPERLINK "https://abhiandroid.com/java/method-overriding" \l "Important_Points"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8</w:t>
        </w:r>
        <w:r w:rsidRPr="007A7EEB">
          <w:rPr>
            <w:rFonts w:ascii="Calibri" w:eastAsia="Times New Roman" w:hAnsi="Calibri" w:cs="Calibri"/>
            <w:color w:val="337AB7"/>
            <w:sz w:val="24"/>
            <w:szCs w:val="24"/>
            <w:u w:val="single"/>
          </w:rPr>
          <w:t> Important Points:</w:t>
        </w:r>
        <w:r w:rsidRPr="007A7EEB">
          <w:rPr>
            <w:rFonts w:ascii="Calibri" w:eastAsia="Times New Roman" w:hAnsi="Calibri" w:cs="Calibri"/>
            <w:color w:val="555555"/>
            <w:sz w:val="24"/>
            <w:szCs w:val="24"/>
          </w:rPr>
          <w:fldChar w:fldCharType="end"/>
        </w:r>
      </w:ins>
    </w:p>
    <w:p w:rsidR="007A7EEB" w:rsidRPr="007A7EEB" w:rsidRDefault="007A7EEB" w:rsidP="007A7EEB">
      <w:pPr>
        <w:numPr>
          <w:ilvl w:val="0"/>
          <w:numId w:val="38"/>
        </w:numPr>
        <w:shd w:val="clear" w:color="auto" w:fill="F9F9F9"/>
        <w:spacing w:line="240" w:lineRule="auto"/>
        <w:ind w:left="0"/>
        <w:jc w:val="both"/>
        <w:rPr>
          <w:ins w:id="2541" w:author="Unknown"/>
          <w:rFonts w:ascii="Calibri" w:eastAsia="Times New Roman" w:hAnsi="Calibri" w:cs="Calibri"/>
          <w:color w:val="555555"/>
          <w:sz w:val="24"/>
          <w:szCs w:val="24"/>
        </w:rPr>
      </w:pPr>
      <w:ins w:id="2542" w:author="Unknown">
        <w:r w:rsidRPr="007A7EEB">
          <w:rPr>
            <w:rFonts w:ascii="Calibri" w:eastAsia="Times New Roman" w:hAnsi="Calibri" w:cs="Calibri"/>
            <w:color w:val="555555"/>
            <w:sz w:val="24"/>
            <w:szCs w:val="24"/>
          </w:rPr>
          <w:lastRenderedPageBreak/>
          <w:fldChar w:fldCharType="begin"/>
        </w:r>
        <w:r w:rsidRPr="007A7EEB">
          <w:rPr>
            <w:rFonts w:ascii="Calibri" w:eastAsia="Times New Roman" w:hAnsi="Calibri" w:cs="Calibri"/>
            <w:color w:val="555555"/>
            <w:sz w:val="24"/>
            <w:szCs w:val="24"/>
          </w:rPr>
          <w:instrText xml:space="preserve"> HYPERLINK "https://abhiandroid.com/java/method-overriding" \l "Quick_Revision_points" </w:instrText>
        </w:r>
        <w:r w:rsidRPr="007A7EEB">
          <w:rPr>
            <w:rFonts w:ascii="Calibri" w:eastAsia="Times New Roman" w:hAnsi="Calibri" w:cs="Calibri"/>
            <w:color w:val="555555"/>
            <w:sz w:val="24"/>
            <w:szCs w:val="24"/>
          </w:rPr>
          <w:fldChar w:fldCharType="separate"/>
        </w:r>
        <w:r w:rsidRPr="007A7EEB">
          <w:rPr>
            <w:rFonts w:ascii="Calibri" w:eastAsia="Times New Roman" w:hAnsi="Calibri" w:cs="Calibri"/>
            <w:color w:val="337AB7"/>
            <w:sz w:val="24"/>
            <w:szCs w:val="24"/>
          </w:rPr>
          <w:t>9</w:t>
        </w:r>
        <w:r w:rsidRPr="007A7EEB">
          <w:rPr>
            <w:rFonts w:ascii="Calibri" w:eastAsia="Times New Roman" w:hAnsi="Calibri" w:cs="Calibri"/>
            <w:color w:val="337AB7"/>
            <w:sz w:val="24"/>
            <w:szCs w:val="24"/>
            <w:u w:val="single"/>
          </w:rPr>
          <w:t> Quick Revision points:</w:t>
        </w:r>
        <w:r w:rsidRPr="007A7EEB">
          <w:rPr>
            <w:rFonts w:ascii="Calibri" w:eastAsia="Times New Roman" w:hAnsi="Calibri" w:cs="Calibri"/>
            <w:color w:val="555555"/>
            <w:sz w:val="24"/>
            <w:szCs w:val="24"/>
          </w:rPr>
          <w:fldChar w:fldCharType="end"/>
        </w:r>
      </w:ins>
    </w:p>
    <w:p w:rsidR="007A7EEB" w:rsidRPr="007A7EEB" w:rsidRDefault="007A7EEB" w:rsidP="007A7EEB">
      <w:pPr>
        <w:shd w:val="clear" w:color="auto" w:fill="F1F1F1"/>
        <w:spacing w:before="150" w:after="150" w:line="240" w:lineRule="auto"/>
        <w:jc w:val="both"/>
        <w:outlineLvl w:val="3"/>
        <w:rPr>
          <w:ins w:id="2543" w:author="Unknown"/>
          <w:rFonts w:ascii="Calibri" w:eastAsia="Times New Roman" w:hAnsi="Calibri" w:cs="Calibri"/>
          <w:color w:val="339600"/>
          <w:sz w:val="27"/>
          <w:szCs w:val="27"/>
        </w:rPr>
      </w:pPr>
      <w:ins w:id="2544" w:author="Unknown">
        <w:r w:rsidRPr="007A7EEB">
          <w:rPr>
            <w:rFonts w:ascii="Calibri" w:eastAsia="Times New Roman" w:hAnsi="Calibri" w:cs="Calibri"/>
            <w:b/>
            <w:bCs/>
            <w:color w:val="008000"/>
            <w:sz w:val="27"/>
            <w:szCs w:val="27"/>
          </w:rPr>
          <w:t xml:space="preserve">Method Overriding Explanation </w:t>
        </w:r>
        <w:proofErr w:type="gramStart"/>
        <w:r w:rsidRPr="007A7EEB">
          <w:rPr>
            <w:rFonts w:ascii="Calibri" w:eastAsia="Times New Roman" w:hAnsi="Calibri" w:cs="Calibri"/>
            <w:b/>
            <w:bCs/>
            <w:color w:val="008000"/>
            <w:sz w:val="27"/>
            <w:szCs w:val="27"/>
          </w:rPr>
          <w:t>With</w:t>
        </w:r>
        <w:proofErr w:type="gramEnd"/>
        <w:r w:rsidRPr="007A7EEB">
          <w:rPr>
            <w:rFonts w:ascii="Calibri" w:eastAsia="Times New Roman" w:hAnsi="Calibri" w:cs="Calibri"/>
            <w:b/>
            <w:bCs/>
            <w:color w:val="008000"/>
            <w:sz w:val="27"/>
            <w:szCs w:val="27"/>
          </w:rPr>
          <w:t xml:space="preserve"> Example:</w:t>
        </w:r>
      </w:ins>
    </w:p>
    <w:p w:rsidR="007A7EEB" w:rsidRPr="007A7EEB" w:rsidRDefault="007A7EEB" w:rsidP="007A7EEB">
      <w:pPr>
        <w:shd w:val="clear" w:color="auto" w:fill="FFFFFF"/>
        <w:spacing w:after="150" w:line="240" w:lineRule="auto"/>
        <w:jc w:val="both"/>
        <w:rPr>
          <w:ins w:id="2545" w:author="Unknown"/>
          <w:rFonts w:ascii="Calibri" w:eastAsia="Times New Roman" w:hAnsi="Calibri" w:cs="Calibri"/>
          <w:color w:val="555555"/>
          <w:sz w:val="26"/>
          <w:szCs w:val="26"/>
        </w:rPr>
      </w:pPr>
      <w:ins w:id="2546" w:author="Unknown">
        <w:r w:rsidRPr="007A7EEB">
          <w:rPr>
            <w:rFonts w:ascii="Calibri" w:eastAsia="Times New Roman" w:hAnsi="Calibri" w:cs="Calibri"/>
            <w:color w:val="555555"/>
            <w:sz w:val="26"/>
            <w:szCs w:val="26"/>
          </w:rPr>
          <w:t>Before discussing </w:t>
        </w:r>
        <w:r w:rsidRPr="007A7EEB">
          <w:rPr>
            <w:rFonts w:ascii="Calibri" w:eastAsia="Times New Roman" w:hAnsi="Calibri" w:cs="Calibri"/>
            <w:b/>
            <w:bCs/>
            <w:color w:val="555555"/>
            <w:sz w:val="26"/>
            <w:szCs w:val="26"/>
          </w:rPr>
          <w:t>Method Overriding</w:t>
        </w:r>
        <w:r w:rsidRPr="007A7EEB">
          <w:rPr>
            <w:rFonts w:ascii="Calibri" w:eastAsia="Times New Roman" w:hAnsi="Calibri" w:cs="Calibri"/>
            <w:color w:val="555555"/>
            <w:sz w:val="26"/>
            <w:szCs w:val="26"/>
          </w:rPr>
          <w:t>, let us revise our concept of</w:t>
        </w:r>
        <w:r w:rsidRPr="007A7EEB">
          <w:rPr>
            <w:rFonts w:ascii="Calibri" w:eastAsia="Times New Roman" w:hAnsi="Calibri" w:cs="Calibri"/>
            <w:b/>
            <w:bCs/>
            <w:color w:val="555555"/>
            <w:sz w:val="26"/>
            <w:szCs w:val="26"/>
          </w:rPr>
          <w:t> </w:t>
        </w:r>
        <w:r w:rsidRPr="007A7EEB">
          <w:rPr>
            <w:rFonts w:ascii="Calibri" w:eastAsia="Times New Roman" w:hAnsi="Calibri" w:cs="Calibri"/>
            <w:b/>
            <w:bCs/>
            <w:color w:val="555555"/>
            <w:sz w:val="26"/>
            <w:szCs w:val="26"/>
          </w:rPr>
          <w:fldChar w:fldCharType="begin"/>
        </w:r>
        <w:r w:rsidRPr="007A7EEB">
          <w:rPr>
            <w:rFonts w:ascii="Calibri" w:eastAsia="Times New Roman" w:hAnsi="Calibri" w:cs="Calibri"/>
            <w:b/>
            <w:bCs/>
            <w:color w:val="555555"/>
            <w:sz w:val="26"/>
            <w:szCs w:val="26"/>
          </w:rPr>
          <w:instrText xml:space="preserve"> HYPERLINK "https://abhiandroid.com/java/inheritance" </w:instrText>
        </w:r>
        <w:r w:rsidRPr="007A7EEB">
          <w:rPr>
            <w:rFonts w:ascii="Calibri" w:eastAsia="Times New Roman" w:hAnsi="Calibri" w:cs="Calibri"/>
            <w:b/>
            <w:bCs/>
            <w:color w:val="555555"/>
            <w:sz w:val="26"/>
            <w:szCs w:val="26"/>
          </w:rPr>
          <w:fldChar w:fldCharType="separate"/>
        </w:r>
        <w:r w:rsidRPr="007A7EEB">
          <w:rPr>
            <w:rFonts w:ascii="Calibri" w:eastAsia="Times New Roman" w:hAnsi="Calibri" w:cs="Calibri"/>
            <w:b/>
            <w:bCs/>
            <w:color w:val="337AB7"/>
            <w:sz w:val="26"/>
            <w:szCs w:val="26"/>
            <w:u w:val="single"/>
          </w:rPr>
          <w:t>Inheritance</w:t>
        </w:r>
        <w:r w:rsidRPr="007A7EEB">
          <w:rPr>
            <w:rFonts w:ascii="Calibri" w:eastAsia="Times New Roman" w:hAnsi="Calibri" w:cs="Calibri"/>
            <w:b/>
            <w:bCs/>
            <w:color w:val="555555"/>
            <w:sz w:val="26"/>
            <w:szCs w:val="26"/>
          </w:rPr>
          <w:fldChar w:fldCharType="end"/>
        </w:r>
        <w:r w:rsidRPr="007A7EEB">
          <w:rPr>
            <w:rFonts w:ascii="Calibri" w:eastAsia="Times New Roman" w:hAnsi="Calibri" w:cs="Calibri"/>
            <w:color w:val="555555"/>
            <w:sz w:val="26"/>
            <w:szCs w:val="26"/>
          </w:rPr>
          <w:t xml:space="preserve">. Inheritance is a phenomena in which one class extends the </w:t>
        </w:r>
        <w:proofErr w:type="gramStart"/>
        <w:r w:rsidRPr="007A7EEB">
          <w:rPr>
            <w:rFonts w:ascii="Calibri" w:eastAsia="Times New Roman" w:hAnsi="Calibri" w:cs="Calibri"/>
            <w:color w:val="555555"/>
            <w:sz w:val="26"/>
            <w:szCs w:val="26"/>
          </w:rPr>
          <w:t>properties(</w:t>
        </w:r>
        <w:proofErr w:type="gramEnd"/>
        <w:r w:rsidRPr="007A7EEB">
          <w:rPr>
            <w:rFonts w:ascii="Calibri" w:eastAsia="Times New Roman" w:hAnsi="Calibri" w:cs="Calibri"/>
            <w:color w:val="555555"/>
            <w:sz w:val="26"/>
            <w:szCs w:val="26"/>
          </w:rPr>
          <w:t xml:space="preserve"> i.e. methods and fields) of another class. It makes our programming much easier as previously defined code is reused, and we can add our own functionality.</w:t>
        </w:r>
      </w:ins>
    </w:p>
    <w:p w:rsidR="007A7EEB" w:rsidRPr="007A7EEB" w:rsidRDefault="007A7EEB" w:rsidP="007A7EEB">
      <w:pPr>
        <w:shd w:val="clear" w:color="auto" w:fill="FFFFFF"/>
        <w:spacing w:after="150" w:line="240" w:lineRule="auto"/>
        <w:jc w:val="both"/>
        <w:rPr>
          <w:ins w:id="2547" w:author="Unknown"/>
          <w:rFonts w:ascii="Calibri" w:eastAsia="Times New Roman" w:hAnsi="Calibri" w:cs="Calibri"/>
          <w:color w:val="555555"/>
          <w:sz w:val="26"/>
          <w:szCs w:val="26"/>
        </w:rPr>
      </w:pPr>
      <w:ins w:id="2548" w:author="Unknown">
        <w:r w:rsidRPr="007A7EEB">
          <w:rPr>
            <w:rFonts w:ascii="Calibri" w:eastAsia="Times New Roman" w:hAnsi="Calibri" w:cs="Calibri"/>
            <w:color w:val="555555"/>
            <w:sz w:val="26"/>
            <w:szCs w:val="26"/>
          </w:rPr>
          <w:t>The class which extends the properties of another class is called Sub-Class or Child-Class or Derived-Class. And the class whose methods and fields or any other property is inherited is called Super-Class or Base-Class or Parent-Class.</w:t>
        </w:r>
      </w:ins>
    </w:p>
    <w:p w:rsidR="007A7EEB" w:rsidRPr="007A7EEB" w:rsidRDefault="007A7EEB" w:rsidP="007A7EEB">
      <w:pPr>
        <w:shd w:val="clear" w:color="auto" w:fill="FFFFFF"/>
        <w:spacing w:after="150" w:line="240" w:lineRule="auto"/>
        <w:jc w:val="both"/>
        <w:rPr>
          <w:ins w:id="2549" w:author="Unknown"/>
          <w:rFonts w:ascii="Calibri" w:eastAsia="Times New Roman" w:hAnsi="Calibri" w:cs="Calibri"/>
          <w:color w:val="555555"/>
          <w:sz w:val="26"/>
          <w:szCs w:val="26"/>
        </w:rPr>
      </w:pPr>
      <w:ins w:id="2550" w:author="Unknown">
        <w:r w:rsidRPr="007A7EEB">
          <w:rPr>
            <w:rFonts w:ascii="Calibri" w:eastAsia="Times New Roman" w:hAnsi="Calibri" w:cs="Calibri"/>
            <w:b/>
            <w:bCs/>
            <w:color w:val="008000"/>
            <w:sz w:val="26"/>
            <w:szCs w:val="26"/>
          </w:rPr>
          <w:t>Why Method Overriding?</w:t>
        </w:r>
        <w:r w:rsidRPr="007A7EEB">
          <w:rPr>
            <w:rFonts w:ascii="Calibri" w:eastAsia="Times New Roman" w:hAnsi="Calibri" w:cs="Calibri"/>
            <w:color w:val="555555"/>
            <w:sz w:val="26"/>
            <w:szCs w:val="26"/>
          </w:rPr>
          <w:t> Now let us understand the problem that we face without method overriding.</w:t>
        </w:r>
      </w:ins>
    </w:p>
    <w:p w:rsidR="007A7EEB" w:rsidRPr="007A7EEB" w:rsidRDefault="007A7EEB" w:rsidP="007A7EEB">
      <w:pPr>
        <w:shd w:val="clear" w:color="auto" w:fill="FFFFFF"/>
        <w:spacing w:after="150" w:line="240" w:lineRule="auto"/>
        <w:jc w:val="both"/>
        <w:rPr>
          <w:ins w:id="2551" w:author="Unknown"/>
          <w:rFonts w:ascii="Calibri" w:eastAsia="Times New Roman" w:hAnsi="Calibri" w:cs="Calibri"/>
          <w:color w:val="555555"/>
          <w:sz w:val="26"/>
          <w:szCs w:val="26"/>
        </w:rPr>
      </w:pPr>
      <w:ins w:id="2552" w:author="Unknown">
        <w:r w:rsidRPr="007A7EEB">
          <w:rPr>
            <w:rFonts w:ascii="Calibri" w:eastAsia="Times New Roman" w:hAnsi="Calibri" w:cs="Calibri"/>
            <w:color w:val="555555"/>
            <w:sz w:val="26"/>
            <w:szCs w:val="26"/>
          </w:rPr>
          <w:t>In the following program we have Animal and Horse classes. In </w:t>
        </w:r>
        <w:r w:rsidRPr="007A7EEB">
          <w:rPr>
            <w:rFonts w:ascii="Calibri" w:eastAsia="Times New Roman" w:hAnsi="Calibri" w:cs="Calibri"/>
            <w:b/>
            <w:bCs/>
            <w:color w:val="555555"/>
            <w:sz w:val="26"/>
            <w:szCs w:val="26"/>
          </w:rPr>
          <w:t>Animal Class</w:t>
        </w:r>
        <w:r w:rsidRPr="007A7EEB">
          <w:rPr>
            <w:rFonts w:ascii="Calibri" w:eastAsia="Times New Roman" w:hAnsi="Calibri" w:cs="Calibri"/>
            <w:color w:val="555555"/>
            <w:sz w:val="26"/>
            <w:szCs w:val="26"/>
          </w:rPr>
          <w:t> we have defined a method which </w:t>
        </w:r>
        <w:r w:rsidRPr="007A7EEB">
          <w:rPr>
            <w:rFonts w:ascii="Calibri" w:eastAsia="Times New Roman" w:hAnsi="Calibri" w:cs="Calibri"/>
            <w:b/>
            <w:bCs/>
            <w:color w:val="555555"/>
            <w:sz w:val="26"/>
            <w:szCs w:val="26"/>
          </w:rPr>
          <w:t>prints “Animal is running”.</w:t>
        </w:r>
        <w:r w:rsidRPr="007A7EEB">
          <w:rPr>
            <w:rFonts w:ascii="Calibri" w:eastAsia="Times New Roman" w:hAnsi="Calibri" w:cs="Calibri"/>
            <w:color w:val="555555"/>
            <w:sz w:val="26"/>
            <w:szCs w:val="26"/>
          </w:rPr>
          <w:t> In </w:t>
        </w:r>
        <w:r w:rsidRPr="007A7EEB">
          <w:rPr>
            <w:rFonts w:ascii="Calibri" w:eastAsia="Times New Roman" w:hAnsi="Calibri" w:cs="Calibri"/>
            <w:b/>
            <w:bCs/>
            <w:color w:val="555555"/>
            <w:sz w:val="26"/>
            <w:szCs w:val="26"/>
          </w:rPr>
          <w:t>Horse class</w:t>
        </w:r>
        <w:r w:rsidRPr="007A7EEB">
          <w:rPr>
            <w:rFonts w:ascii="Calibri" w:eastAsia="Times New Roman" w:hAnsi="Calibri" w:cs="Calibri"/>
            <w:color w:val="555555"/>
            <w:sz w:val="26"/>
            <w:szCs w:val="26"/>
          </w:rPr>
          <w:t> we have used the already defined </w:t>
        </w:r>
        <w:r w:rsidRPr="007A7EEB">
          <w:rPr>
            <w:rFonts w:ascii="Calibri" w:eastAsia="Times New Roman" w:hAnsi="Calibri" w:cs="Calibri"/>
            <w:b/>
            <w:bCs/>
            <w:color w:val="555555"/>
            <w:sz w:val="26"/>
            <w:szCs w:val="26"/>
          </w:rPr>
          <w:t xml:space="preserve">method </w:t>
        </w:r>
        <w:proofErr w:type="gramStart"/>
        <w:r w:rsidRPr="007A7EEB">
          <w:rPr>
            <w:rFonts w:ascii="Calibri" w:eastAsia="Times New Roman" w:hAnsi="Calibri" w:cs="Calibri"/>
            <w:b/>
            <w:bCs/>
            <w:color w:val="555555"/>
            <w:sz w:val="26"/>
            <w:szCs w:val="26"/>
          </w:rPr>
          <w:t>run(</w:t>
        </w:r>
        <w:proofErr w:type="gramEnd"/>
        <w:r w:rsidRPr="007A7EEB">
          <w:rPr>
            <w:rFonts w:ascii="Calibri" w:eastAsia="Times New Roman" w:hAnsi="Calibri" w:cs="Calibri"/>
            <w:b/>
            <w:bCs/>
            <w:color w:val="555555"/>
            <w:sz w:val="26"/>
            <w:szCs w:val="26"/>
          </w:rPr>
          <w:t>)</w:t>
        </w:r>
        <w:r w:rsidRPr="007A7EEB">
          <w:rPr>
            <w:rFonts w:ascii="Calibri" w:eastAsia="Times New Roman" w:hAnsi="Calibri" w:cs="Calibri"/>
            <w:color w:val="555555"/>
            <w:sz w:val="26"/>
            <w:szCs w:val="26"/>
          </w:rPr>
          <w:t> of Animal Class as shown:</w:t>
        </w:r>
      </w:ins>
    </w:p>
    <w:p w:rsidR="007A7EEB" w:rsidRPr="007A7EEB" w:rsidRDefault="007A7EEB" w:rsidP="007A7EEB">
      <w:pPr>
        <w:shd w:val="clear" w:color="auto" w:fill="FFFFFF"/>
        <w:spacing w:after="150" w:line="240" w:lineRule="auto"/>
        <w:jc w:val="both"/>
        <w:rPr>
          <w:ins w:id="2553" w:author="Unknown"/>
          <w:rFonts w:ascii="Calibri" w:eastAsia="Times New Roman" w:hAnsi="Calibri" w:cs="Calibri"/>
          <w:color w:val="555555"/>
          <w:sz w:val="26"/>
          <w:szCs w:val="26"/>
        </w:rPr>
      </w:pPr>
      <w:ins w:id="2554" w:author="Unknown">
        <w:r w:rsidRPr="007A7EEB">
          <w:rPr>
            <w:rFonts w:ascii="Calibri" w:eastAsia="Times New Roman" w:hAnsi="Calibri" w:cs="Calibri"/>
            <w:color w:val="555555"/>
            <w:sz w:val="26"/>
            <w:szCs w:val="26"/>
          </w:rPr>
          <w:t>Below is code of Animal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55" w:author="Unknown"/>
          <w:rFonts w:ascii="Consolas" w:eastAsia="Times New Roman" w:hAnsi="Consolas" w:cs="Courier New"/>
          <w:color w:val="333333"/>
          <w:sz w:val="20"/>
          <w:szCs w:val="20"/>
        </w:rPr>
      </w:pPr>
      <w:proofErr w:type="gramStart"/>
      <w:ins w:id="2556"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Animal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5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58" w:author="Unknown"/>
          <w:rFonts w:ascii="Consolas" w:eastAsia="Times New Roman" w:hAnsi="Consolas" w:cs="Courier New"/>
          <w:color w:val="333333"/>
          <w:sz w:val="20"/>
          <w:szCs w:val="20"/>
        </w:rPr>
      </w:pPr>
      <w:proofErr w:type="gramStart"/>
      <w:ins w:id="2559"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run(){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60" w:author="Unknown"/>
          <w:rFonts w:ascii="Consolas" w:eastAsia="Times New Roman" w:hAnsi="Consolas" w:cs="Courier New"/>
          <w:color w:val="333333"/>
          <w:sz w:val="20"/>
          <w:szCs w:val="20"/>
        </w:rPr>
      </w:pPr>
      <w:proofErr w:type="spellStart"/>
      <w:proofErr w:type="gramStart"/>
      <w:ins w:id="2561"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"Animal is running");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62" w:author="Unknown"/>
          <w:rFonts w:ascii="Consolas" w:eastAsia="Times New Roman" w:hAnsi="Consolas" w:cs="Courier New"/>
          <w:color w:val="333333"/>
          <w:sz w:val="20"/>
          <w:szCs w:val="20"/>
        </w:rPr>
      </w:pPr>
      <w:ins w:id="2563"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6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65" w:author="Unknown"/>
          <w:rFonts w:ascii="Consolas" w:eastAsia="Times New Roman" w:hAnsi="Consolas" w:cs="Courier New"/>
          <w:color w:val="333333"/>
          <w:sz w:val="20"/>
          <w:szCs w:val="20"/>
        </w:rPr>
      </w:pPr>
      <w:ins w:id="2566"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567" w:author="Unknown"/>
          <w:rFonts w:ascii="Calibri" w:eastAsia="Times New Roman" w:hAnsi="Calibri" w:cs="Calibri"/>
          <w:color w:val="555555"/>
          <w:sz w:val="26"/>
          <w:szCs w:val="26"/>
        </w:rPr>
      </w:pPr>
      <w:ins w:id="2568" w:author="Unknown">
        <w:r w:rsidRPr="007A7EEB">
          <w:rPr>
            <w:rFonts w:ascii="Calibri" w:eastAsia="Times New Roman" w:hAnsi="Calibri" w:cs="Calibri"/>
            <w:color w:val="555555"/>
            <w:sz w:val="26"/>
            <w:szCs w:val="26"/>
          </w:rPr>
          <w:t>Below is the code of Horse class which extend Animal 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69" w:author="Unknown"/>
          <w:rFonts w:ascii="Consolas" w:eastAsia="Times New Roman" w:hAnsi="Consolas" w:cs="Courier New"/>
          <w:color w:val="333333"/>
          <w:sz w:val="20"/>
          <w:szCs w:val="20"/>
        </w:rPr>
      </w:pPr>
      <w:proofErr w:type="gramStart"/>
      <w:ins w:id="2570"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Horse extends Animal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71" w:author="Unknown"/>
          <w:rFonts w:ascii="Consolas" w:eastAsia="Times New Roman" w:hAnsi="Consolas" w:cs="Courier New"/>
          <w:color w:val="333333"/>
          <w:sz w:val="20"/>
          <w:szCs w:val="20"/>
        </w:rPr>
      </w:pPr>
      <w:ins w:id="2572"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73" w:author="Unknown"/>
          <w:rFonts w:ascii="Consolas" w:eastAsia="Times New Roman" w:hAnsi="Consolas" w:cs="Courier New"/>
          <w:color w:val="333333"/>
          <w:sz w:val="20"/>
          <w:szCs w:val="20"/>
        </w:rPr>
      </w:pPr>
      <w:proofErr w:type="gramStart"/>
      <w:ins w:id="2574"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75" w:author="Unknown"/>
          <w:rFonts w:ascii="Consolas" w:eastAsia="Times New Roman" w:hAnsi="Consolas" w:cs="Courier New"/>
          <w:color w:val="333333"/>
          <w:sz w:val="20"/>
          <w:szCs w:val="20"/>
        </w:rPr>
      </w:pPr>
      <w:ins w:id="2576" w:author="Unknown">
        <w:r w:rsidRPr="007A7EEB">
          <w:rPr>
            <w:rFonts w:ascii="Consolas" w:eastAsia="Times New Roman" w:hAnsi="Consolas" w:cs="Courier New"/>
            <w:color w:val="333333"/>
            <w:sz w:val="20"/>
            <w:szCs w:val="20"/>
          </w:rPr>
          <w:t xml:space="preserve">Horse </w:t>
        </w:r>
        <w:proofErr w:type="spellStart"/>
        <w:r w:rsidRPr="007A7EEB">
          <w:rPr>
            <w:rFonts w:ascii="Consolas" w:eastAsia="Times New Roman" w:hAnsi="Consolas" w:cs="Courier New"/>
            <w:color w:val="333333"/>
            <w:sz w:val="20"/>
            <w:szCs w:val="20"/>
          </w:rPr>
          <w:t>horse</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Horse(</w:t>
        </w:r>
        <w:proofErr w:type="gramEnd"/>
        <w:r w:rsidRPr="007A7EEB">
          <w:rPr>
            <w:rFonts w:ascii="Consolas" w:eastAsia="Times New Roman" w:hAnsi="Consolas" w:cs="Courier New"/>
            <w:color w:val="333333"/>
            <w:sz w:val="20"/>
            <w:szCs w:val="20"/>
          </w:rPr>
          <w:t>); //Horse class object is created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77" w:author="Unknown"/>
          <w:rFonts w:ascii="Consolas" w:eastAsia="Times New Roman" w:hAnsi="Consolas" w:cs="Courier New"/>
          <w:color w:val="333333"/>
          <w:sz w:val="20"/>
          <w:szCs w:val="20"/>
        </w:rPr>
      </w:pPr>
      <w:proofErr w:type="spellStart"/>
      <w:proofErr w:type="gramStart"/>
      <w:ins w:id="2578" w:author="Unknown">
        <w:r w:rsidRPr="007A7EEB">
          <w:rPr>
            <w:rFonts w:ascii="Consolas" w:eastAsia="Times New Roman" w:hAnsi="Consolas" w:cs="Courier New"/>
            <w:color w:val="333333"/>
            <w:sz w:val="20"/>
            <w:szCs w:val="20"/>
          </w:rPr>
          <w:t>horse.run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79" w:author="Unknown"/>
          <w:rFonts w:ascii="Consolas" w:eastAsia="Times New Roman" w:hAnsi="Consolas" w:cs="Courier New"/>
          <w:color w:val="333333"/>
          <w:sz w:val="20"/>
          <w:szCs w:val="20"/>
        </w:rPr>
      </w:pPr>
      <w:ins w:id="2580"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8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82" w:author="Unknown"/>
          <w:rFonts w:ascii="Consolas" w:eastAsia="Times New Roman" w:hAnsi="Consolas" w:cs="Courier New"/>
          <w:color w:val="333333"/>
          <w:sz w:val="20"/>
          <w:szCs w:val="20"/>
        </w:rPr>
      </w:pPr>
      <w:ins w:id="2583"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584" w:author="Unknown"/>
          <w:rFonts w:ascii="Calibri" w:eastAsia="Times New Roman" w:hAnsi="Calibri" w:cs="Calibri"/>
          <w:color w:val="555555"/>
          <w:sz w:val="26"/>
          <w:szCs w:val="26"/>
        </w:rPr>
      </w:pPr>
      <w:ins w:id="2585" w:author="Unknown">
        <w:r w:rsidRPr="007A7EEB">
          <w:rPr>
            <w:rFonts w:ascii="Calibri" w:eastAsia="Times New Roman" w:hAnsi="Calibri" w:cs="Calibri"/>
            <w:b/>
            <w:bCs/>
            <w:color w:val="008000"/>
            <w:sz w:val="26"/>
            <w:szCs w:val="26"/>
          </w:rPr>
          <w:lastRenderedPageBreak/>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586" w:author="Unknown"/>
          <w:rFonts w:ascii="Consolas" w:eastAsia="Times New Roman" w:hAnsi="Consolas" w:cs="Courier New"/>
          <w:color w:val="333333"/>
          <w:sz w:val="20"/>
          <w:szCs w:val="20"/>
        </w:rPr>
      </w:pPr>
      <w:ins w:id="2587" w:author="Unknown">
        <w:r w:rsidRPr="007A7EEB">
          <w:rPr>
            <w:rFonts w:ascii="Consolas" w:eastAsia="Times New Roman" w:hAnsi="Consolas" w:cs="Courier New"/>
            <w:color w:val="333333"/>
            <w:sz w:val="20"/>
            <w:szCs w:val="20"/>
          </w:rPr>
          <w:t>Animal is running</w:t>
        </w:r>
      </w:ins>
    </w:p>
    <w:p w:rsidR="007A7EEB" w:rsidRPr="007A7EEB" w:rsidRDefault="007A7EEB" w:rsidP="007A7EEB">
      <w:pPr>
        <w:shd w:val="clear" w:color="auto" w:fill="FFFFFF"/>
        <w:spacing w:after="150" w:line="240" w:lineRule="auto"/>
        <w:jc w:val="both"/>
        <w:rPr>
          <w:ins w:id="2588" w:author="Unknown"/>
          <w:rFonts w:ascii="Calibri" w:eastAsia="Times New Roman" w:hAnsi="Calibri" w:cs="Calibri"/>
          <w:color w:val="555555"/>
          <w:sz w:val="26"/>
          <w:szCs w:val="26"/>
        </w:rPr>
      </w:pPr>
      <w:ins w:id="2589" w:author="Unknown">
        <w:r w:rsidRPr="007A7EEB">
          <w:rPr>
            <w:rFonts w:ascii="Calibri" w:eastAsia="Times New Roman" w:hAnsi="Calibri" w:cs="Calibri"/>
            <w:b/>
            <w:bCs/>
            <w:i/>
            <w:iCs/>
            <w:color w:val="008000"/>
            <w:sz w:val="26"/>
            <w:szCs w:val="26"/>
          </w:rPr>
          <w:t>Problem &amp; Solution:</w:t>
        </w:r>
        <w:r w:rsidRPr="007A7EEB">
          <w:rPr>
            <w:rFonts w:ascii="Calibri" w:eastAsia="Times New Roman" w:hAnsi="Calibri" w:cs="Calibri"/>
            <w:i/>
            <w:iCs/>
            <w:color w:val="555555"/>
            <w:sz w:val="26"/>
            <w:szCs w:val="26"/>
          </w:rPr>
          <w:t> But the problem here is if we have to give specific implementation to Horse Class object, that “Horse is running” then how can we do that? The answer is Method overriding! So to give specific implementation to parent class method in sub-class we need Method Overriding.</w:t>
        </w:r>
      </w:ins>
    </w:p>
    <w:p w:rsidR="007A7EEB" w:rsidRPr="007A7EEB" w:rsidRDefault="007A7EEB" w:rsidP="007A7EEB">
      <w:pPr>
        <w:shd w:val="clear" w:color="auto" w:fill="FFFFFF"/>
        <w:spacing w:after="150" w:line="240" w:lineRule="auto"/>
        <w:jc w:val="both"/>
        <w:rPr>
          <w:ins w:id="2590" w:author="Unknown"/>
          <w:rFonts w:ascii="Calibri" w:eastAsia="Times New Roman" w:hAnsi="Calibri" w:cs="Calibri"/>
          <w:color w:val="555555"/>
          <w:sz w:val="26"/>
          <w:szCs w:val="26"/>
        </w:rPr>
      </w:pPr>
      <w:ins w:id="2591" w:author="Unknown">
        <w:r w:rsidRPr="007A7EEB">
          <w:rPr>
            <w:rFonts w:ascii="Calibri" w:eastAsia="Times New Roman" w:hAnsi="Calibri" w:cs="Calibri"/>
            <w:b/>
            <w:bCs/>
            <w:color w:val="008000"/>
            <w:sz w:val="26"/>
            <w:szCs w:val="26"/>
          </w:rPr>
          <w:t>So let’s come to Method Overriding:</w:t>
        </w:r>
      </w:ins>
    </w:p>
    <w:p w:rsidR="007A7EEB" w:rsidRPr="007A7EEB" w:rsidRDefault="007A7EEB" w:rsidP="007A7EEB">
      <w:pPr>
        <w:numPr>
          <w:ilvl w:val="0"/>
          <w:numId w:val="39"/>
        </w:numPr>
        <w:shd w:val="clear" w:color="auto" w:fill="FFFFFF"/>
        <w:spacing w:before="100" w:beforeAutospacing="1" w:after="100" w:afterAutospacing="1" w:line="240" w:lineRule="auto"/>
        <w:jc w:val="both"/>
        <w:rPr>
          <w:ins w:id="2592" w:author="Unknown"/>
          <w:rFonts w:ascii="Calibri" w:eastAsia="Times New Roman" w:hAnsi="Calibri" w:cs="Calibri"/>
          <w:color w:val="555555"/>
          <w:sz w:val="26"/>
          <w:szCs w:val="26"/>
        </w:rPr>
      </w:pPr>
      <w:ins w:id="2593" w:author="Unknown">
        <w:r w:rsidRPr="007A7EEB">
          <w:rPr>
            <w:rFonts w:ascii="Calibri" w:eastAsia="Times New Roman" w:hAnsi="Calibri" w:cs="Calibri"/>
            <w:color w:val="555555"/>
            <w:sz w:val="26"/>
            <w:szCs w:val="26"/>
          </w:rPr>
          <w:t>In this process when a method defined in super class the same method is defined again in sub class</w:t>
        </w:r>
      </w:ins>
    </w:p>
    <w:p w:rsidR="007A7EEB" w:rsidRPr="007A7EEB" w:rsidRDefault="007A7EEB" w:rsidP="007A7EEB">
      <w:pPr>
        <w:numPr>
          <w:ilvl w:val="0"/>
          <w:numId w:val="39"/>
        </w:numPr>
        <w:shd w:val="clear" w:color="auto" w:fill="FFFFFF"/>
        <w:spacing w:before="100" w:beforeAutospacing="1" w:after="100" w:afterAutospacing="1" w:line="240" w:lineRule="auto"/>
        <w:jc w:val="both"/>
        <w:rPr>
          <w:ins w:id="2594" w:author="Unknown"/>
          <w:rFonts w:ascii="Calibri" w:eastAsia="Times New Roman" w:hAnsi="Calibri" w:cs="Calibri"/>
          <w:color w:val="555555"/>
          <w:sz w:val="26"/>
          <w:szCs w:val="26"/>
        </w:rPr>
      </w:pPr>
      <w:ins w:id="2595" w:author="Unknown">
        <w:r w:rsidRPr="007A7EEB">
          <w:rPr>
            <w:rFonts w:ascii="Calibri" w:eastAsia="Times New Roman" w:hAnsi="Calibri" w:cs="Calibri"/>
            <w:color w:val="555555"/>
            <w:sz w:val="26"/>
            <w:szCs w:val="26"/>
          </w:rPr>
          <w:t xml:space="preserve">In sub class new functionality is defined for </w:t>
        </w:r>
        <w:proofErr w:type="gramStart"/>
        <w:r w:rsidRPr="007A7EEB">
          <w:rPr>
            <w:rFonts w:ascii="Calibri" w:eastAsia="Times New Roman" w:hAnsi="Calibri" w:cs="Calibri"/>
            <w:color w:val="555555"/>
            <w:sz w:val="26"/>
            <w:szCs w:val="26"/>
          </w:rPr>
          <w:t>that method which overlap</w:t>
        </w:r>
        <w:proofErr w:type="gramEnd"/>
        <w:r w:rsidRPr="007A7EEB">
          <w:rPr>
            <w:rFonts w:ascii="Calibri" w:eastAsia="Times New Roman" w:hAnsi="Calibri" w:cs="Calibri"/>
            <w:color w:val="555555"/>
            <w:sz w:val="26"/>
            <w:szCs w:val="26"/>
          </w:rPr>
          <w:t xml:space="preserve"> the functionality defined in Parent Class. So here method is overridden.</w:t>
        </w:r>
      </w:ins>
    </w:p>
    <w:p w:rsidR="007A7EEB" w:rsidRPr="007A7EEB" w:rsidRDefault="007A7EEB" w:rsidP="007A7EEB">
      <w:pPr>
        <w:numPr>
          <w:ilvl w:val="0"/>
          <w:numId w:val="39"/>
        </w:numPr>
        <w:shd w:val="clear" w:color="auto" w:fill="FFFFFF"/>
        <w:spacing w:before="100" w:beforeAutospacing="1" w:after="100" w:afterAutospacing="1" w:line="240" w:lineRule="auto"/>
        <w:jc w:val="both"/>
        <w:rPr>
          <w:ins w:id="2596" w:author="Unknown"/>
          <w:rFonts w:ascii="Calibri" w:eastAsia="Times New Roman" w:hAnsi="Calibri" w:cs="Calibri"/>
          <w:color w:val="555555"/>
          <w:sz w:val="26"/>
          <w:szCs w:val="26"/>
        </w:rPr>
      </w:pPr>
      <w:ins w:id="2597" w:author="Unknown">
        <w:r w:rsidRPr="007A7EEB">
          <w:rPr>
            <w:rFonts w:ascii="Calibri" w:eastAsia="Times New Roman" w:hAnsi="Calibri" w:cs="Calibri"/>
            <w:color w:val="555555"/>
            <w:sz w:val="26"/>
            <w:szCs w:val="26"/>
          </w:rPr>
          <w:t>In other words we can say defining and giving a new functionality to the same method in sub class which is already present in parent class is called Method Overriding.</w:t>
        </w:r>
      </w:ins>
    </w:p>
    <w:p w:rsidR="007A7EEB" w:rsidRPr="007A7EEB" w:rsidRDefault="007A7EEB" w:rsidP="007A7EEB">
      <w:pPr>
        <w:shd w:val="clear" w:color="auto" w:fill="FFFFFF"/>
        <w:spacing w:after="150" w:line="240" w:lineRule="auto"/>
        <w:jc w:val="both"/>
        <w:rPr>
          <w:ins w:id="2598" w:author="Unknown"/>
          <w:rFonts w:ascii="Calibri" w:eastAsia="Times New Roman" w:hAnsi="Calibri" w:cs="Calibri"/>
          <w:color w:val="555555"/>
          <w:sz w:val="26"/>
          <w:szCs w:val="26"/>
        </w:rPr>
      </w:pPr>
      <w:proofErr w:type="spellStart"/>
      <w:proofErr w:type="gramStart"/>
      <w:ins w:id="2599" w:author="Unknown">
        <w:r w:rsidRPr="007A7EEB">
          <w:rPr>
            <w:rFonts w:ascii="Calibri" w:eastAsia="Times New Roman" w:hAnsi="Calibri" w:cs="Calibri"/>
            <w:b/>
            <w:bCs/>
            <w:color w:val="555555"/>
            <w:sz w:val="26"/>
            <w:szCs w:val="26"/>
          </w:rPr>
          <w:t>Lets</w:t>
        </w:r>
        <w:proofErr w:type="spellEnd"/>
        <w:proofErr w:type="gramEnd"/>
        <w:r w:rsidRPr="007A7EEB">
          <w:rPr>
            <w:rFonts w:ascii="Calibri" w:eastAsia="Times New Roman" w:hAnsi="Calibri" w:cs="Calibri"/>
            <w:b/>
            <w:bCs/>
            <w:color w:val="555555"/>
            <w:sz w:val="26"/>
            <w:szCs w:val="26"/>
          </w:rPr>
          <w:t xml:space="preserve"> discuss the same example again using method overriding: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00" w:author="Unknown"/>
          <w:rFonts w:ascii="Consolas" w:eastAsia="Times New Roman" w:hAnsi="Consolas" w:cs="Courier New"/>
          <w:color w:val="333333"/>
          <w:sz w:val="20"/>
          <w:szCs w:val="20"/>
        </w:rPr>
      </w:pPr>
      <w:proofErr w:type="gramStart"/>
      <w:ins w:id="2601"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Animal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0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03" w:author="Unknown"/>
          <w:rFonts w:ascii="Consolas" w:eastAsia="Times New Roman" w:hAnsi="Consolas" w:cs="Courier New"/>
          <w:color w:val="333333"/>
          <w:sz w:val="20"/>
          <w:szCs w:val="20"/>
        </w:rPr>
      </w:pPr>
      <w:proofErr w:type="gramStart"/>
      <w:ins w:id="2604"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run()</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05" w:author="Unknown"/>
          <w:rFonts w:ascii="Consolas" w:eastAsia="Times New Roman" w:hAnsi="Consolas" w:cs="Courier New"/>
          <w:color w:val="333333"/>
          <w:sz w:val="20"/>
          <w:szCs w:val="20"/>
        </w:rPr>
      </w:pPr>
      <w:ins w:id="2606"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07" w:author="Unknown"/>
          <w:rFonts w:ascii="Consolas" w:eastAsia="Times New Roman" w:hAnsi="Consolas" w:cs="Courier New"/>
          <w:color w:val="333333"/>
          <w:sz w:val="20"/>
          <w:szCs w:val="20"/>
        </w:rPr>
      </w:pPr>
      <w:proofErr w:type="spellStart"/>
      <w:proofErr w:type="gramStart"/>
      <w:ins w:id="2608"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"Animal is running");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09" w:author="Unknown"/>
          <w:rFonts w:ascii="Consolas" w:eastAsia="Times New Roman" w:hAnsi="Consolas" w:cs="Courier New"/>
          <w:color w:val="333333"/>
          <w:sz w:val="20"/>
          <w:szCs w:val="20"/>
        </w:rPr>
      </w:pPr>
      <w:ins w:id="2610"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1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12" w:author="Unknown"/>
          <w:rFonts w:ascii="Consolas" w:eastAsia="Times New Roman" w:hAnsi="Consolas" w:cs="Courier New"/>
          <w:color w:val="333333"/>
          <w:sz w:val="20"/>
          <w:szCs w:val="20"/>
        </w:rPr>
      </w:pPr>
      <w:ins w:id="2613"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614" w:author="Unknown"/>
          <w:rFonts w:ascii="Calibri" w:eastAsia="Times New Roman" w:hAnsi="Calibri" w:cs="Calibri"/>
          <w:color w:val="555555"/>
          <w:sz w:val="26"/>
          <w:szCs w:val="26"/>
        </w:rPr>
      </w:pPr>
      <w:ins w:id="2615" w:author="Unknown">
        <w:r w:rsidRPr="007A7EEB">
          <w:rPr>
            <w:rFonts w:ascii="Calibri" w:eastAsia="Times New Roman" w:hAnsi="Calibri" w:cs="Calibri"/>
            <w:color w:val="555555"/>
            <w:sz w:val="26"/>
            <w:szCs w:val="26"/>
          </w:rPr>
          <w:t xml:space="preserve">Below is the Horse class </w:t>
        </w:r>
        <w:proofErr w:type="gramStart"/>
        <w:r w:rsidRPr="007A7EEB">
          <w:rPr>
            <w:rFonts w:ascii="Calibri" w:eastAsia="Times New Roman" w:hAnsi="Calibri" w:cs="Calibri"/>
            <w:color w:val="555555"/>
            <w:sz w:val="26"/>
            <w:szCs w:val="26"/>
          </w:rPr>
          <w:t>code which override</w:t>
        </w:r>
        <w:proofErr w:type="gramEnd"/>
        <w:r w:rsidRPr="007A7EEB">
          <w:rPr>
            <w:rFonts w:ascii="Calibri" w:eastAsia="Times New Roman" w:hAnsi="Calibri" w:cs="Calibri"/>
            <w:color w:val="555555"/>
            <w:sz w:val="26"/>
            <w:szCs w:val="26"/>
          </w:rPr>
          <w:t xml:space="preserve"> run method of Animal class after extending it: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16" w:author="Unknown"/>
          <w:rFonts w:ascii="Consolas" w:eastAsia="Times New Roman" w:hAnsi="Consolas" w:cs="Courier New"/>
          <w:color w:val="333333"/>
          <w:sz w:val="20"/>
          <w:szCs w:val="20"/>
        </w:rPr>
      </w:pPr>
      <w:proofErr w:type="gramStart"/>
      <w:ins w:id="2617"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class Horse extends Animal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1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19" w:author="Unknown"/>
          <w:rFonts w:ascii="Consolas" w:eastAsia="Times New Roman" w:hAnsi="Consolas" w:cs="Courier New"/>
          <w:color w:val="333333"/>
          <w:sz w:val="20"/>
          <w:szCs w:val="20"/>
        </w:rPr>
      </w:pPr>
      <w:ins w:id="2620"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21" w:author="Unknown"/>
          <w:rFonts w:ascii="Consolas" w:eastAsia="Times New Roman" w:hAnsi="Consolas" w:cs="Courier New"/>
          <w:color w:val="333333"/>
          <w:sz w:val="20"/>
          <w:szCs w:val="20"/>
        </w:rPr>
      </w:pPr>
      <w:ins w:id="2622" w:author="Unknown">
        <w:r w:rsidRPr="007A7EEB">
          <w:rPr>
            <w:rFonts w:ascii="Consolas" w:eastAsia="Times New Roman" w:hAnsi="Consolas" w:cs="Courier New"/>
            <w:color w:val="333333"/>
            <w:sz w:val="20"/>
            <w:szCs w:val="20"/>
          </w:rPr>
          <w:t>//</w:t>
        </w:r>
        <w:proofErr w:type="gramStart"/>
        <w:r w:rsidRPr="007A7EEB">
          <w:rPr>
            <w:rFonts w:ascii="Consolas" w:eastAsia="Times New Roman" w:hAnsi="Consolas" w:cs="Courier New"/>
            <w:color w:val="333333"/>
            <w:sz w:val="20"/>
            <w:szCs w:val="20"/>
          </w:rPr>
          <w:t>run(</w:t>
        </w:r>
        <w:proofErr w:type="gramEnd"/>
        <w:r w:rsidRPr="007A7EEB">
          <w:rPr>
            <w:rFonts w:ascii="Consolas" w:eastAsia="Times New Roman" w:hAnsi="Consolas" w:cs="Courier New"/>
            <w:color w:val="333333"/>
            <w:sz w:val="20"/>
            <w:szCs w:val="20"/>
          </w:rPr>
          <w:t>) Method is overridden in Sub-Class</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23" w:author="Unknown"/>
          <w:rFonts w:ascii="Consolas" w:eastAsia="Times New Roman" w:hAnsi="Consolas" w:cs="Courier New"/>
          <w:color w:val="333333"/>
          <w:sz w:val="20"/>
          <w:szCs w:val="20"/>
        </w:rPr>
      </w:pPr>
      <w:proofErr w:type="gramStart"/>
      <w:ins w:id="2624" w:author="Unknown">
        <w:r w:rsidRPr="007A7EEB">
          <w:rPr>
            <w:rFonts w:ascii="Consolas" w:eastAsia="Times New Roman" w:hAnsi="Consolas" w:cs="Courier New"/>
            <w:color w:val="333333"/>
            <w:sz w:val="20"/>
            <w:szCs w:val="20"/>
          </w:rPr>
          <w:t>void</w:t>
        </w:r>
        <w:proofErr w:type="gramEnd"/>
        <w:r w:rsidRPr="007A7EEB">
          <w:rPr>
            <w:rFonts w:ascii="Consolas" w:eastAsia="Times New Roman" w:hAnsi="Consolas" w:cs="Courier New"/>
            <w:color w:val="333333"/>
            <w:sz w:val="20"/>
            <w:szCs w:val="20"/>
          </w:rPr>
          <w:t xml:space="preserve"> run(){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25" w:author="Unknown"/>
          <w:rFonts w:ascii="Consolas" w:eastAsia="Times New Roman" w:hAnsi="Consolas" w:cs="Courier New"/>
          <w:color w:val="333333"/>
          <w:sz w:val="20"/>
          <w:szCs w:val="20"/>
        </w:rPr>
      </w:pPr>
      <w:proofErr w:type="spellStart"/>
      <w:proofErr w:type="gramStart"/>
      <w:ins w:id="2626" w:author="Unknown">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"Horse is running");</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27" w:author="Unknown"/>
          <w:rFonts w:ascii="Consolas" w:eastAsia="Times New Roman" w:hAnsi="Consolas" w:cs="Courier New"/>
          <w:color w:val="333333"/>
          <w:sz w:val="20"/>
          <w:szCs w:val="20"/>
        </w:rPr>
      </w:pPr>
      <w:ins w:id="2628" w:author="Unknown">
        <w:r w:rsidRPr="007A7EEB">
          <w:rPr>
            <w:rFonts w:ascii="Consolas" w:eastAsia="Times New Roman" w:hAnsi="Consolas" w:cs="Courier New"/>
            <w:color w:val="333333"/>
            <w:sz w:val="20"/>
            <w:szCs w:val="20"/>
          </w:rPr>
          <w:lastRenderedPageBreak/>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2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30" w:author="Unknown"/>
          <w:rFonts w:ascii="Consolas" w:eastAsia="Times New Roman" w:hAnsi="Consolas" w:cs="Courier New"/>
          <w:color w:val="333333"/>
          <w:sz w:val="20"/>
          <w:szCs w:val="20"/>
        </w:rPr>
      </w:pPr>
      <w:proofErr w:type="gramStart"/>
      <w:ins w:id="2631" w:author="Unknown">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32" w:author="Unknown"/>
          <w:rFonts w:ascii="Consolas" w:eastAsia="Times New Roman" w:hAnsi="Consolas" w:cs="Courier New"/>
          <w:color w:val="333333"/>
          <w:sz w:val="20"/>
          <w:szCs w:val="20"/>
        </w:rPr>
      </w:pPr>
      <w:ins w:id="2633" w:author="Unknown">
        <w:r w:rsidRPr="007A7EEB">
          <w:rPr>
            <w:rFonts w:ascii="Consolas" w:eastAsia="Times New Roman" w:hAnsi="Consolas" w:cs="Courier New"/>
            <w:color w:val="333333"/>
            <w:sz w:val="20"/>
            <w:szCs w:val="20"/>
          </w:rPr>
          <w:t xml:space="preserve">Horse </w:t>
        </w:r>
        <w:proofErr w:type="spellStart"/>
        <w:r w:rsidRPr="007A7EEB">
          <w:rPr>
            <w:rFonts w:ascii="Consolas" w:eastAsia="Times New Roman" w:hAnsi="Consolas" w:cs="Courier New"/>
            <w:color w:val="333333"/>
            <w:sz w:val="20"/>
            <w:szCs w:val="20"/>
          </w:rPr>
          <w:t>horse</w:t>
        </w:r>
        <w:proofErr w:type="spellEnd"/>
        <w:r w:rsidRPr="007A7EEB">
          <w:rPr>
            <w:rFonts w:ascii="Consolas" w:eastAsia="Times New Roman" w:hAnsi="Consolas" w:cs="Courier New"/>
            <w:color w:val="333333"/>
            <w:sz w:val="20"/>
            <w:szCs w:val="20"/>
          </w:rPr>
          <w:t xml:space="preserve"> = new </w:t>
        </w:r>
        <w:proofErr w:type="gramStart"/>
        <w:r w:rsidRPr="007A7EEB">
          <w:rPr>
            <w:rFonts w:ascii="Consolas" w:eastAsia="Times New Roman" w:hAnsi="Consolas" w:cs="Courier New"/>
            <w:color w:val="333333"/>
            <w:sz w:val="20"/>
            <w:szCs w:val="20"/>
          </w:rPr>
          <w:t>Horse(</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34" w:author="Unknown"/>
          <w:rFonts w:ascii="Consolas" w:eastAsia="Times New Roman" w:hAnsi="Consolas" w:cs="Courier New"/>
          <w:color w:val="333333"/>
          <w:sz w:val="20"/>
          <w:szCs w:val="20"/>
        </w:rPr>
      </w:pPr>
      <w:proofErr w:type="spellStart"/>
      <w:proofErr w:type="gramStart"/>
      <w:ins w:id="2635" w:author="Unknown">
        <w:r w:rsidRPr="007A7EEB">
          <w:rPr>
            <w:rFonts w:ascii="Consolas" w:eastAsia="Times New Roman" w:hAnsi="Consolas" w:cs="Courier New"/>
            <w:color w:val="333333"/>
            <w:sz w:val="20"/>
            <w:szCs w:val="20"/>
          </w:rPr>
          <w:t>horse.run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36" w:author="Unknown"/>
          <w:rFonts w:ascii="Consolas" w:eastAsia="Times New Roman" w:hAnsi="Consolas" w:cs="Courier New"/>
          <w:color w:val="333333"/>
          <w:sz w:val="20"/>
          <w:szCs w:val="20"/>
        </w:rPr>
      </w:pPr>
      <w:ins w:id="2637"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38" w:author="Unknown"/>
          <w:rFonts w:ascii="Consolas" w:eastAsia="Times New Roman" w:hAnsi="Consolas" w:cs="Courier New"/>
          <w:color w:val="333333"/>
          <w:sz w:val="20"/>
          <w:szCs w:val="20"/>
        </w:rPr>
      </w:pPr>
      <w:ins w:id="2639"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640" w:author="Unknown"/>
          <w:rFonts w:ascii="Calibri" w:eastAsia="Times New Roman" w:hAnsi="Calibri" w:cs="Calibri"/>
          <w:color w:val="555555"/>
          <w:sz w:val="26"/>
          <w:szCs w:val="26"/>
        </w:rPr>
      </w:pPr>
      <w:ins w:id="2641" w:author="Unknown">
        <w:r w:rsidRPr="007A7EEB">
          <w:rPr>
            <w:rFonts w:ascii="Calibri" w:eastAsia="Times New Roman" w:hAnsi="Calibri" w:cs="Calibri"/>
            <w:b/>
            <w:bCs/>
            <w:color w:val="008000"/>
            <w:sz w:val="26"/>
            <w:szCs w:val="26"/>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42" w:author="Unknown"/>
          <w:rFonts w:ascii="Consolas" w:eastAsia="Times New Roman" w:hAnsi="Consolas" w:cs="Courier New"/>
          <w:color w:val="333333"/>
          <w:sz w:val="20"/>
          <w:szCs w:val="20"/>
        </w:rPr>
      </w:pPr>
      <w:ins w:id="2643" w:author="Unknown">
        <w:r w:rsidRPr="007A7EEB">
          <w:rPr>
            <w:rFonts w:ascii="Consolas" w:eastAsia="Times New Roman" w:hAnsi="Consolas" w:cs="Courier New"/>
            <w:color w:val="333333"/>
            <w:sz w:val="20"/>
            <w:szCs w:val="20"/>
          </w:rPr>
          <w:t>Horse is running</w:t>
        </w:r>
      </w:ins>
    </w:p>
    <w:p w:rsidR="007A7EEB" w:rsidRPr="007A7EEB" w:rsidRDefault="007A7EEB" w:rsidP="007A7EEB">
      <w:pPr>
        <w:shd w:val="clear" w:color="auto" w:fill="FFFFFF"/>
        <w:spacing w:after="150" w:line="240" w:lineRule="auto"/>
        <w:jc w:val="both"/>
        <w:rPr>
          <w:ins w:id="2644" w:author="Unknown"/>
          <w:rFonts w:ascii="Calibri" w:eastAsia="Times New Roman" w:hAnsi="Calibri" w:cs="Calibri"/>
          <w:color w:val="555555"/>
          <w:sz w:val="26"/>
          <w:szCs w:val="26"/>
        </w:rPr>
      </w:pPr>
      <w:ins w:id="2645" w:author="Unknown">
        <w:r w:rsidRPr="007A7EEB">
          <w:rPr>
            <w:rFonts w:ascii="Calibri" w:eastAsia="Times New Roman" w:hAnsi="Calibri" w:cs="Calibri"/>
            <w:color w:val="555555"/>
            <w:sz w:val="26"/>
            <w:szCs w:val="26"/>
          </w:rPr>
          <w:t xml:space="preserve">Here we see method </w:t>
        </w:r>
        <w:proofErr w:type="gramStart"/>
        <w:r w:rsidRPr="007A7EEB">
          <w:rPr>
            <w:rFonts w:ascii="Calibri" w:eastAsia="Times New Roman" w:hAnsi="Calibri" w:cs="Calibri"/>
            <w:color w:val="555555"/>
            <w:sz w:val="26"/>
            <w:szCs w:val="26"/>
          </w:rPr>
          <w:t>run(</w:t>
        </w:r>
        <w:proofErr w:type="gramEnd"/>
        <w:r w:rsidRPr="007A7EEB">
          <w:rPr>
            <w:rFonts w:ascii="Calibri" w:eastAsia="Times New Roman" w:hAnsi="Calibri" w:cs="Calibri"/>
            <w:color w:val="555555"/>
            <w:sz w:val="26"/>
            <w:szCs w:val="26"/>
          </w:rPr>
          <w:t xml:space="preserve">) is defined again in sub class Horse or in other words method run() is overlapped in the child class, giving it a different functionality. So now we have given specific implementation to the child class </w:t>
        </w:r>
        <w:proofErr w:type="gramStart"/>
        <w:r w:rsidRPr="007A7EEB">
          <w:rPr>
            <w:rFonts w:ascii="Calibri" w:eastAsia="Times New Roman" w:hAnsi="Calibri" w:cs="Calibri"/>
            <w:color w:val="555555"/>
            <w:sz w:val="26"/>
            <w:szCs w:val="26"/>
          </w:rPr>
          <w:t>run(</w:t>
        </w:r>
        <w:proofErr w:type="gramEnd"/>
        <w:r w:rsidRPr="007A7EEB">
          <w:rPr>
            <w:rFonts w:ascii="Calibri" w:eastAsia="Times New Roman" w:hAnsi="Calibri" w:cs="Calibri"/>
            <w:color w:val="555555"/>
            <w:sz w:val="26"/>
            <w:szCs w:val="26"/>
          </w:rPr>
          <w:t>) method.</w:t>
        </w:r>
      </w:ins>
    </w:p>
    <w:p w:rsidR="007A7EEB" w:rsidRPr="007A7EEB" w:rsidRDefault="007A7EEB" w:rsidP="007A7EEB">
      <w:pPr>
        <w:shd w:val="clear" w:color="auto" w:fill="FFFFFF"/>
        <w:spacing w:after="150" w:line="240" w:lineRule="auto"/>
        <w:jc w:val="both"/>
        <w:rPr>
          <w:ins w:id="2646" w:author="Unknown"/>
          <w:rFonts w:ascii="Calibri" w:eastAsia="Times New Roman" w:hAnsi="Calibri" w:cs="Calibri"/>
          <w:color w:val="555555"/>
          <w:sz w:val="26"/>
          <w:szCs w:val="26"/>
        </w:rPr>
      </w:pPr>
      <w:ins w:id="2647" w:author="Unknown">
        <w:r w:rsidRPr="007A7EEB">
          <w:rPr>
            <w:rFonts w:ascii="Calibri" w:eastAsia="Times New Roman" w:hAnsi="Calibri" w:cs="Calibri"/>
            <w:b/>
            <w:bCs/>
            <w:color w:val="FF0000"/>
            <w:sz w:val="26"/>
            <w:szCs w:val="26"/>
          </w:rPr>
          <w:t>Important Note: </w:t>
        </w:r>
        <w:r w:rsidRPr="007A7EEB">
          <w:rPr>
            <w:rFonts w:ascii="Calibri" w:eastAsia="Times New Roman" w:hAnsi="Calibri" w:cs="Calibri"/>
            <w:color w:val="555555"/>
            <w:sz w:val="26"/>
            <w:szCs w:val="26"/>
          </w:rPr>
          <w:t>Method Overriding is also called as Run time Polymorphism or Dynamic Binding. This is due to the fact that the compiler doesn’t necessarily know what type of object is being passed at compile-time.</w:t>
        </w:r>
      </w:ins>
    </w:p>
    <w:p w:rsidR="007A7EEB" w:rsidRPr="007A7EEB" w:rsidRDefault="007A7EEB" w:rsidP="007A7EEB">
      <w:pPr>
        <w:spacing w:before="300" w:after="300" w:line="240" w:lineRule="auto"/>
        <w:rPr>
          <w:ins w:id="2648" w:author="Unknown"/>
          <w:rFonts w:ascii="Times New Roman" w:eastAsia="Times New Roman" w:hAnsi="Times New Roman" w:cs="Times New Roman"/>
          <w:sz w:val="24"/>
          <w:szCs w:val="24"/>
        </w:rPr>
      </w:pPr>
      <w:ins w:id="2649" w:author="Unknown">
        <w:r w:rsidRPr="007A7EEB">
          <w:rPr>
            <w:rFonts w:ascii="Times New Roman" w:eastAsia="Times New Roman" w:hAnsi="Times New Roman" w:cs="Times New Roman"/>
            <w:sz w:val="24"/>
            <w:szCs w:val="24"/>
          </w:rPr>
          <w:pict>
            <v:rect id="_x0000_i1161"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650" w:author="Unknown"/>
          <w:rFonts w:ascii="Calibri" w:eastAsia="Times New Roman" w:hAnsi="Calibri" w:cs="Calibri"/>
          <w:color w:val="339600"/>
          <w:sz w:val="27"/>
          <w:szCs w:val="27"/>
        </w:rPr>
      </w:pPr>
      <w:ins w:id="2651" w:author="Unknown">
        <w:r w:rsidRPr="007A7EEB">
          <w:rPr>
            <w:rFonts w:ascii="Calibri" w:eastAsia="Times New Roman" w:hAnsi="Calibri" w:cs="Calibri"/>
            <w:b/>
            <w:bCs/>
            <w:color w:val="339600"/>
            <w:sz w:val="27"/>
            <w:szCs w:val="27"/>
          </w:rPr>
          <w:t>Writing @Override Annotation Is Optional</w:t>
        </w:r>
      </w:ins>
    </w:p>
    <w:p w:rsidR="007A7EEB" w:rsidRPr="007A7EEB" w:rsidRDefault="007A7EEB" w:rsidP="007A7EEB">
      <w:pPr>
        <w:shd w:val="clear" w:color="auto" w:fill="FFFFFF"/>
        <w:spacing w:after="150" w:line="240" w:lineRule="auto"/>
        <w:jc w:val="both"/>
        <w:rPr>
          <w:ins w:id="2652" w:author="Unknown"/>
          <w:rFonts w:ascii="Calibri" w:eastAsia="Times New Roman" w:hAnsi="Calibri" w:cs="Calibri"/>
          <w:color w:val="555555"/>
          <w:sz w:val="26"/>
          <w:szCs w:val="26"/>
        </w:rPr>
      </w:pPr>
      <w:ins w:id="2653" w:author="Unknown">
        <w:r w:rsidRPr="007A7EEB">
          <w:rPr>
            <w:rFonts w:ascii="Calibri" w:eastAsia="Times New Roman" w:hAnsi="Calibri" w:cs="Calibri"/>
            <w:color w:val="555555"/>
            <w:sz w:val="26"/>
            <w:szCs w:val="26"/>
          </w:rPr>
          <w:t>When you override any method, it is optional but recommended in JAVA to write @Override just above the method which you are overriding. This helps JAVA compiler to know that we want to override a method here which is already present in Parent class. But in-case if it is not present the compiler will give error letting us know that there is no method like that in Parent class.</w:t>
        </w:r>
      </w:ins>
    </w:p>
    <w:p w:rsidR="007A7EEB" w:rsidRPr="007A7EEB" w:rsidRDefault="007A7EEB" w:rsidP="007A7EEB">
      <w:pPr>
        <w:shd w:val="clear" w:color="auto" w:fill="FFFFFF"/>
        <w:spacing w:after="150" w:line="240" w:lineRule="auto"/>
        <w:jc w:val="both"/>
        <w:rPr>
          <w:ins w:id="2654" w:author="Unknown"/>
          <w:rFonts w:ascii="Calibri" w:eastAsia="Times New Roman" w:hAnsi="Calibri" w:cs="Calibri"/>
          <w:color w:val="555555"/>
          <w:sz w:val="26"/>
          <w:szCs w:val="26"/>
        </w:rPr>
      </w:pPr>
      <w:ins w:id="2655" w:author="Unknown">
        <w:r w:rsidRPr="007A7EEB">
          <w:rPr>
            <w:rFonts w:ascii="Calibri" w:eastAsia="Times New Roman" w:hAnsi="Calibri" w:cs="Calibri"/>
            <w:b/>
            <w:bCs/>
            <w:color w:val="555555"/>
            <w:sz w:val="26"/>
            <w:szCs w:val="26"/>
          </w:rPr>
          <w:t>Below is the Syntax of Method Overriding using @Override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56" w:author="Unknown"/>
          <w:rFonts w:ascii="Consolas" w:eastAsia="Times New Roman" w:hAnsi="Consolas" w:cs="Courier New"/>
          <w:color w:val="333333"/>
          <w:sz w:val="20"/>
          <w:szCs w:val="20"/>
        </w:rPr>
      </w:pPr>
      <w:proofErr w:type="gramStart"/>
      <w:ins w:id="2657"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Parent{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58" w:author="Unknown"/>
          <w:rFonts w:ascii="Consolas" w:eastAsia="Times New Roman" w:hAnsi="Consolas" w:cs="Courier New"/>
          <w:color w:val="333333"/>
          <w:sz w:val="20"/>
          <w:szCs w:val="20"/>
        </w:rPr>
      </w:pPr>
      <w:proofErr w:type="gramStart"/>
      <w:ins w:id="2659" w:author="Unknown">
        <w:r w:rsidRPr="007A7EEB">
          <w:rPr>
            <w:rFonts w:ascii="Consolas" w:eastAsia="Times New Roman" w:hAnsi="Consolas" w:cs="Courier New"/>
            <w:color w:val="333333"/>
            <w:sz w:val="20"/>
            <w:szCs w:val="20"/>
          </w:rPr>
          <w:t>method(</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60" w:author="Unknown"/>
          <w:rFonts w:ascii="Consolas" w:eastAsia="Times New Roman" w:hAnsi="Consolas" w:cs="Courier New"/>
          <w:color w:val="333333"/>
          <w:sz w:val="20"/>
          <w:szCs w:val="20"/>
        </w:rPr>
      </w:pPr>
      <w:ins w:id="2661" w:author="Unknown">
        <w:r w:rsidRPr="007A7EEB">
          <w:rPr>
            <w:rFonts w:ascii="Consolas" w:eastAsia="Times New Roman" w:hAnsi="Consolas" w:cs="Courier New"/>
            <w:color w:val="333333"/>
            <w:sz w:val="20"/>
            <w:szCs w:val="20"/>
          </w:rPr>
          <w:t>//Add Functionality here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62" w:author="Unknown"/>
          <w:rFonts w:ascii="Consolas" w:eastAsia="Times New Roman" w:hAnsi="Consolas" w:cs="Courier New"/>
          <w:color w:val="333333"/>
          <w:sz w:val="20"/>
          <w:szCs w:val="20"/>
        </w:rPr>
      </w:pPr>
      <w:ins w:id="2663"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64" w:author="Unknown"/>
          <w:rFonts w:ascii="Consolas" w:eastAsia="Times New Roman" w:hAnsi="Consolas" w:cs="Courier New"/>
          <w:color w:val="333333"/>
          <w:sz w:val="20"/>
          <w:szCs w:val="20"/>
        </w:rPr>
      </w:pPr>
      <w:ins w:id="2665"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6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67" w:author="Unknown"/>
          <w:rFonts w:ascii="Consolas" w:eastAsia="Times New Roman" w:hAnsi="Consolas" w:cs="Courier New"/>
          <w:color w:val="333333"/>
          <w:sz w:val="20"/>
          <w:szCs w:val="20"/>
        </w:rPr>
      </w:pPr>
      <w:proofErr w:type="gramStart"/>
      <w:ins w:id="2668"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Subclass extends Parent{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69" w:author="Unknown"/>
          <w:rFonts w:ascii="Consolas" w:eastAsia="Times New Roman" w:hAnsi="Consolas" w:cs="Courier New"/>
          <w:color w:val="333333"/>
          <w:sz w:val="20"/>
          <w:szCs w:val="20"/>
        </w:rPr>
      </w:pPr>
      <w:ins w:id="2670" w:author="Unknown">
        <w:r w:rsidRPr="007A7EEB">
          <w:rPr>
            <w:rFonts w:ascii="Consolas" w:eastAsia="Times New Roman" w:hAnsi="Consolas" w:cs="Courier New"/>
            <w:color w:val="333333"/>
            <w:sz w:val="20"/>
            <w:szCs w:val="20"/>
          </w:rPr>
          <w:t>@Override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71" w:author="Unknown"/>
          <w:rFonts w:ascii="Consolas" w:eastAsia="Times New Roman" w:hAnsi="Consolas" w:cs="Courier New"/>
          <w:color w:val="333333"/>
          <w:sz w:val="20"/>
          <w:szCs w:val="20"/>
        </w:rPr>
      </w:pPr>
      <w:proofErr w:type="gramStart"/>
      <w:ins w:id="2672" w:author="Unknown">
        <w:r w:rsidRPr="007A7EEB">
          <w:rPr>
            <w:rFonts w:ascii="Consolas" w:eastAsia="Times New Roman" w:hAnsi="Consolas" w:cs="Courier New"/>
            <w:color w:val="333333"/>
            <w:sz w:val="20"/>
            <w:szCs w:val="20"/>
          </w:rPr>
          <w:lastRenderedPageBreak/>
          <w:t>method(</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73" w:author="Unknown"/>
          <w:rFonts w:ascii="Consolas" w:eastAsia="Times New Roman" w:hAnsi="Consolas" w:cs="Courier New"/>
          <w:color w:val="333333"/>
          <w:sz w:val="20"/>
          <w:szCs w:val="20"/>
        </w:rPr>
      </w:pPr>
      <w:ins w:id="2674" w:author="Unknown">
        <w:r w:rsidRPr="007A7EEB">
          <w:rPr>
            <w:rFonts w:ascii="Consolas" w:eastAsia="Times New Roman" w:hAnsi="Consolas" w:cs="Courier New"/>
            <w:color w:val="333333"/>
            <w:sz w:val="20"/>
            <w:szCs w:val="20"/>
          </w:rPr>
          <w:t>//New Functionality here for method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75" w:author="Unknown"/>
          <w:rFonts w:ascii="Consolas" w:eastAsia="Times New Roman" w:hAnsi="Consolas" w:cs="Courier New"/>
          <w:color w:val="333333"/>
          <w:sz w:val="20"/>
          <w:szCs w:val="20"/>
        </w:rPr>
      </w:pPr>
      <w:ins w:id="2676"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77" w:author="Unknown"/>
          <w:rFonts w:ascii="Consolas" w:eastAsia="Times New Roman" w:hAnsi="Consolas" w:cs="Courier New"/>
          <w:color w:val="333333"/>
          <w:sz w:val="20"/>
          <w:szCs w:val="20"/>
        </w:rPr>
      </w:pPr>
      <w:ins w:id="2678" w:author="Unknown">
        <w:r w:rsidRPr="007A7EEB">
          <w:rPr>
            <w:rFonts w:ascii="Consolas" w:eastAsia="Times New Roman" w:hAnsi="Consolas" w:cs="Courier New"/>
            <w:color w:val="333333"/>
            <w:sz w:val="20"/>
            <w:szCs w:val="20"/>
          </w:rPr>
          <w:t>}</w:t>
        </w:r>
      </w:ins>
    </w:p>
    <w:p w:rsidR="007A7EEB" w:rsidRPr="007A7EEB" w:rsidRDefault="007A7EEB" w:rsidP="007A7EEB">
      <w:pPr>
        <w:spacing w:before="300" w:after="300" w:line="240" w:lineRule="auto"/>
        <w:rPr>
          <w:ins w:id="2679" w:author="Unknown"/>
          <w:rFonts w:ascii="Times New Roman" w:eastAsia="Times New Roman" w:hAnsi="Times New Roman" w:cs="Times New Roman"/>
          <w:sz w:val="24"/>
          <w:szCs w:val="24"/>
        </w:rPr>
      </w:pPr>
      <w:ins w:id="2680" w:author="Unknown">
        <w:r w:rsidRPr="007A7EEB">
          <w:rPr>
            <w:rFonts w:ascii="Times New Roman" w:eastAsia="Times New Roman" w:hAnsi="Times New Roman" w:cs="Times New Roman"/>
            <w:sz w:val="24"/>
            <w:szCs w:val="24"/>
          </w:rPr>
          <w:pict>
            <v:rect id="_x0000_i1162"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681" w:author="Unknown"/>
          <w:rFonts w:ascii="Calibri" w:eastAsia="Times New Roman" w:hAnsi="Calibri" w:cs="Calibri"/>
          <w:color w:val="339600"/>
          <w:sz w:val="27"/>
          <w:szCs w:val="27"/>
        </w:rPr>
      </w:pPr>
      <w:ins w:id="2682" w:author="Unknown">
        <w:r w:rsidRPr="007A7EEB">
          <w:rPr>
            <w:rFonts w:ascii="Calibri" w:eastAsia="Times New Roman" w:hAnsi="Calibri" w:cs="Calibri"/>
            <w:b/>
            <w:bCs/>
            <w:color w:val="008000"/>
            <w:sz w:val="27"/>
            <w:szCs w:val="27"/>
          </w:rPr>
          <w:t xml:space="preserve">Real life example of Method </w:t>
        </w:r>
        <w:proofErr w:type="gramStart"/>
        <w:r w:rsidRPr="007A7EEB">
          <w:rPr>
            <w:rFonts w:ascii="Calibri" w:eastAsia="Times New Roman" w:hAnsi="Calibri" w:cs="Calibri"/>
            <w:b/>
            <w:bCs/>
            <w:color w:val="008000"/>
            <w:sz w:val="27"/>
            <w:szCs w:val="27"/>
          </w:rPr>
          <w:t>Overriding :</w:t>
        </w:r>
        <w:proofErr w:type="gramEnd"/>
      </w:ins>
    </w:p>
    <w:p w:rsidR="007A7EEB" w:rsidRPr="007A7EEB" w:rsidRDefault="007A7EEB" w:rsidP="007A7EEB">
      <w:pPr>
        <w:shd w:val="clear" w:color="auto" w:fill="FFFFFF"/>
        <w:spacing w:after="150" w:line="240" w:lineRule="auto"/>
        <w:jc w:val="both"/>
        <w:rPr>
          <w:ins w:id="2683" w:author="Unknown"/>
          <w:rFonts w:ascii="Calibri" w:eastAsia="Times New Roman" w:hAnsi="Calibri" w:cs="Calibri"/>
          <w:color w:val="555555"/>
          <w:sz w:val="26"/>
          <w:szCs w:val="26"/>
        </w:rPr>
      </w:pPr>
      <w:proofErr w:type="spellStart"/>
      <w:proofErr w:type="gramStart"/>
      <w:ins w:id="2684" w:author="Unknown">
        <w:r w:rsidRPr="007A7EEB">
          <w:rPr>
            <w:rFonts w:ascii="Calibri" w:eastAsia="Times New Roman" w:hAnsi="Calibri" w:cs="Calibri"/>
            <w:color w:val="555555"/>
            <w:sz w:val="26"/>
            <w:szCs w:val="26"/>
          </w:rPr>
          <w:t>Lets</w:t>
        </w:r>
        <w:proofErr w:type="spellEnd"/>
        <w:proofErr w:type="gramEnd"/>
        <w:r w:rsidRPr="007A7EEB">
          <w:rPr>
            <w:rFonts w:ascii="Calibri" w:eastAsia="Times New Roman" w:hAnsi="Calibri" w:cs="Calibri"/>
            <w:color w:val="555555"/>
            <w:sz w:val="26"/>
            <w:szCs w:val="26"/>
          </w:rPr>
          <w:t xml:space="preserve"> take a real life situation where we will need Method Overriding to code in JAVA.</w:t>
        </w:r>
      </w:ins>
    </w:p>
    <w:p w:rsidR="007A7EEB" w:rsidRPr="007A7EEB" w:rsidRDefault="007A7EEB" w:rsidP="007A7EEB">
      <w:pPr>
        <w:shd w:val="clear" w:color="auto" w:fill="FFFFFF"/>
        <w:spacing w:after="150" w:line="240" w:lineRule="auto"/>
        <w:jc w:val="both"/>
        <w:rPr>
          <w:ins w:id="2685" w:author="Unknown"/>
          <w:rFonts w:ascii="Calibri" w:eastAsia="Times New Roman" w:hAnsi="Calibri" w:cs="Calibri"/>
          <w:color w:val="555555"/>
          <w:sz w:val="26"/>
          <w:szCs w:val="26"/>
        </w:rPr>
      </w:pPr>
      <w:ins w:id="2686" w:author="Unknown">
        <w:r w:rsidRPr="007A7EEB">
          <w:rPr>
            <w:rFonts w:ascii="Calibri" w:eastAsia="Times New Roman" w:hAnsi="Calibri" w:cs="Calibri"/>
            <w:color w:val="555555"/>
            <w:sz w:val="26"/>
            <w:szCs w:val="26"/>
          </w:rPr>
          <w:t>Consider a case, where Hospital provides no. of patients admitted in it. But number of patients varies with the different hospitals, For example Health India hospital has 1657 patients, IVY hospital has 2965 patients</w:t>
        </w:r>
        <w:proofErr w:type="gramStart"/>
        <w:r w:rsidRPr="007A7EEB">
          <w:rPr>
            <w:rFonts w:ascii="Calibri" w:eastAsia="Times New Roman" w:hAnsi="Calibri" w:cs="Calibri"/>
            <w:color w:val="555555"/>
            <w:sz w:val="26"/>
            <w:szCs w:val="26"/>
          </w:rPr>
          <w:t>  and</w:t>
        </w:r>
        <w:proofErr w:type="gramEnd"/>
        <w:r w:rsidRPr="007A7EEB">
          <w:rPr>
            <w:rFonts w:ascii="Calibri" w:eastAsia="Times New Roman" w:hAnsi="Calibri" w:cs="Calibri"/>
            <w:color w:val="555555"/>
            <w:sz w:val="26"/>
            <w:szCs w:val="26"/>
          </w:rPr>
          <w:t xml:space="preserve"> Apollo Hospital has 1631 patients.</w:t>
        </w:r>
      </w:ins>
    </w:p>
    <w:p w:rsidR="007A7EEB" w:rsidRPr="007A7EEB" w:rsidRDefault="007A7EEB" w:rsidP="007A7EEB">
      <w:pPr>
        <w:shd w:val="clear" w:color="auto" w:fill="FFFFFF"/>
        <w:spacing w:after="150" w:line="240" w:lineRule="auto"/>
        <w:jc w:val="both"/>
        <w:rPr>
          <w:ins w:id="2687" w:author="Unknown"/>
          <w:rFonts w:ascii="Calibri" w:eastAsia="Times New Roman" w:hAnsi="Calibri" w:cs="Calibri"/>
          <w:color w:val="555555"/>
          <w:sz w:val="26"/>
          <w:szCs w:val="26"/>
        </w:rPr>
      </w:pPr>
      <w:ins w:id="2688" w:author="Unknown">
        <w:r w:rsidRPr="007A7EEB">
          <w:rPr>
            <w:rFonts w:ascii="Calibri" w:eastAsia="Times New Roman" w:hAnsi="Calibri" w:cs="Calibri"/>
            <w:color w:val="555555"/>
            <w:sz w:val="26"/>
            <w:szCs w:val="26"/>
          </w:rPr>
          <w:t xml:space="preserve">Below is code of Hospital parent class which has one method </w:t>
        </w:r>
        <w:proofErr w:type="spellStart"/>
        <w:proofErr w:type="gramStart"/>
        <w:r w:rsidRPr="007A7EEB">
          <w:rPr>
            <w:rFonts w:ascii="Calibri" w:eastAsia="Times New Roman" w:hAnsi="Calibri" w:cs="Calibri"/>
            <w:color w:val="555555"/>
            <w:sz w:val="26"/>
            <w:szCs w:val="26"/>
          </w:rPr>
          <w:t>getNumberOfPatients</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xml:space="preserve">) and sub class </w:t>
        </w:r>
        <w:proofErr w:type="spellStart"/>
        <w:r w:rsidRPr="007A7EEB">
          <w:rPr>
            <w:rFonts w:ascii="Calibri" w:eastAsia="Times New Roman" w:hAnsi="Calibri" w:cs="Calibri"/>
            <w:color w:val="555555"/>
            <w:sz w:val="26"/>
            <w:szCs w:val="26"/>
          </w:rPr>
          <w:t>HealthIndia</w:t>
        </w:r>
        <w:proofErr w:type="spellEnd"/>
        <w:r w:rsidRPr="007A7EEB">
          <w:rPr>
            <w:rFonts w:ascii="Calibri" w:eastAsia="Times New Roman" w:hAnsi="Calibri" w:cs="Calibri"/>
            <w:color w:val="555555"/>
            <w:sz w:val="26"/>
            <w:szCs w:val="26"/>
          </w:rPr>
          <w:t xml:space="preserve">, IVY and </w:t>
        </w:r>
        <w:proofErr w:type="spellStart"/>
        <w:r w:rsidRPr="007A7EEB">
          <w:rPr>
            <w:rFonts w:ascii="Calibri" w:eastAsia="Times New Roman" w:hAnsi="Calibri" w:cs="Calibri"/>
            <w:color w:val="555555"/>
            <w:sz w:val="26"/>
            <w:szCs w:val="26"/>
          </w:rPr>
          <w:t>Apolo</w:t>
        </w:r>
        <w:proofErr w:type="spellEnd"/>
        <w:r w:rsidRPr="007A7EEB">
          <w:rPr>
            <w:rFonts w:ascii="Calibri" w:eastAsia="Times New Roman" w:hAnsi="Calibri" w:cs="Calibri"/>
            <w:color w:val="555555"/>
            <w:sz w:val="26"/>
            <w:szCs w:val="26"/>
          </w:rPr>
          <w:t xml:space="preserve"> class which extends parent class &amp; override its method.</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89" w:author="Unknown"/>
          <w:rFonts w:ascii="Consolas" w:eastAsia="Times New Roman" w:hAnsi="Consolas" w:cs="Courier New"/>
          <w:color w:val="333333"/>
          <w:sz w:val="20"/>
          <w:szCs w:val="20"/>
        </w:rPr>
      </w:pPr>
      <w:proofErr w:type="gramStart"/>
      <w:ins w:id="2690"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Hospital{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9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92" w:author="Unknown"/>
          <w:rFonts w:ascii="Consolas" w:eastAsia="Times New Roman" w:hAnsi="Consolas" w:cs="Courier New"/>
          <w:color w:val="333333"/>
          <w:sz w:val="20"/>
          <w:szCs w:val="20"/>
        </w:rPr>
      </w:pPr>
      <w:ins w:id="2693"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getNumberOfPatients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9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95" w:author="Unknown"/>
          <w:rFonts w:ascii="Consolas" w:eastAsia="Times New Roman" w:hAnsi="Consolas" w:cs="Courier New"/>
          <w:color w:val="333333"/>
          <w:sz w:val="20"/>
          <w:szCs w:val="20"/>
        </w:rPr>
      </w:pPr>
      <w:ins w:id="2696"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9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698" w:author="Unknown"/>
          <w:rFonts w:ascii="Consolas" w:eastAsia="Times New Roman" w:hAnsi="Consolas" w:cs="Courier New"/>
          <w:color w:val="333333"/>
          <w:sz w:val="20"/>
          <w:szCs w:val="20"/>
        </w:rPr>
      </w:pPr>
      <w:ins w:id="269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0;</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0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01" w:author="Unknown"/>
          <w:rFonts w:ascii="Consolas" w:eastAsia="Times New Roman" w:hAnsi="Consolas" w:cs="Courier New"/>
          <w:color w:val="333333"/>
          <w:sz w:val="20"/>
          <w:szCs w:val="20"/>
        </w:rPr>
      </w:pPr>
      <w:ins w:id="2702"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0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04" w:author="Unknown"/>
          <w:rFonts w:ascii="Consolas" w:eastAsia="Times New Roman" w:hAnsi="Consolas" w:cs="Courier New"/>
          <w:color w:val="333333"/>
          <w:sz w:val="20"/>
          <w:szCs w:val="20"/>
        </w:rPr>
      </w:pPr>
      <w:ins w:id="2705"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0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07" w:author="Unknown"/>
          <w:rFonts w:ascii="Consolas" w:eastAsia="Times New Roman" w:hAnsi="Consolas" w:cs="Courier New"/>
          <w:color w:val="333333"/>
          <w:sz w:val="20"/>
          <w:szCs w:val="20"/>
        </w:rPr>
      </w:pPr>
      <w:proofErr w:type="gramStart"/>
      <w:ins w:id="2708"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HealthIndia</w:t>
        </w:r>
        <w:proofErr w:type="spellEnd"/>
        <w:r w:rsidRPr="007A7EEB">
          <w:rPr>
            <w:rFonts w:ascii="Consolas" w:eastAsia="Times New Roman" w:hAnsi="Consolas" w:cs="Courier New"/>
            <w:color w:val="333333"/>
            <w:sz w:val="20"/>
            <w:szCs w:val="20"/>
          </w:rPr>
          <w:t xml:space="preserve"> extends Hospital{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0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10" w:author="Unknown"/>
          <w:rFonts w:ascii="Consolas" w:eastAsia="Times New Roman" w:hAnsi="Consolas" w:cs="Courier New"/>
          <w:color w:val="333333"/>
          <w:sz w:val="20"/>
          <w:szCs w:val="20"/>
        </w:rPr>
      </w:pPr>
      <w:ins w:id="2711" w:author="Unknown">
        <w:r w:rsidRPr="007A7EEB">
          <w:rPr>
            <w:rFonts w:ascii="Consolas" w:eastAsia="Times New Roman" w:hAnsi="Consolas" w:cs="Courier New"/>
            <w:color w:val="333333"/>
            <w:sz w:val="20"/>
            <w:szCs w:val="20"/>
          </w:rPr>
          <w:tab/>
          <w:t>@Override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12" w:author="Unknown"/>
          <w:rFonts w:ascii="Consolas" w:eastAsia="Times New Roman" w:hAnsi="Consolas" w:cs="Courier New"/>
          <w:color w:val="333333"/>
          <w:sz w:val="20"/>
          <w:szCs w:val="20"/>
        </w:rPr>
      </w:pPr>
      <w:ins w:id="2713"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getNumberOfPatients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1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15" w:author="Unknown"/>
          <w:rFonts w:ascii="Consolas" w:eastAsia="Times New Roman" w:hAnsi="Consolas" w:cs="Courier New"/>
          <w:color w:val="333333"/>
          <w:sz w:val="20"/>
          <w:szCs w:val="20"/>
        </w:rPr>
      </w:pPr>
      <w:ins w:id="2716"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1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18" w:author="Unknown"/>
          <w:rFonts w:ascii="Consolas" w:eastAsia="Times New Roman" w:hAnsi="Consolas" w:cs="Courier New"/>
          <w:color w:val="333333"/>
          <w:sz w:val="20"/>
          <w:szCs w:val="20"/>
        </w:rPr>
      </w:pPr>
      <w:ins w:id="271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1657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1" w:author="Unknown"/>
          <w:rFonts w:ascii="Consolas" w:eastAsia="Times New Roman" w:hAnsi="Consolas" w:cs="Courier New"/>
          <w:color w:val="333333"/>
          <w:sz w:val="20"/>
          <w:szCs w:val="20"/>
        </w:rPr>
      </w:pPr>
      <w:ins w:id="2722"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4" w:author="Unknown"/>
          <w:rFonts w:ascii="Consolas" w:eastAsia="Times New Roman" w:hAnsi="Consolas" w:cs="Courier New"/>
          <w:color w:val="333333"/>
          <w:sz w:val="20"/>
          <w:szCs w:val="20"/>
        </w:rPr>
      </w:pPr>
      <w:ins w:id="2725"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7" w:author="Unknown"/>
          <w:rFonts w:ascii="Consolas" w:eastAsia="Times New Roman" w:hAnsi="Consolas" w:cs="Courier New"/>
          <w:color w:val="333333"/>
          <w:sz w:val="20"/>
          <w:szCs w:val="20"/>
        </w:rPr>
      </w:pPr>
      <w:proofErr w:type="gramStart"/>
      <w:ins w:id="2728"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IVY extends Hospital{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29" w:author="Unknown"/>
          <w:rFonts w:ascii="Consolas" w:eastAsia="Times New Roman" w:hAnsi="Consolas" w:cs="Courier New"/>
          <w:color w:val="333333"/>
          <w:sz w:val="20"/>
          <w:szCs w:val="20"/>
        </w:rPr>
      </w:pPr>
      <w:ins w:id="2730" w:author="Unknown">
        <w:r w:rsidRPr="007A7EEB">
          <w:rPr>
            <w:rFonts w:ascii="Consolas" w:eastAsia="Times New Roman" w:hAnsi="Consolas" w:cs="Courier New"/>
            <w:color w:val="333333"/>
            <w:sz w:val="20"/>
            <w:szCs w:val="20"/>
          </w:rPr>
          <w:tab/>
          <w:t>@Override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31" w:author="Unknown"/>
          <w:rFonts w:ascii="Consolas" w:eastAsia="Times New Roman" w:hAnsi="Consolas" w:cs="Courier New"/>
          <w:color w:val="333333"/>
          <w:sz w:val="20"/>
          <w:szCs w:val="20"/>
        </w:rPr>
      </w:pPr>
      <w:ins w:id="2732"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getNumberOfPatients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3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34" w:author="Unknown"/>
          <w:rFonts w:ascii="Consolas" w:eastAsia="Times New Roman" w:hAnsi="Consolas" w:cs="Courier New"/>
          <w:color w:val="333333"/>
          <w:sz w:val="20"/>
          <w:szCs w:val="20"/>
        </w:rPr>
      </w:pPr>
      <w:ins w:id="2735"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3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37" w:author="Unknown"/>
          <w:rFonts w:ascii="Consolas" w:eastAsia="Times New Roman" w:hAnsi="Consolas" w:cs="Courier New"/>
          <w:color w:val="333333"/>
          <w:sz w:val="20"/>
          <w:szCs w:val="20"/>
        </w:rPr>
      </w:pPr>
      <w:ins w:id="273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2965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3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40" w:author="Unknown"/>
          <w:rFonts w:ascii="Consolas" w:eastAsia="Times New Roman" w:hAnsi="Consolas" w:cs="Courier New"/>
          <w:color w:val="333333"/>
          <w:sz w:val="20"/>
          <w:szCs w:val="20"/>
        </w:rPr>
      </w:pPr>
      <w:ins w:id="2741"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4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43" w:author="Unknown"/>
          <w:rFonts w:ascii="Consolas" w:eastAsia="Times New Roman" w:hAnsi="Consolas" w:cs="Courier New"/>
          <w:color w:val="333333"/>
          <w:sz w:val="20"/>
          <w:szCs w:val="20"/>
        </w:rPr>
      </w:pPr>
      <w:ins w:id="2744" w:author="Unknown">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4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46" w:author="Unknown"/>
          <w:rFonts w:ascii="Consolas" w:eastAsia="Times New Roman" w:hAnsi="Consolas" w:cs="Courier New"/>
          <w:color w:val="333333"/>
          <w:sz w:val="20"/>
          <w:szCs w:val="20"/>
        </w:rPr>
      </w:pPr>
      <w:proofErr w:type="gramStart"/>
      <w:ins w:id="2747" w:author="Unknown">
        <w:r w:rsidRPr="007A7EEB">
          <w:rPr>
            <w:rFonts w:ascii="Consolas" w:eastAsia="Times New Roman" w:hAnsi="Consolas" w:cs="Courier New"/>
            <w:color w:val="333333"/>
            <w:sz w:val="20"/>
            <w:szCs w:val="20"/>
          </w:rPr>
          <w:t>class</w:t>
        </w:r>
        <w:proofErr w:type="gramEnd"/>
        <w:r w:rsidRPr="007A7EEB">
          <w:rPr>
            <w:rFonts w:ascii="Consolas" w:eastAsia="Times New Roman" w:hAnsi="Consolas" w:cs="Courier New"/>
            <w:color w:val="333333"/>
            <w:sz w:val="20"/>
            <w:szCs w:val="20"/>
          </w:rPr>
          <w:t xml:space="preserve"> Apollo extends Hospital{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48" w:author="Unknown"/>
          <w:rFonts w:ascii="Consolas" w:eastAsia="Times New Roman" w:hAnsi="Consolas" w:cs="Courier New"/>
          <w:color w:val="333333"/>
          <w:sz w:val="20"/>
          <w:szCs w:val="20"/>
        </w:rPr>
      </w:pPr>
      <w:ins w:id="2749" w:author="Unknown">
        <w:r w:rsidRPr="007A7EEB">
          <w:rPr>
            <w:rFonts w:ascii="Consolas" w:eastAsia="Times New Roman" w:hAnsi="Consolas" w:cs="Courier New"/>
            <w:color w:val="333333"/>
            <w:sz w:val="20"/>
            <w:szCs w:val="20"/>
          </w:rPr>
          <w:tab/>
          <w:t>@Override</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50" w:author="Unknown"/>
          <w:rFonts w:ascii="Consolas" w:eastAsia="Times New Roman" w:hAnsi="Consolas" w:cs="Courier New"/>
          <w:color w:val="333333"/>
          <w:sz w:val="20"/>
          <w:szCs w:val="20"/>
        </w:rPr>
      </w:pPr>
      <w:ins w:id="2751" w:author="Unknown">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getNumberOfPatients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5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53" w:author="Unknown"/>
          <w:rFonts w:ascii="Consolas" w:eastAsia="Times New Roman" w:hAnsi="Consolas" w:cs="Courier New"/>
          <w:color w:val="333333"/>
          <w:sz w:val="20"/>
          <w:szCs w:val="20"/>
        </w:rPr>
      </w:pPr>
      <w:ins w:id="2754"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5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56" w:author="Unknown"/>
          <w:rFonts w:ascii="Consolas" w:eastAsia="Times New Roman" w:hAnsi="Consolas" w:cs="Courier New"/>
          <w:color w:val="333333"/>
          <w:sz w:val="20"/>
          <w:szCs w:val="20"/>
        </w:rPr>
      </w:pPr>
      <w:ins w:id="275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return</w:t>
        </w:r>
        <w:proofErr w:type="gramEnd"/>
        <w:r w:rsidRPr="007A7EEB">
          <w:rPr>
            <w:rFonts w:ascii="Consolas" w:eastAsia="Times New Roman" w:hAnsi="Consolas" w:cs="Courier New"/>
            <w:color w:val="333333"/>
            <w:sz w:val="20"/>
            <w:szCs w:val="20"/>
          </w:rPr>
          <w:t xml:space="preserve"> 1631 ;</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5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59" w:author="Unknown"/>
          <w:rFonts w:ascii="Consolas" w:eastAsia="Times New Roman" w:hAnsi="Consolas" w:cs="Courier New"/>
          <w:color w:val="333333"/>
          <w:sz w:val="20"/>
          <w:szCs w:val="20"/>
        </w:rPr>
      </w:pPr>
      <w:ins w:id="2760"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6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62" w:author="Unknown"/>
          <w:rFonts w:ascii="Consolas" w:eastAsia="Times New Roman" w:hAnsi="Consolas" w:cs="Courier New"/>
          <w:color w:val="333333"/>
          <w:sz w:val="20"/>
          <w:szCs w:val="20"/>
        </w:rPr>
      </w:pPr>
      <w:ins w:id="2763"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FFFFF"/>
        <w:spacing w:after="150" w:line="240" w:lineRule="auto"/>
        <w:jc w:val="both"/>
        <w:rPr>
          <w:ins w:id="2764" w:author="Unknown"/>
          <w:rFonts w:ascii="Calibri" w:eastAsia="Times New Roman" w:hAnsi="Calibri" w:cs="Calibri"/>
          <w:color w:val="555555"/>
          <w:sz w:val="26"/>
          <w:szCs w:val="26"/>
        </w:rPr>
      </w:pPr>
      <w:ins w:id="2765" w:author="Unknown">
        <w:r w:rsidRPr="007A7EEB">
          <w:rPr>
            <w:rFonts w:ascii="Calibri" w:eastAsia="Times New Roman" w:hAnsi="Calibri" w:cs="Calibri"/>
            <w:color w:val="555555"/>
            <w:sz w:val="26"/>
            <w:szCs w:val="26"/>
          </w:rPr>
          <w:t xml:space="preserve">Below is the code of </w:t>
        </w:r>
        <w:proofErr w:type="spellStart"/>
        <w:r w:rsidRPr="007A7EEB">
          <w:rPr>
            <w:rFonts w:ascii="Calibri" w:eastAsia="Times New Roman" w:hAnsi="Calibri" w:cs="Calibri"/>
            <w:color w:val="555555"/>
            <w:sz w:val="26"/>
            <w:szCs w:val="26"/>
          </w:rPr>
          <w:t>MethodOverriding</w:t>
        </w:r>
        <w:proofErr w:type="spellEnd"/>
        <w:r w:rsidRPr="007A7EEB">
          <w:rPr>
            <w:rFonts w:ascii="Calibri" w:eastAsia="Times New Roman" w:hAnsi="Calibri" w:cs="Calibri"/>
            <w:color w:val="555555"/>
            <w:sz w:val="26"/>
            <w:szCs w:val="26"/>
          </w:rPr>
          <w:t xml:space="preserve"> class which is the main class. Here we will create object for each sub class and run </w:t>
        </w:r>
        <w:proofErr w:type="spellStart"/>
        <w:proofErr w:type="gramStart"/>
        <w:r w:rsidRPr="007A7EEB">
          <w:rPr>
            <w:rFonts w:ascii="Calibri" w:eastAsia="Times New Roman" w:hAnsi="Calibri" w:cs="Calibri"/>
            <w:color w:val="555555"/>
            <w:sz w:val="26"/>
            <w:szCs w:val="26"/>
          </w:rPr>
          <w:t>getNumberOfPatients</w:t>
        </w:r>
        <w:proofErr w:type="spellEnd"/>
        <w:r w:rsidRPr="007A7EEB">
          <w:rPr>
            <w:rFonts w:ascii="Calibri" w:eastAsia="Times New Roman" w:hAnsi="Calibri" w:cs="Calibri"/>
            <w:color w:val="555555"/>
            <w:sz w:val="26"/>
            <w:szCs w:val="26"/>
          </w:rPr>
          <w:t>(</w:t>
        </w:r>
        <w:proofErr w:type="gramEnd"/>
        <w:r w:rsidRPr="007A7EEB">
          <w:rPr>
            <w:rFonts w:ascii="Calibri" w:eastAsia="Times New Roman" w:hAnsi="Calibri" w:cs="Calibri"/>
            <w:color w:val="555555"/>
            <w:sz w:val="26"/>
            <w:szCs w:val="26"/>
          </w:rPr>
          <w:t>) method on those objects to get patient details of each Hospital.</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66" w:author="Unknown"/>
          <w:rFonts w:ascii="Consolas" w:eastAsia="Times New Roman" w:hAnsi="Consolas" w:cs="Courier New"/>
          <w:color w:val="333333"/>
          <w:sz w:val="20"/>
          <w:szCs w:val="20"/>
        </w:rPr>
      </w:pPr>
      <w:proofErr w:type="gramStart"/>
      <w:ins w:id="2767" w:author="Unknown">
        <w:r w:rsidRPr="007A7EEB">
          <w:rPr>
            <w:rFonts w:ascii="Consolas" w:eastAsia="Times New Roman" w:hAnsi="Consolas" w:cs="Courier New"/>
            <w:color w:val="333333"/>
            <w:sz w:val="20"/>
            <w:szCs w:val="20"/>
          </w:rPr>
          <w:lastRenderedPageBreak/>
          <w:t>public</w:t>
        </w:r>
        <w:proofErr w:type="gramEnd"/>
        <w:r w:rsidRPr="007A7EEB">
          <w:rPr>
            <w:rFonts w:ascii="Consolas" w:eastAsia="Times New Roman" w:hAnsi="Consolas" w:cs="Courier New"/>
            <w:color w:val="333333"/>
            <w:sz w:val="20"/>
            <w:szCs w:val="20"/>
          </w:rPr>
          <w:t xml:space="preserve"> class </w:t>
        </w:r>
        <w:proofErr w:type="spellStart"/>
        <w:r w:rsidRPr="007A7EEB">
          <w:rPr>
            <w:rFonts w:ascii="Consolas" w:eastAsia="Times New Roman" w:hAnsi="Consolas" w:cs="Courier New"/>
            <w:color w:val="333333"/>
            <w:sz w:val="20"/>
            <w:szCs w:val="20"/>
          </w:rPr>
          <w:t>MethodOverriding</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6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69" w:author="Unknown"/>
          <w:rFonts w:ascii="Consolas" w:eastAsia="Times New Roman" w:hAnsi="Consolas" w:cs="Courier New"/>
          <w:color w:val="333333"/>
          <w:sz w:val="20"/>
          <w:szCs w:val="20"/>
        </w:rPr>
      </w:pPr>
      <w:ins w:id="2770" w:author="Unknown">
        <w:r w:rsidRPr="007A7EEB">
          <w:rPr>
            <w:rFonts w:ascii="Consolas" w:eastAsia="Times New Roman" w:hAnsi="Consolas" w:cs="Courier New"/>
            <w:color w:val="333333"/>
            <w:sz w:val="20"/>
            <w:szCs w:val="20"/>
          </w:rPr>
          <w:tab/>
        </w:r>
        <w:proofErr w:type="gramStart"/>
        <w:r w:rsidRPr="007A7EEB">
          <w:rPr>
            <w:rFonts w:ascii="Consolas" w:eastAsia="Times New Roman" w:hAnsi="Consolas" w:cs="Courier New"/>
            <w:color w:val="333333"/>
            <w:sz w:val="20"/>
            <w:szCs w:val="20"/>
          </w:rPr>
          <w:t>public</w:t>
        </w:r>
        <w:proofErr w:type="gramEnd"/>
        <w:r w:rsidRPr="007A7EEB">
          <w:rPr>
            <w:rFonts w:ascii="Consolas" w:eastAsia="Times New Roman" w:hAnsi="Consolas" w:cs="Courier New"/>
            <w:color w:val="333333"/>
            <w:sz w:val="20"/>
            <w:szCs w:val="20"/>
          </w:rPr>
          <w:t xml:space="preserve"> static void main(String </w:t>
        </w:r>
        <w:proofErr w:type="spellStart"/>
        <w:r w:rsidRPr="007A7EEB">
          <w:rPr>
            <w:rFonts w:ascii="Consolas" w:eastAsia="Times New Roman" w:hAnsi="Consolas" w:cs="Courier New"/>
            <w:color w:val="333333"/>
            <w:sz w:val="20"/>
            <w:szCs w:val="20"/>
          </w:rPr>
          <w:t>args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7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72" w:author="Unknown"/>
          <w:rFonts w:ascii="Consolas" w:eastAsia="Times New Roman" w:hAnsi="Consolas" w:cs="Courier New"/>
          <w:color w:val="333333"/>
          <w:sz w:val="20"/>
          <w:szCs w:val="20"/>
        </w:rPr>
      </w:pPr>
      <w:ins w:id="2773"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r w:rsidRPr="007A7EEB">
          <w:rPr>
            <w:rFonts w:ascii="Consolas" w:eastAsia="Times New Roman" w:hAnsi="Consolas" w:cs="Courier New"/>
            <w:color w:val="333333"/>
            <w:sz w:val="20"/>
            <w:szCs w:val="20"/>
          </w:rPr>
          <w:t>HealthIndia</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healthIndia</w:t>
        </w:r>
        <w:proofErr w:type="spellEnd"/>
        <w:r w:rsidRPr="007A7EEB">
          <w:rPr>
            <w:rFonts w:ascii="Consolas" w:eastAsia="Times New Roman" w:hAnsi="Consolas" w:cs="Courier New"/>
            <w:color w:val="333333"/>
            <w:sz w:val="20"/>
            <w:szCs w:val="20"/>
          </w:rPr>
          <w:t xml:space="preserve">=new </w:t>
        </w:r>
        <w:proofErr w:type="spellStart"/>
        <w:proofErr w:type="gramStart"/>
        <w:r w:rsidRPr="007A7EEB">
          <w:rPr>
            <w:rFonts w:ascii="Consolas" w:eastAsia="Times New Roman" w:hAnsi="Consolas" w:cs="Courier New"/>
            <w:color w:val="333333"/>
            <w:sz w:val="20"/>
            <w:szCs w:val="20"/>
          </w:rPr>
          <w:t>HealthIndia</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74"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75" w:author="Unknown"/>
          <w:rFonts w:ascii="Consolas" w:eastAsia="Times New Roman" w:hAnsi="Consolas" w:cs="Courier New"/>
          <w:color w:val="333333"/>
          <w:sz w:val="20"/>
          <w:szCs w:val="20"/>
        </w:rPr>
      </w:pPr>
      <w:ins w:id="2776"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 xml:space="preserve">IVY ivy=new </w:t>
        </w:r>
        <w:proofErr w:type="gramStart"/>
        <w:r w:rsidRPr="007A7EEB">
          <w:rPr>
            <w:rFonts w:ascii="Consolas" w:eastAsia="Times New Roman" w:hAnsi="Consolas" w:cs="Courier New"/>
            <w:color w:val="333333"/>
            <w:sz w:val="20"/>
            <w:szCs w:val="20"/>
          </w:rPr>
          <w:t>IVY(</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77"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78" w:author="Unknown"/>
          <w:rFonts w:ascii="Consolas" w:eastAsia="Times New Roman" w:hAnsi="Consolas" w:cs="Courier New"/>
          <w:color w:val="333333"/>
          <w:sz w:val="20"/>
          <w:szCs w:val="20"/>
        </w:rPr>
      </w:pPr>
      <w:ins w:id="2779"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t xml:space="preserve">Apollo </w:t>
        </w:r>
        <w:proofErr w:type="spellStart"/>
        <w:r w:rsidRPr="007A7EEB">
          <w:rPr>
            <w:rFonts w:ascii="Consolas" w:eastAsia="Times New Roman" w:hAnsi="Consolas" w:cs="Courier New"/>
            <w:color w:val="333333"/>
            <w:sz w:val="20"/>
            <w:szCs w:val="20"/>
          </w:rPr>
          <w:t>apollo</w:t>
        </w:r>
        <w:proofErr w:type="spellEnd"/>
        <w:r w:rsidRPr="007A7EEB">
          <w:rPr>
            <w:rFonts w:ascii="Consolas" w:eastAsia="Times New Roman" w:hAnsi="Consolas" w:cs="Courier New"/>
            <w:color w:val="333333"/>
            <w:sz w:val="20"/>
            <w:szCs w:val="20"/>
          </w:rPr>
          <w:t xml:space="preserve">=new </w:t>
        </w:r>
        <w:proofErr w:type="gramStart"/>
        <w:r w:rsidRPr="007A7EEB">
          <w:rPr>
            <w:rFonts w:ascii="Consolas" w:eastAsia="Times New Roman" w:hAnsi="Consolas" w:cs="Courier New"/>
            <w:color w:val="333333"/>
            <w:sz w:val="20"/>
            <w:szCs w:val="20"/>
          </w:rPr>
          <w:t>Apollo(</w:t>
        </w:r>
        <w:proofErr w:type="gram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0"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1" w:author="Unknown"/>
          <w:rFonts w:ascii="Consolas" w:eastAsia="Times New Roman" w:hAnsi="Consolas" w:cs="Courier New"/>
          <w:color w:val="333333"/>
          <w:sz w:val="20"/>
          <w:szCs w:val="20"/>
        </w:rPr>
      </w:pPr>
      <w:ins w:id="2782"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healthIndiaPatients</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healthIndia.getNumberOfPatients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3"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4" w:author="Unknown"/>
          <w:rFonts w:ascii="Consolas" w:eastAsia="Times New Roman" w:hAnsi="Consolas" w:cs="Courier New"/>
          <w:color w:val="333333"/>
          <w:sz w:val="20"/>
          <w:szCs w:val="20"/>
        </w:rPr>
      </w:pPr>
      <w:ins w:id="2785"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iVYPatients</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ivy.getNumberOfPatients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6"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7" w:author="Unknown"/>
          <w:rFonts w:ascii="Consolas" w:eastAsia="Times New Roman" w:hAnsi="Consolas" w:cs="Courier New"/>
          <w:color w:val="333333"/>
          <w:sz w:val="20"/>
          <w:szCs w:val="20"/>
        </w:rPr>
      </w:pPr>
      <w:ins w:id="2788"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int</w:t>
        </w:r>
        <w:proofErr w:type="spellEnd"/>
        <w:proofErr w:type="gram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apolloPatients</w:t>
        </w:r>
        <w:proofErr w:type="spellEnd"/>
        <w:r w:rsidRPr="007A7EEB">
          <w:rPr>
            <w:rFonts w:ascii="Consolas" w:eastAsia="Times New Roman" w:hAnsi="Consolas" w:cs="Courier New"/>
            <w:color w:val="333333"/>
            <w:sz w:val="20"/>
            <w:szCs w:val="20"/>
          </w:rPr>
          <w:t xml:space="preserve">= </w:t>
        </w:r>
        <w:proofErr w:type="spellStart"/>
        <w:r w:rsidRPr="007A7EEB">
          <w:rPr>
            <w:rFonts w:ascii="Consolas" w:eastAsia="Times New Roman" w:hAnsi="Consolas" w:cs="Courier New"/>
            <w:color w:val="333333"/>
            <w:sz w:val="20"/>
            <w:szCs w:val="20"/>
          </w:rPr>
          <w:t>apollo.getNumberOfPatients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89"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90" w:author="Unknown"/>
          <w:rFonts w:ascii="Consolas" w:eastAsia="Times New Roman" w:hAnsi="Consolas" w:cs="Courier New"/>
          <w:color w:val="333333"/>
          <w:sz w:val="20"/>
          <w:szCs w:val="20"/>
        </w:rPr>
      </w:pPr>
      <w:ins w:id="2791"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"Health India hospital patients: "+ </w:t>
        </w:r>
        <w:proofErr w:type="spellStart"/>
        <w:r w:rsidRPr="007A7EEB">
          <w:rPr>
            <w:rFonts w:ascii="Consolas" w:eastAsia="Times New Roman" w:hAnsi="Consolas" w:cs="Courier New"/>
            <w:color w:val="333333"/>
            <w:sz w:val="20"/>
            <w:szCs w:val="20"/>
          </w:rPr>
          <w:t>healthIndiaPatients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92"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93" w:author="Unknown"/>
          <w:rFonts w:ascii="Consolas" w:eastAsia="Times New Roman" w:hAnsi="Consolas" w:cs="Courier New"/>
          <w:color w:val="333333"/>
          <w:sz w:val="20"/>
          <w:szCs w:val="20"/>
        </w:rPr>
      </w:pPr>
      <w:ins w:id="2794"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 xml:space="preserve">"IVY hospital Patients: "+ </w:t>
        </w:r>
        <w:proofErr w:type="spellStart"/>
        <w:r w:rsidRPr="007A7EEB">
          <w:rPr>
            <w:rFonts w:ascii="Consolas" w:eastAsia="Times New Roman" w:hAnsi="Consolas" w:cs="Courier New"/>
            <w:color w:val="333333"/>
            <w:sz w:val="20"/>
            <w:szCs w:val="20"/>
          </w:rPr>
          <w:t>iVYPatients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95"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96" w:author="Unknown"/>
          <w:rFonts w:ascii="Consolas" w:eastAsia="Times New Roman" w:hAnsi="Consolas" w:cs="Courier New"/>
          <w:color w:val="333333"/>
          <w:sz w:val="20"/>
          <w:szCs w:val="20"/>
        </w:rPr>
      </w:pPr>
      <w:ins w:id="2797" w:author="Unknown">
        <w:r w:rsidRPr="007A7EEB">
          <w:rPr>
            <w:rFonts w:ascii="Consolas" w:eastAsia="Times New Roman" w:hAnsi="Consolas" w:cs="Courier New"/>
            <w:color w:val="333333"/>
            <w:sz w:val="20"/>
            <w:szCs w:val="20"/>
          </w:rPr>
          <w:tab/>
        </w:r>
        <w:r w:rsidRPr="007A7EEB">
          <w:rPr>
            <w:rFonts w:ascii="Consolas" w:eastAsia="Times New Roman" w:hAnsi="Consolas" w:cs="Courier New"/>
            <w:color w:val="333333"/>
            <w:sz w:val="20"/>
            <w:szCs w:val="20"/>
          </w:rPr>
          <w:tab/>
        </w:r>
        <w:proofErr w:type="spellStart"/>
        <w:proofErr w:type="gramStart"/>
        <w:r w:rsidRPr="007A7EEB">
          <w:rPr>
            <w:rFonts w:ascii="Consolas" w:eastAsia="Times New Roman" w:hAnsi="Consolas" w:cs="Courier New"/>
            <w:color w:val="333333"/>
            <w:sz w:val="20"/>
            <w:szCs w:val="20"/>
          </w:rPr>
          <w:t>System.out.println</w:t>
        </w:r>
        <w:proofErr w:type="spellEnd"/>
        <w:r w:rsidRPr="007A7EEB">
          <w:rPr>
            <w:rFonts w:ascii="Consolas" w:eastAsia="Times New Roman" w:hAnsi="Consolas" w:cs="Courier New"/>
            <w:color w:val="333333"/>
            <w:sz w:val="20"/>
            <w:szCs w:val="20"/>
          </w:rPr>
          <w:t>(</w:t>
        </w:r>
        <w:proofErr w:type="gramEnd"/>
        <w:r w:rsidRPr="007A7EEB">
          <w:rPr>
            <w:rFonts w:ascii="Consolas" w:eastAsia="Times New Roman" w:hAnsi="Consolas" w:cs="Courier New"/>
            <w:color w:val="333333"/>
            <w:sz w:val="20"/>
            <w:szCs w:val="20"/>
          </w:rPr>
          <w:t>"Apollo hospital Patients: " +</w:t>
        </w:r>
        <w:proofErr w:type="spellStart"/>
        <w:r w:rsidRPr="007A7EEB">
          <w:rPr>
            <w:rFonts w:ascii="Consolas" w:eastAsia="Times New Roman" w:hAnsi="Consolas" w:cs="Courier New"/>
            <w:color w:val="333333"/>
            <w:sz w:val="20"/>
            <w:szCs w:val="20"/>
          </w:rPr>
          <w:t>apolloPatients</w:t>
        </w:r>
        <w:proofErr w:type="spellEnd"/>
        <w:r w:rsidRPr="007A7EEB">
          <w:rPr>
            <w:rFonts w:ascii="Consolas" w:eastAsia="Times New Roman" w:hAnsi="Consolas" w:cs="Courier New"/>
            <w:color w:val="333333"/>
            <w:sz w:val="20"/>
            <w:szCs w:val="20"/>
          </w:rPr>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98"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799" w:author="Unknown"/>
          <w:rFonts w:ascii="Consolas" w:eastAsia="Times New Roman" w:hAnsi="Consolas" w:cs="Courier New"/>
          <w:color w:val="333333"/>
          <w:sz w:val="20"/>
          <w:szCs w:val="20"/>
        </w:rPr>
      </w:pPr>
      <w:ins w:id="2800" w:author="Unknown">
        <w:r w:rsidRPr="007A7EEB">
          <w:rPr>
            <w:rFonts w:ascii="Consolas" w:eastAsia="Times New Roman" w:hAnsi="Consolas" w:cs="Courier New"/>
            <w:color w:val="333333"/>
            <w:sz w:val="20"/>
            <w:szCs w:val="20"/>
          </w:rPr>
          <w:tab/>
          <w: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801" w:author="Unknown"/>
          <w:rFonts w:ascii="Consolas" w:eastAsia="Times New Roman" w:hAnsi="Consolas" w:cs="Courier New"/>
          <w:color w:val="333333"/>
          <w:sz w:val="20"/>
          <w:szCs w:val="20"/>
        </w:rPr>
      </w:pPr>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802" w:author="Unknown"/>
          <w:rFonts w:ascii="Consolas" w:eastAsia="Times New Roman" w:hAnsi="Consolas" w:cs="Courier New"/>
          <w:color w:val="333333"/>
          <w:sz w:val="20"/>
          <w:szCs w:val="20"/>
        </w:rPr>
      </w:pPr>
      <w:ins w:id="2803" w:author="Unknown">
        <w:r w:rsidRPr="007A7EEB">
          <w:rPr>
            <w:rFonts w:ascii="Consolas" w:eastAsia="Times New Roman" w:hAnsi="Consolas" w:cs="Courier New"/>
            <w:color w:val="333333"/>
            <w:sz w:val="20"/>
            <w:szCs w:val="20"/>
          </w:rPr>
          <w:t>}</w:t>
        </w:r>
      </w:ins>
    </w:p>
    <w:p w:rsidR="007A7EEB" w:rsidRPr="007A7EEB" w:rsidRDefault="007A7EEB" w:rsidP="007A7EEB">
      <w:pPr>
        <w:shd w:val="clear" w:color="auto" w:fill="F1F1F1"/>
        <w:spacing w:before="150" w:after="150" w:line="240" w:lineRule="auto"/>
        <w:jc w:val="both"/>
        <w:outlineLvl w:val="3"/>
        <w:rPr>
          <w:ins w:id="2804" w:author="Unknown"/>
          <w:rFonts w:ascii="Calibri" w:eastAsia="Times New Roman" w:hAnsi="Calibri" w:cs="Calibri"/>
          <w:color w:val="339600"/>
          <w:sz w:val="27"/>
          <w:szCs w:val="27"/>
        </w:rPr>
      </w:pPr>
      <w:ins w:id="2805" w:author="Unknown">
        <w:r w:rsidRPr="007A7EEB">
          <w:rPr>
            <w:rFonts w:ascii="Calibri" w:eastAsia="Times New Roman" w:hAnsi="Calibri" w:cs="Calibri"/>
            <w:b/>
            <w:bCs/>
            <w:color w:val="008000"/>
            <w:sz w:val="27"/>
            <w:szCs w:val="27"/>
          </w:rPr>
          <w:t>Output:</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806" w:author="Unknown"/>
          <w:rFonts w:ascii="Consolas" w:eastAsia="Times New Roman" w:hAnsi="Consolas" w:cs="Courier New"/>
          <w:color w:val="333333"/>
          <w:sz w:val="20"/>
          <w:szCs w:val="20"/>
        </w:rPr>
      </w:pPr>
      <w:ins w:id="2807" w:author="Unknown">
        <w:r w:rsidRPr="007A7EEB">
          <w:rPr>
            <w:rFonts w:ascii="Consolas" w:eastAsia="Times New Roman" w:hAnsi="Consolas" w:cs="Courier New"/>
            <w:color w:val="333333"/>
            <w:sz w:val="20"/>
            <w:szCs w:val="20"/>
          </w:rPr>
          <w:t>Health India hospital patients: 1657</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808" w:author="Unknown"/>
          <w:rFonts w:ascii="Consolas" w:eastAsia="Times New Roman" w:hAnsi="Consolas" w:cs="Courier New"/>
          <w:color w:val="333333"/>
          <w:sz w:val="20"/>
          <w:szCs w:val="20"/>
        </w:rPr>
      </w:pPr>
      <w:ins w:id="2809" w:author="Unknown">
        <w:r w:rsidRPr="007A7EEB">
          <w:rPr>
            <w:rFonts w:ascii="Consolas" w:eastAsia="Times New Roman" w:hAnsi="Consolas" w:cs="Courier New"/>
            <w:color w:val="333333"/>
            <w:sz w:val="20"/>
            <w:szCs w:val="20"/>
          </w:rPr>
          <w:t>IVY hospital Patients: 2965</w:t>
        </w:r>
      </w:ins>
    </w:p>
    <w:p w:rsidR="007A7EEB" w:rsidRPr="007A7EEB" w:rsidRDefault="007A7EEB" w:rsidP="007A7EE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ins w:id="2810" w:author="Unknown"/>
          <w:rFonts w:ascii="Consolas" w:eastAsia="Times New Roman" w:hAnsi="Consolas" w:cs="Courier New"/>
          <w:color w:val="333333"/>
          <w:sz w:val="20"/>
          <w:szCs w:val="20"/>
        </w:rPr>
      </w:pPr>
      <w:ins w:id="2811" w:author="Unknown">
        <w:r w:rsidRPr="007A7EEB">
          <w:rPr>
            <w:rFonts w:ascii="Consolas" w:eastAsia="Times New Roman" w:hAnsi="Consolas" w:cs="Courier New"/>
            <w:color w:val="333333"/>
            <w:sz w:val="20"/>
            <w:szCs w:val="20"/>
          </w:rPr>
          <w:t>Apollo hospital Patients: 1631</w:t>
        </w:r>
      </w:ins>
    </w:p>
    <w:p w:rsidR="007A7EEB" w:rsidRPr="007A7EEB" w:rsidRDefault="007A7EEB" w:rsidP="007A7EEB">
      <w:pPr>
        <w:shd w:val="clear" w:color="auto" w:fill="FFFFFF"/>
        <w:spacing w:after="150" w:line="240" w:lineRule="auto"/>
        <w:jc w:val="both"/>
        <w:rPr>
          <w:ins w:id="2812" w:author="Unknown"/>
          <w:rFonts w:ascii="Calibri" w:eastAsia="Times New Roman" w:hAnsi="Calibri" w:cs="Calibri"/>
          <w:color w:val="555555"/>
          <w:sz w:val="26"/>
          <w:szCs w:val="26"/>
        </w:rPr>
      </w:pPr>
      <w:ins w:id="2813" w:author="Unknown">
        <w:r w:rsidRPr="007A7EEB">
          <w:rPr>
            <w:rFonts w:ascii="Calibri" w:eastAsia="Times New Roman" w:hAnsi="Calibri" w:cs="Calibri"/>
            <w:color w:val="555555"/>
            <w:sz w:val="26"/>
            <w:szCs w:val="26"/>
          </w:rPr>
          <w:lastRenderedPageBreak/>
          <w:t>Now we have seen different hospitals are calling same method, but at run time it has to be decided which class method is called depending on which class object is calling the </w:t>
        </w:r>
        <w:proofErr w:type="spellStart"/>
        <w:r w:rsidRPr="007A7EEB">
          <w:rPr>
            <w:rFonts w:ascii="Calibri" w:eastAsia="Times New Roman" w:hAnsi="Calibri" w:cs="Calibri"/>
            <w:b/>
            <w:bCs/>
            <w:color w:val="000000"/>
            <w:sz w:val="26"/>
            <w:szCs w:val="26"/>
          </w:rPr>
          <w:t>getNumberOfPatients</w:t>
        </w:r>
        <w:proofErr w:type="spellEnd"/>
        <w:r w:rsidRPr="007A7EEB">
          <w:rPr>
            <w:rFonts w:ascii="Calibri" w:eastAsia="Times New Roman" w:hAnsi="Calibri" w:cs="Calibri"/>
            <w:b/>
            <w:bCs/>
            <w:color w:val="000000"/>
            <w:sz w:val="26"/>
            <w:szCs w:val="26"/>
          </w:rPr>
          <w:t>()</w:t>
        </w:r>
        <w:r w:rsidRPr="007A7EEB">
          <w:rPr>
            <w:rFonts w:ascii="Calibri" w:eastAsia="Times New Roman" w:hAnsi="Calibri" w:cs="Calibri"/>
            <w:color w:val="555555"/>
            <w:sz w:val="26"/>
            <w:szCs w:val="26"/>
          </w:rPr>
          <w:t> method.</w:t>
        </w:r>
      </w:ins>
    </w:p>
    <w:p w:rsidR="007A7EEB" w:rsidRPr="007A7EEB" w:rsidRDefault="007A7EEB" w:rsidP="007A7EEB">
      <w:pPr>
        <w:spacing w:before="300" w:after="300" w:line="240" w:lineRule="auto"/>
        <w:rPr>
          <w:ins w:id="2814" w:author="Unknown"/>
          <w:rFonts w:ascii="Times New Roman" w:eastAsia="Times New Roman" w:hAnsi="Times New Roman" w:cs="Times New Roman"/>
          <w:sz w:val="24"/>
          <w:szCs w:val="24"/>
        </w:rPr>
      </w:pPr>
      <w:ins w:id="2815" w:author="Unknown">
        <w:r w:rsidRPr="007A7EEB">
          <w:rPr>
            <w:rFonts w:ascii="Times New Roman" w:eastAsia="Times New Roman" w:hAnsi="Times New Roman" w:cs="Times New Roman"/>
            <w:sz w:val="24"/>
            <w:szCs w:val="24"/>
          </w:rPr>
          <w:pict>
            <v:rect id="_x0000_i1163"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816" w:author="Unknown"/>
          <w:rFonts w:ascii="Calibri" w:eastAsia="Times New Roman" w:hAnsi="Calibri" w:cs="Calibri"/>
          <w:color w:val="339600"/>
          <w:sz w:val="27"/>
          <w:szCs w:val="27"/>
        </w:rPr>
      </w:pPr>
      <w:ins w:id="2817" w:author="Unknown">
        <w:r w:rsidRPr="007A7EEB">
          <w:rPr>
            <w:rFonts w:ascii="Calibri" w:eastAsia="Times New Roman" w:hAnsi="Calibri" w:cs="Calibri"/>
            <w:b/>
            <w:bCs/>
            <w:color w:val="008000"/>
            <w:sz w:val="27"/>
            <w:szCs w:val="27"/>
          </w:rPr>
          <w:t>Advantages of using Method Overriding:</w:t>
        </w:r>
      </w:ins>
    </w:p>
    <w:p w:rsidR="007A7EEB" w:rsidRPr="007A7EEB" w:rsidRDefault="007A7EEB" w:rsidP="007A7EEB">
      <w:pPr>
        <w:numPr>
          <w:ilvl w:val="0"/>
          <w:numId w:val="40"/>
        </w:numPr>
        <w:shd w:val="clear" w:color="auto" w:fill="FFFFFF"/>
        <w:spacing w:before="100" w:beforeAutospacing="1" w:after="100" w:afterAutospacing="1" w:line="240" w:lineRule="auto"/>
        <w:jc w:val="both"/>
        <w:rPr>
          <w:ins w:id="2818" w:author="Unknown"/>
          <w:rFonts w:ascii="Calibri" w:eastAsia="Times New Roman" w:hAnsi="Calibri" w:cs="Calibri"/>
          <w:color w:val="555555"/>
          <w:sz w:val="26"/>
          <w:szCs w:val="26"/>
        </w:rPr>
      </w:pPr>
      <w:ins w:id="2819" w:author="Unknown">
        <w:r w:rsidRPr="007A7EEB">
          <w:rPr>
            <w:rFonts w:ascii="Calibri" w:eastAsia="Times New Roman" w:hAnsi="Calibri" w:cs="Calibri"/>
            <w:color w:val="555555"/>
            <w:sz w:val="26"/>
            <w:szCs w:val="26"/>
          </w:rPr>
          <w:t>Method overriding is made to achieve Dynamic Binding or Runtime polymorphism.</w:t>
        </w:r>
      </w:ins>
    </w:p>
    <w:p w:rsidR="007A7EEB" w:rsidRPr="007A7EEB" w:rsidRDefault="007A7EEB" w:rsidP="007A7EEB">
      <w:pPr>
        <w:numPr>
          <w:ilvl w:val="0"/>
          <w:numId w:val="40"/>
        </w:numPr>
        <w:shd w:val="clear" w:color="auto" w:fill="FFFFFF"/>
        <w:spacing w:before="100" w:beforeAutospacing="1" w:after="100" w:afterAutospacing="1" w:line="240" w:lineRule="auto"/>
        <w:jc w:val="both"/>
        <w:rPr>
          <w:ins w:id="2820" w:author="Unknown"/>
          <w:rFonts w:ascii="Calibri" w:eastAsia="Times New Roman" w:hAnsi="Calibri" w:cs="Calibri"/>
          <w:color w:val="555555"/>
          <w:sz w:val="26"/>
          <w:szCs w:val="26"/>
        </w:rPr>
      </w:pPr>
      <w:ins w:id="2821" w:author="Unknown">
        <w:r w:rsidRPr="007A7EEB">
          <w:rPr>
            <w:rFonts w:ascii="Calibri" w:eastAsia="Times New Roman" w:hAnsi="Calibri" w:cs="Calibri"/>
            <w:color w:val="555555"/>
            <w:sz w:val="26"/>
            <w:szCs w:val="26"/>
          </w:rPr>
          <w:t>Method overriding is used to give more specific definition to the method which is already defined in the Base Class.</w:t>
        </w:r>
      </w:ins>
    </w:p>
    <w:p w:rsidR="007A7EEB" w:rsidRPr="007A7EEB" w:rsidRDefault="007A7EEB" w:rsidP="007A7EEB">
      <w:pPr>
        <w:spacing w:before="300" w:after="300" w:line="240" w:lineRule="auto"/>
        <w:rPr>
          <w:ins w:id="2822" w:author="Unknown"/>
          <w:rFonts w:ascii="Times New Roman" w:eastAsia="Times New Roman" w:hAnsi="Times New Roman" w:cs="Times New Roman"/>
          <w:sz w:val="24"/>
          <w:szCs w:val="24"/>
        </w:rPr>
      </w:pPr>
      <w:ins w:id="2823" w:author="Unknown">
        <w:r w:rsidRPr="007A7EEB">
          <w:rPr>
            <w:rFonts w:ascii="Times New Roman" w:eastAsia="Times New Roman" w:hAnsi="Times New Roman" w:cs="Times New Roman"/>
            <w:sz w:val="24"/>
            <w:szCs w:val="24"/>
          </w:rPr>
          <w:pict>
            <v:rect id="_x0000_i1164"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824" w:author="Unknown"/>
          <w:rFonts w:ascii="Calibri" w:eastAsia="Times New Roman" w:hAnsi="Calibri" w:cs="Calibri"/>
          <w:color w:val="339600"/>
          <w:sz w:val="27"/>
          <w:szCs w:val="27"/>
        </w:rPr>
      </w:pPr>
      <w:ins w:id="2825" w:author="Unknown">
        <w:r w:rsidRPr="007A7EEB">
          <w:rPr>
            <w:rFonts w:ascii="Calibri" w:eastAsia="Times New Roman" w:hAnsi="Calibri" w:cs="Calibri"/>
            <w:b/>
            <w:bCs/>
            <w:color w:val="008000"/>
            <w:sz w:val="27"/>
            <w:szCs w:val="27"/>
          </w:rPr>
          <w:t xml:space="preserve">Rules of Method </w:t>
        </w:r>
        <w:proofErr w:type="gramStart"/>
        <w:r w:rsidRPr="007A7EEB">
          <w:rPr>
            <w:rFonts w:ascii="Calibri" w:eastAsia="Times New Roman" w:hAnsi="Calibri" w:cs="Calibri"/>
            <w:b/>
            <w:bCs/>
            <w:color w:val="008000"/>
            <w:sz w:val="27"/>
            <w:szCs w:val="27"/>
          </w:rPr>
          <w:t>Overriding :</w:t>
        </w:r>
        <w:proofErr w:type="gramEnd"/>
      </w:ins>
    </w:p>
    <w:p w:rsidR="007A7EEB" w:rsidRPr="007A7EEB" w:rsidRDefault="007A7EEB" w:rsidP="007A7EEB">
      <w:pPr>
        <w:numPr>
          <w:ilvl w:val="0"/>
          <w:numId w:val="41"/>
        </w:numPr>
        <w:shd w:val="clear" w:color="auto" w:fill="FFFFFF"/>
        <w:spacing w:before="100" w:beforeAutospacing="1" w:after="100" w:afterAutospacing="1" w:line="240" w:lineRule="auto"/>
        <w:jc w:val="both"/>
        <w:rPr>
          <w:ins w:id="2826" w:author="Unknown"/>
          <w:rFonts w:ascii="Calibri" w:eastAsia="Times New Roman" w:hAnsi="Calibri" w:cs="Calibri"/>
          <w:color w:val="555555"/>
          <w:sz w:val="26"/>
          <w:szCs w:val="26"/>
        </w:rPr>
      </w:pPr>
      <w:ins w:id="2827" w:author="Unknown">
        <w:r w:rsidRPr="007A7EEB">
          <w:rPr>
            <w:rFonts w:ascii="Calibri" w:eastAsia="Times New Roman" w:hAnsi="Calibri" w:cs="Calibri"/>
            <w:color w:val="555555"/>
            <w:sz w:val="26"/>
            <w:szCs w:val="26"/>
          </w:rPr>
          <w:t>Extended class must have same name of method as in base class.</w:t>
        </w:r>
      </w:ins>
    </w:p>
    <w:p w:rsidR="007A7EEB" w:rsidRPr="007A7EEB" w:rsidRDefault="007A7EEB" w:rsidP="007A7EEB">
      <w:pPr>
        <w:numPr>
          <w:ilvl w:val="0"/>
          <w:numId w:val="41"/>
        </w:numPr>
        <w:shd w:val="clear" w:color="auto" w:fill="FFFFFF"/>
        <w:spacing w:before="100" w:beforeAutospacing="1" w:after="100" w:afterAutospacing="1" w:line="240" w:lineRule="auto"/>
        <w:jc w:val="both"/>
        <w:rPr>
          <w:ins w:id="2828" w:author="Unknown"/>
          <w:rFonts w:ascii="Calibri" w:eastAsia="Times New Roman" w:hAnsi="Calibri" w:cs="Calibri"/>
          <w:color w:val="555555"/>
          <w:sz w:val="26"/>
          <w:szCs w:val="26"/>
        </w:rPr>
      </w:pPr>
      <w:ins w:id="2829" w:author="Unknown">
        <w:r w:rsidRPr="007A7EEB">
          <w:rPr>
            <w:rFonts w:ascii="Calibri" w:eastAsia="Times New Roman" w:hAnsi="Calibri" w:cs="Calibri"/>
            <w:color w:val="555555"/>
            <w:sz w:val="26"/>
            <w:szCs w:val="26"/>
          </w:rPr>
          <w:t>Method which is overridden must have same parameters.</w:t>
        </w:r>
      </w:ins>
    </w:p>
    <w:p w:rsidR="007A7EEB" w:rsidRPr="007A7EEB" w:rsidRDefault="007A7EEB" w:rsidP="007A7EEB">
      <w:pPr>
        <w:numPr>
          <w:ilvl w:val="0"/>
          <w:numId w:val="41"/>
        </w:numPr>
        <w:shd w:val="clear" w:color="auto" w:fill="FFFFFF"/>
        <w:spacing w:before="100" w:beforeAutospacing="1" w:after="100" w:afterAutospacing="1" w:line="240" w:lineRule="auto"/>
        <w:jc w:val="both"/>
        <w:rPr>
          <w:ins w:id="2830" w:author="Unknown"/>
          <w:rFonts w:ascii="Calibri" w:eastAsia="Times New Roman" w:hAnsi="Calibri" w:cs="Calibri"/>
          <w:color w:val="555555"/>
          <w:sz w:val="26"/>
          <w:szCs w:val="26"/>
        </w:rPr>
      </w:pPr>
      <w:ins w:id="2831" w:author="Unknown">
        <w:r w:rsidRPr="007A7EEB">
          <w:rPr>
            <w:rFonts w:ascii="Calibri" w:eastAsia="Times New Roman" w:hAnsi="Calibri" w:cs="Calibri"/>
            <w:color w:val="555555"/>
            <w:sz w:val="26"/>
            <w:szCs w:val="26"/>
          </w:rPr>
          <w:t>Method which is to be overridden should not be declared Final and static.</w:t>
        </w:r>
      </w:ins>
    </w:p>
    <w:p w:rsidR="007A7EEB" w:rsidRPr="007A7EEB" w:rsidRDefault="007A7EEB" w:rsidP="007A7EEB">
      <w:pPr>
        <w:spacing w:before="300" w:after="300" w:line="240" w:lineRule="auto"/>
        <w:rPr>
          <w:ins w:id="2832" w:author="Unknown"/>
          <w:rFonts w:ascii="Times New Roman" w:eastAsia="Times New Roman" w:hAnsi="Times New Roman" w:cs="Times New Roman"/>
          <w:sz w:val="24"/>
          <w:szCs w:val="24"/>
        </w:rPr>
      </w:pPr>
      <w:ins w:id="2833" w:author="Unknown">
        <w:r w:rsidRPr="007A7EEB">
          <w:rPr>
            <w:rFonts w:ascii="Times New Roman" w:eastAsia="Times New Roman" w:hAnsi="Times New Roman" w:cs="Times New Roman"/>
            <w:sz w:val="24"/>
            <w:szCs w:val="24"/>
          </w:rPr>
          <w:pict>
            <v:rect id="_x0000_i1165"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834" w:author="Unknown"/>
          <w:rFonts w:ascii="Calibri" w:eastAsia="Times New Roman" w:hAnsi="Calibri" w:cs="Calibri"/>
          <w:color w:val="339600"/>
          <w:sz w:val="27"/>
          <w:szCs w:val="27"/>
        </w:rPr>
      </w:pPr>
      <w:ins w:id="2835" w:author="Unknown">
        <w:r w:rsidRPr="007A7EEB">
          <w:rPr>
            <w:rFonts w:ascii="Calibri" w:eastAsia="Times New Roman" w:hAnsi="Calibri" w:cs="Calibri"/>
            <w:b/>
            <w:bCs/>
            <w:color w:val="008000"/>
            <w:sz w:val="27"/>
            <w:szCs w:val="27"/>
          </w:rPr>
          <w:t>Difference between Method Overloading and Method Overriding:</w:t>
        </w:r>
      </w:ins>
    </w:p>
    <w:p w:rsidR="007A7EEB" w:rsidRPr="007A7EEB" w:rsidRDefault="007A7EEB" w:rsidP="007A7EEB">
      <w:pPr>
        <w:shd w:val="clear" w:color="auto" w:fill="FFFFFF"/>
        <w:spacing w:after="150" w:line="240" w:lineRule="auto"/>
        <w:jc w:val="both"/>
        <w:rPr>
          <w:ins w:id="2836" w:author="Unknown"/>
          <w:rFonts w:ascii="Calibri" w:eastAsia="Times New Roman" w:hAnsi="Calibri" w:cs="Calibri"/>
          <w:color w:val="555555"/>
          <w:sz w:val="26"/>
          <w:szCs w:val="26"/>
        </w:rPr>
      </w:pPr>
      <w:ins w:id="2837" w:author="Unknown">
        <w:r w:rsidRPr="007A7EEB">
          <w:rPr>
            <w:rFonts w:ascii="Calibri" w:eastAsia="Times New Roman" w:hAnsi="Calibri" w:cs="Calibri"/>
            <w:b/>
            <w:bCs/>
            <w:color w:val="000000"/>
            <w:sz w:val="26"/>
            <w:szCs w:val="26"/>
            <w:u w:val="single"/>
          </w:rPr>
          <w:t>Method overloading:</w:t>
        </w:r>
      </w:ins>
    </w:p>
    <w:p w:rsidR="007A7EEB" w:rsidRPr="007A7EEB" w:rsidRDefault="007A7EEB" w:rsidP="007A7EEB">
      <w:pPr>
        <w:numPr>
          <w:ilvl w:val="0"/>
          <w:numId w:val="42"/>
        </w:numPr>
        <w:shd w:val="clear" w:color="auto" w:fill="FFFFFF"/>
        <w:spacing w:before="100" w:beforeAutospacing="1" w:after="100" w:afterAutospacing="1" w:line="240" w:lineRule="auto"/>
        <w:jc w:val="both"/>
        <w:rPr>
          <w:ins w:id="2838" w:author="Unknown"/>
          <w:rFonts w:ascii="Calibri" w:eastAsia="Times New Roman" w:hAnsi="Calibri" w:cs="Calibri"/>
          <w:color w:val="555555"/>
          <w:sz w:val="26"/>
          <w:szCs w:val="26"/>
        </w:rPr>
      </w:pPr>
      <w:ins w:id="2839" w:author="Unknown">
        <w:r w:rsidRPr="007A7EEB">
          <w:rPr>
            <w:rFonts w:ascii="Calibri" w:eastAsia="Times New Roman" w:hAnsi="Calibri" w:cs="Calibri"/>
            <w:color w:val="555555"/>
            <w:sz w:val="26"/>
            <w:szCs w:val="26"/>
          </w:rPr>
          <w:t>Method Overloading happens at compile time.</w:t>
        </w:r>
      </w:ins>
    </w:p>
    <w:p w:rsidR="007A7EEB" w:rsidRPr="007A7EEB" w:rsidRDefault="007A7EEB" w:rsidP="007A7EEB">
      <w:pPr>
        <w:numPr>
          <w:ilvl w:val="0"/>
          <w:numId w:val="42"/>
        </w:numPr>
        <w:shd w:val="clear" w:color="auto" w:fill="FFFFFF"/>
        <w:spacing w:before="100" w:beforeAutospacing="1" w:after="100" w:afterAutospacing="1" w:line="240" w:lineRule="auto"/>
        <w:jc w:val="both"/>
        <w:rPr>
          <w:ins w:id="2840" w:author="Unknown"/>
          <w:rFonts w:ascii="Calibri" w:eastAsia="Times New Roman" w:hAnsi="Calibri" w:cs="Calibri"/>
          <w:color w:val="555555"/>
          <w:sz w:val="26"/>
          <w:szCs w:val="26"/>
        </w:rPr>
      </w:pPr>
      <w:ins w:id="2841" w:author="Unknown">
        <w:r w:rsidRPr="007A7EEB">
          <w:rPr>
            <w:rFonts w:ascii="Calibri" w:eastAsia="Times New Roman" w:hAnsi="Calibri" w:cs="Calibri"/>
            <w:color w:val="555555"/>
            <w:sz w:val="26"/>
            <w:szCs w:val="26"/>
          </w:rPr>
          <w:t xml:space="preserve">Static methods can be overloaded </w:t>
        </w:r>
        <w:proofErr w:type="spellStart"/>
        <w:r w:rsidRPr="007A7EEB">
          <w:rPr>
            <w:rFonts w:ascii="Calibri" w:eastAsia="Times New Roman" w:hAnsi="Calibri" w:cs="Calibri"/>
            <w:color w:val="555555"/>
            <w:sz w:val="26"/>
            <w:szCs w:val="26"/>
          </w:rPr>
          <w:t>i.e</w:t>
        </w:r>
        <w:proofErr w:type="spellEnd"/>
        <w:r w:rsidRPr="007A7EEB">
          <w:rPr>
            <w:rFonts w:ascii="Calibri" w:eastAsia="Times New Roman" w:hAnsi="Calibri" w:cs="Calibri"/>
            <w:color w:val="555555"/>
            <w:sz w:val="26"/>
            <w:szCs w:val="26"/>
          </w:rPr>
          <w:t xml:space="preserve"> a class can have more than one static method of same name.</w:t>
        </w:r>
      </w:ins>
    </w:p>
    <w:p w:rsidR="007A7EEB" w:rsidRPr="007A7EEB" w:rsidRDefault="007A7EEB" w:rsidP="007A7EEB">
      <w:pPr>
        <w:numPr>
          <w:ilvl w:val="0"/>
          <w:numId w:val="42"/>
        </w:numPr>
        <w:shd w:val="clear" w:color="auto" w:fill="FFFFFF"/>
        <w:spacing w:before="100" w:beforeAutospacing="1" w:after="100" w:afterAutospacing="1" w:line="240" w:lineRule="auto"/>
        <w:jc w:val="both"/>
        <w:rPr>
          <w:ins w:id="2842" w:author="Unknown"/>
          <w:rFonts w:ascii="Calibri" w:eastAsia="Times New Roman" w:hAnsi="Calibri" w:cs="Calibri"/>
          <w:color w:val="555555"/>
          <w:sz w:val="26"/>
          <w:szCs w:val="26"/>
        </w:rPr>
      </w:pPr>
      <w:ins w:id="2843" w:author="Unknown">
        <w:r w:rsidRPr="007A7EEB">
          <w:rPr>
            <w:rFonts w:ascii="Calibri" w:eastAsia="Times New Roman" w:hAnsi="Calibri" w:cs="Calibri"/>
            <w:color w:val="555555"/>
            <w:sz w:val="26"/>
            <w:szCs w:val="26"/>
          </w:rPr>
          <w:t>Method Overloading is done in the same class.</w:t>
        </w:r>
      </w:ins>
    </w:p>
    <w:p w:rsidR="007A7EEB" w:rsidRPr="007A7EEB" w:rsidRDefault="007A7EEB" w:rsidP="007A7EEB">
      <w:pPr>
        <w:numPr>
          <w:ilvl w:val="0"/>
          <w:numId w:val="42"/>
        </w:numPr>
        <w:shd w:val="clear" w:color="auto" w:fill="FFFFFF"/>
        <w:spacing w:before="100" w:beforeAutospacing="1" w:after="100" w:afterAutospacing="1" w:line="240" w:lineRule="auto"/>
        <w:jc w:val="both"/>
        <w:rPr>
          <w:ins w:id="2844" w:author="Unknown"/>
          <w:rFonts w:ascii="Calibri" w:eastAsia="Times New Roman" w:hAnsi="Calibri" w:cs="Calibri"/>
          <w:color w:val="555555"/>
          <w:sz w:val="26"/>
          <w:szCs w:val="26"/>
        </w:rPr>
      </w:pPr>
      <w:ins w:id="2845" w:author="Unknown">
        <w:r w:rsidRPr="007A7EEB">
          <w:rPr>
            <w:rFonts w:ascii="Calibri" w:eastAsia="Times New Roman" w:hAnsi="Calibri" w:cs="Calibri"/>
            <w:color w:val="555555"/>
            <w:sz w:val="26"/>
            <w:szCs w:val="26"/>
          </w:rPr>
          <w:t>Method Overloading gives better performance.</w:t>
        </w:r>
      </w:ins>
    </w:p>
    <w:p w:rsidR="007A7EEB" w:rsidRPr="007A7EEB" w:rsidRDefault="007A7EEB" w:rsidP="007A7EEB">
      <w:pPr>
        <w:numPr>
          <w:ilvl w:val="0"/>
          <w:numId w:val="42"/>
        </w:numPr>
        <w:shd w:val="clear" w:color="auto" w:fill="FFFFFF"/>
        <w:spacing w:before="100" w:beforeAutospacing="1" w:after="100" w:afterAutospacing="1" w:line="240" w:lineRule="auto"/>
        <w:jc w:val="both"/>
        <w:rPr>
          <w:ins w:id="2846" w:author="Unknown"/>
          <w:rFonts w:ascii="Calibri" w:eastAsia="Times New Roman" w:hAnsi="Calibri" w:cs="Calibri"/>
          <w:color w:val="555555"/>
          <w:sz w:val="26"/>
          <w:szCs w:val="26"/>
        </w:rPr>
      </w:pPr>
      <w:ins w:id="2847" w:author="Unknown">
        <w:r w:rsidRPr="007A7EEB">
          <w:rPr>
            <w:rFonts w:ascii="Calibri" w:eastAsia="Times New Roman" w:hAnsi="Calibri" w:cs="Calibri"/>
            <w:color w:val="555555"/>
            <w:sz w:val="26"/>
            <w:szCs w:val="26"/>
          </w:rPr>
          <w:t>In case of Method Overloading, return type of a method does not matter (means it will be same or different)</w:t>
        </w:r>
        <w:proofErr w:type="gramStart"/>
        <w:r w:rsidRPr="007A7EEB">
          <w:rPr>
            <w:rFonts w:ascii="Calibri" w:eastAsia="Times New Roman" w:hAnsi="Calibri" w:cs="Calibri"/>
            <w:color w:val="555555"/>
            <w:sz w:val="26"/>
            <w:szCs w:val="26"/>
          </w:rPr>
          <w:t>.</w:t>
        </w:r>
        <w:proofErr w:type="gramEnd"/>
      </w:ins>
    </w:p>
    <w:p w:rsidR="007A7EEB" w:rsidRPr="007A7EEB" w:rsidRDefault="007A7EEB" w:rsidP="007A7EEB">
      <w:pPr>
        <w:shd w:val="clear" w:color="auto" w:fill="FFFFFF"/>
        <w:spacing w:after="150" w:line="240" w:lineRule="auto"/>
        <w:jc w:val="both"/>
        <w:rPr>
          <w:ins w:id="2848" w:author="Unknown"/>
          <w:rFonts w:ascii="Calibri" w:eastAsia="Times New Roman" w:hAnsi="Calibri" w:cs="Calibri"/>
          <w:color w:val="555555"/>
          <w:sz w:val="26"/>
          <w:szCs w:val="26"/>
        </w:rPr>
      </w:pPr>
      <w:ins w:id="2849" w:author="Unknown">
        <w:r w:rsidRPr="007A7EEB">
          <w:rPr>
            <w:rFonts w:ascii="Calibri" w:eastAsia="Times New Roman" w:hAnsi="Calibri" w:cs="Calibri"/>
            <w:b/>
            <w:bCs/>
            <w:color w:val="000000"/>
            <w:sz w:val="26"/>
            <w:szCs w:val="26"/>
            <w:u w:val="single"/>
          </w:rPr>
          <w:t>Method Overriding:</w:t>
        </w:r>
      </w:ins>
    </w:p>
    <w:p w:rsidR="007A7EEB" w:rsidRPr="007A7EEB" w:rsidRDefault="007A7EEB" w:rsidP="007A7EEB">
      <w:pPr>
        <w:numPr>
          <w:ilvl w:val="0"/>
          <w:numId w:val="43"/>
        </w:numPr>
        <w:shd w:val="clear" w:color="auto" w:fill="FFFFFF"/>
        <w:spacing w:before="100" w:beforeAutospacing="1" w:after="100" w:afterAutospacing="1" w:line="240" w:lineRule="auto"/>
        <w:jc w:val="both"/>
        <w:rPr>
          <w:ins w:id="2850" w:author="Unknown"/>
          <w:rFonts w:ascii="Calibri" w:eastAsia="Times New Roman" w:hAnsi="Calibri" w:cs="Calibri"/>
          <w:color w:val="555555"/>
          <w:sz w:val="26"/>
          <w:szCs w:val="26"/>
        </w:rPr>
      </w:pPr>
      <w:ins w:id="2851" w:author="Unknown">
        <w:r w:rsidRPr="007A7EEB">
          <w:rPr>
            <w:rFonts w:ascii="Calibri" w:eastAsia="Times New Roman" w:hAnsi="Calibri" w:cs="Calibri"/>
            <w:color w:val="555555"/>
            <w:sz w:val="26"/>
            <w:szCs w:val="26"/>
          </w:rPr>
          <w:t>Method Overriding happens at run time.</w:t>
        </w:r>
      </w:ins>
    </w:p>
    <w:p w:rsidR="007A7EEB" w:rsidRPr="007A7EEB" w:rsidRDefault="007A7EEB" w:rsidP="007A7EEB">
      <w:pPr>
        <w:numPr>
          <w:ilvl w:val="0"/>
          <w:numId w:val="43"/>
        </w:numPr>
        <w:shd w:val="clear" w:color="auto" w:fill="FFFFFF"/>
        <w:spacing w:before="100" w:beforeAutospacing="1" w:after="100" w:afterAutospacing="1" w:line="240" w:lineRule="auto"/>
        <w:jc w:val="both"/>
        <w:rPr>
          <w:ins w:id="2852" w:author="Unknown"/>
          <w:rFonts w:ascii="Calibri" w:eastAsia="Times New Roman" w:hAnsi="Calibri" w:cs="Calibri"/>
          <w:color w:val="555555"/>
          <w:sz w:val="26"/>
          <w:szCs w:val="26"/>
        </w:rPr>
      </w:pPr>
      <w:ins w:id="2853" w:author="Unknown">
        <w:r w:rsidRPr="007A7EEB">
          <w:rPr>
            <w:rFonts w:ascii="Calibri" w:eastAsia="Times New Roman" w:hAnsi="Calibri" w:cs="Calibri"/>
            <w:color w:val="555555"/>
            <w:sz w:val="26"/>
            <w:szCs w:val="26"/>
          </w:rPr>
          <w:t>Static methods cannot be overridden.</w:t>
        </w:r>
      </w:ins>
    </w:p>
    <w:p w:rsidR="007A7EEB" w:rsidRPr="007A7EEB" w:rsidRDefault="007A7EEB" w:rsidP="007A7EEB">
      <w:pPr>
        <w:numPr>
          <w:ilvl w:val="0"/>
          <w:numId w:val="43"/>
        </w:numPr>
        <w:shd w:val="clear" w:color="auto" w:fill="FFFFFF"/>
        <w:spacing w:before="100" w:beforeAutospacing="1" w:after="100" w:afterAutospacing="1" w:line="240" w:lineRule="auto"/>
        <w:jc w:val="both"/>
        <w:rPr>
          <w:ins w:id="2854" w:author="Unknown"/>
          <w:rFonts w:ascii="Calibri" w:eastAsia="Times New Roman" w:hAnsi="Calibri" w:cs="Calibri"/>
          <w:color w:val="555555"/>
          <w:sz w:val="26"/>
          <w:szCs w:val="26"/>
        </w:rPr>
      </w:pPr>
      <w:ins w:id="2855" w:author="Unknown">
        <w:r w:rsidRPr="007A7EEB">
          <w:rPr>
            <w:rFonts w:ascii="Calibri" w:eastAsia="Times New Roman" w:hAnsi="Calibri" w:cs="Calibri"/>
            <w:color w:val="555555"/>
            <w:sz w:val="26"/>
            <w:szCs w:val="26"/>
          </w:rPr>
          <w:t>For method overriding base and child class is required. Overriding is all about giving a specific implementation to the inherited method of a super class.</w:t>
        </w:r>
      </w:ins>
    </w:p>
    <w:p w:rsidR="007A7EEB" w:rsidRPr="007A7EEB" w:rsidRDefault="007A7EEB" w:rsidP="007A7EEB">
      <w:pPr>
        <w:numPr>
          <w:ilvl w:val="0"/>
          <w:numId w:val="43"/>
        </w:numPr>
        <w:shd w:val="clear" w:color="auto" w:fill="FFFFFF"/>
        <w:spacing w:before="100" w:beforeAutospacing="1" w:after="100" w:afterAutospacing="1" w:line="240" w:lineRule="auto"/>
        <w:jc w:val="both"/>
        <w:rPr>
          <w:ins w:id="2856" w:author="Unknown"/>
          <w:rFonts w:ascii="Calibri" w:eastAsia="Times New Roman" w:hAnsi="Calibri" w:cs="Calibri"/>
          <w:color w:val="555555"/>
          <w:sz w:val="26"/>
          <w:szCs w:val="26"/>
        </w:rPr>
      </w:pPr>
      <w:ins w:id="2857" w:author="Unknown">
        <w:r w:rsidRPr="007A7EEB">
          <w:rPr>
            <w:rFonts w:ascii="Calibri" w:eastAsia="Times New Roman" w:hAnsi="Calibri" w:cs="Calibri"/>
            <w:color w:val="555555"/>
            <w:sz w:val="26"/>
            <w:szCs w:val="26"/>
          </w:rPr>
          <w:lastRenderedPageBreak/>
          <w:t>Method Overriding gives less performance as compared to method overloading. The reason is binding of overridden method is being done at run time.</w:t>
        </w:r>
      </w:ins>
    </w:p>
    <w:p w:rsidR="007A7EEB" w:rsidRPr="007A7EEB" w:rsidRDefault="007A7EEB" w:rsidP="007A7EEB">
      <w:pPr>
        <w:numPr>
          <w:ilvl w:val="0"/>
          <w:numId w:val="43"/>
        </w:numPr>
        <w:shd w:val="clear" w:color="auto" w:fill="FFFFFF"/>
        <w:spacing w:before="100" w:beforeAutospacing="1" w:after="100" w:afterAutospacing="1" w:line="240" w:lineRule="auto"/>
        <w:jc w:val="both"/>
        <w:rPr>
          <w:ins w:id="2858" w:author="Unknown"/>
          <w:rFonts w:ascii="Calibri" w:eastAsia="Times New Roman" w:hAnsi="Calibri" w:cs="Calibri"/>
          <w:color w:val="555555"/>
          <w:sz w:val="26"/>
          <w:szCs w:val="26"/>
        </w:rPr>
      </w:pPr>
      <w:ins w:id="2859" w:author="Unknown">
        <w:r w:rsidRPr="007A7EEB">
          <w:rPr>
            <w:rFonts w:ascii="Calibri" w:eastAsia="Times New Roman" w:hAnsi="Calibri" w:cs="Calibri"/>
            <w:color w:val="555555"/>
            <w:sz w:val="26"/>
            <w:szCs w:val="26"/>
          </w:rPr>
          <w:t xml:space="preserve">In case of Method Overriding, Overriding </w:t>
        </w:r>
        <w:proofErr w:type="gramStart"/>
        <w:r w:rsidRPr="007A7EEB">
          <w:rPr>
            <w:rFonts w:ascii="Calibri" w:eastAsia="Times New Roman" w:hAnsi="Calibri" w:cs="Calibri"/>
            <w:color w:val="555555"/>
            <w:sz w:val="26"/>
            <w:szCs w:val="26"/>
          </w:rPr>
          <w:t>methods  have</w:t>
        </w:r>
        <w:proofErr w:type="gramEnd"/>
        <w:r w:rsidRPr="007A7EEB">
          <w:rPr>
            <w:rFonts w:ascii="Calibri" w:eastAsia="Times New Roman" w:hAnsi="Calibri" w:cs="Calibri"/>
            <w:color w:val="555555"/>
            <w:sz w:val="26"/>
            <w:szCs w:val="26"/>
          </w:rPr>
          <w:t xml:space="preserve"> more specific return type.</w:t>
        </w:r>
      </w:ins>
    </w:p>
    <w:p w:rsidR="007A7EEB" w:rsidRPr="007A7EEB" w:rsidRDefault="007A7EEB" w:rsidP="007A7EEB">
      <w:pPr>
        <w:spacing w:before="300" w:after="300" w:line="240" w:lineRule="auto"/>
        <w:rPr>
          <w:ins w:id="2860" w:author="Unknown"/>
          <w:rFonts w:ascii="Times New Roman" w:eastAsia="Times New Roman" w:hAnsi="Times New Roman" w:cs="Times New Roman"/>
          <w:sz w:val="24"/>
          <w:szCs w:val="24"/>
        </w:rPr>
      </w:pPr>
      <w:ins w:id="2861" w:author="Unknown">
        <w:r w:rsidRPr="007A7EEB">
          <w:rPr>
            <w:rFonts w:ascii="Times New Roman" w:eastAsia="Times New Roman" w:hAnsi="Times New Roman" w:cs="Times New Roman"/>
            <w:sz w:val="24"/>
            <w:szCs w:val="24"/>
          </w:rPr>
          <w:pict>
            <v:rect id="_x0000_i1166"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862" w:author="Unknown"/>
          <w:rFonts w:ascii="Calibri" w:eastAsia="Times New Roman" w:hAnsi="Calibri" w:cs="Calibri"/>
          <w:color w:val="339600"/>
          <w:sz w:val="27"/>
          <w:szCs w:val="27"/>
        </w:rPr>
      </w:pPr>
      <w:ins w:id="2863" w:author="Unknown">
        <w:r w:rsidRPr="007A7EEB">
          <w:rPr>
            <w:rFonts w:ascii="Calibri" w:eastAsia="Times New Roman" w:hAnsi="Calibri" w:cs="Calibri"/>
            <w:b/>
            <w:bCs/>
            <w:color w:val="008000"/>
            <w:sz w:val="27"/>
            <w:szCs w:val="27"/>
          </w:rPr>
          <w:t>Important Points:</w:t>
        </w:r>
      </w:ins>
    </w:p>
    <w:p w:rsidR="007A7EEB" w:rsidRPr="007A7EEB" w:rsidRDefault="007A7EEB" w:rsidP="007A7EEB">
      <w:pPr>
        <w:numPr>
          <w:ilvl w:val="0"/>
          <w:numId w:val="44"/>
        </w:numPr>
        <w:shd w:val="clear" w:color="auto" w:fill="FFFFFF"/>
        <w:spacing w:before="100" w:beforeAutospacing="1" w:after="100" w:afterAutospacing="1" w:line="240" w:lineRule="auto"/>
        <w:jc w:val="both"/>
        <w:rPr>
          <w:ins w:id="2864" w:author="Unknown"/>
          <w:rFonts w:ascii="Calibri" w:eastAsia="Times New Roman" w:hAnsi="Calibri" w:cs="Calibri"/>
          <w:color w:val="555555"/>
          <w:sz w:val="26"/>
          <w:szCs w:val="26"/>
        </w:rPr>
      </w:pPr>
      <w:ins w:id="2865" w:author="Unknown">
        <w:r w:rsidRPr="007A7EEB">
          <w:rPr>
            <w:rFonts w:ascii="Calibri" w:eastAsia="Times New Roman" w:hAnsi="Calibri" w:cs="Calibri"/>
            <w:color w:val="555555"/>
            <w:sz w:val="26"/>
            <w:szCs w:val="26"/>
          </w:rPr>
          <w:t>Final method can’t be overridden, as final is a keyword which when applied to class prohibits it from extending in other class, when applied to method it prohibits from overriding and when applied to keyword it prohibits from getting changed.</w:t>
        </w:r>
      </w:ins>
    </w:p>
    <w:p w:rsidR="007A7EEB" w:rsidRPr="007A7EEB" w:rsidRDefault="007A7EEB" w:rsidP="007A7EEB">
      <w:pPr>
        <w:numPr>
          <w:ilvl w:val="0"/>
          <w:numId w:val="44"/>
        </w:numPr>
        <w:shd w:val="clear" w:color="auto" w:fill="FFFFFF"/>
        <w:spacing w:before="100" w:beforeAutospacing="1" w:after="100" w:afterAutospacing="1" w:line="240" w:lineRule="auto"/>
        <w:jc w:val="both"/>
        <w:rPr>
          <w:ins w:id="2866" w:author="Unknown"/>
          <w:rFonts w:ascii="Calibri" w:eastAsia="Times New Roman" w:hAnsi="Calibri" w:cs="Calibri"/>
          <w:color w:val="555555"/>
          <w:sz w:val="26"/>
          <w:szCs w:val="26"/>
        </w:rPr>
      </w:pPr>
      <w:ins w:id="2867" w:author="Unknown">
        <w:r w:rsidRPr="007A7EEB">
          <w:rPr>
            <w:rFonts w:ascii="Calibri" w:eastAsia="Times New Roman" w:hAnsi="Calibri" w:cs="Calibri"/>
            <w:color w:val="555555"/>
            <w:sz w:val="26"/>
            <w:szCs w:val="26"/>
          </w:rPr>
          <w:t>Static method can’t be overridden as static method belongs to the class and not to object of that class.</w:t>
        </w:r>
      </w:ins>
    </w:p>
    <w:p w:rsidR="007A7EEB" w:rsidRPr="007A7EEB" w:rsidRDefault="007A7EEB" w:rsidP="007A7EEB">
      <w:pPr>
        <w:numPr>
          <w:ilvl w:val="0"/>
          <w:numId w:val="44"/>
        </w:numPr>
        <w:shd w:val="clear" w:color="auto" w:fill="FFFFFF"/>
        <w:spacing w:before="100" w:beforeAutospacing="1" w:after="100" w:afterAutospacing="1" w:line="240" w:lineRule="auto"/>
        <w:jc w:val="both"/>
        <w:rPr>
          <w:ins w:id="2868" w:author="Unknown"/>
          <w:rFonts w:ascii="Calibri" w:eastAsia="Times New Roman" w:hAnsi="Calibri" w:cs="Calibri"/>
          <w:color w:val="555555"/>
          <w:sz w:val="26"/>
          <w:szCs w:val="26"/>
        </w:rPr>
      </w:pPr>
      <w:ins w:id="2869" w:author="Unknown">
        <w:r w:rsidRPr="007A7EEB">
          <w:rPr>
            <w:rFonts w:ascii="Calibri" w:eastAsia="Times New Roman" w:hAnsi="Calibri" w:cs="Calibri"/>
            <w:color w:val="555555"/>
            <w:sz w:val="26"/>
            <w:szCs w:val="26"/>
          </w:rPr>
          <w:t>We cannot override main method, as it is static method.</w:t>
        </w:r>
      </w:ins>
    </w:p>
    <w:p w:rsidR="007A7EEB" w:rsidRPr="007A7EEB" w:rsidRDefault="007A7EEB" w:rsidP="007A7EEB">
      <w:pPr>
        <w:spacing w:before="300" w:after="300" w:line="240" w:lineRule="auto"/>
        <w:rPr>
          <w:ins w:id="2870" w:author="Unknown"/>
          <w:rFonts w:ascii="Times New Roman" w:eastAsia="Times New Roman" w:hAnsi="Times New Roman" w:cs="Times New Roman"/>
          <w:sz w:val="24"/>
          <w:szCs w:val="24"/>
        </w:rPr>
      </w:pPr>
      <w:ins w:id="2871" w:author="Unknown">
        <w:r w:rsidRPr="007A7EEB">
          <w:rPr>
            <w:rFonts w:ascii="Times New Roman" w:eastAsia="Times New Roman" w:hAnsi="Times New Roman" w:cs="Times New Roman"/>
            <w:sz w:val="24"/>
            <w:szCs w:val="24"/>
          </w:rPr>
          <w:pict>
            <v:rect id="_x0000_i1167" style="width:0;height:0" o:hralign="left" o:hrstd="t" o:hrnoshade="t" o:hr="t" fillcolor="#555" stroked="f"/>
          </w:pict>
        </w:r>
      </w:ins>
    </w:p>
    <w:p w:rsidR="007A7EEB" w:rsidRPr="007A7EEB" w:rsidRDefault="007A7EEB" w:rsidP="007A7EEB">
      <w:pPr>
        <w:shd w:val="clear" w:color="auto" w:fill="F1F1F1"/>
        <w:spacing w:before="150" w:after="150" w:line="240" w:lineRule="auto"/>
        <w:jc w:val="both"/>
        <w:outlineLvl w:val="3"/>
        <w:rPr>
          <w:ins w:id="2872" w:author="Unknown"/>
          <w:rFonts w:ascii="Calibri" w:eastAsia="Times New Roman" w:hAnsi="Calibri" w:cs="Calibri"/>
          <w:color w:val="339600"/>
          <w:sz w:val="27"/>
          <w:szCs w:val="27"/>
        </w:rPr>
      </w:pPr>
      <w:ins w:id="2873" w:author="Unknown">
        <w:r w:rsidRPr="007A7EEB">
          <w:rPr>
            <w:rFonts w:ascii="Calibri" w:eastAsia="Times New Roman" w:hAnsi="Calibri" w:cs="Calibri"/>
            <w:b/>
            <w:bCs/>
            <w:color w:val="008000"/>
            <w:sz w:val="27"/>
            <w:szCs w:val="27"/>
          </w:rPr>
          <w:t>Quick Revision points:</w:t>
        </w:r>
      </w:ins>
    </w:p>
    <w:p w:rsidR="007A7EEB" w:rsidRPr="007A7EEB" w:rsidRDefault="007A7EEB" w:rsidP="007A7EEB">
      <w:pPr>
        <w:numPr>
          <w:ilvl w:val="0"/>
          <w:numId w:val="45"/>
        </w:numPr>
        <w:shd w:val="clear" w:color="auto" w:fill="FFFFFF"/>
        <w:spacing w:before="100" w:beforeAutospacing="1" w:after="100" w:afterAutospacing="1" w:line="240" w:lineRule="auto"/>
        <w:jc w:val="both"/>
        <w:rPr>
          <w:ins w:id="2874" w:author="Unknown"/>
          <w:rFonts w:ascii="Calibri" w:eastAsia="Times New Roman" w:hAnsi="Calibri" w:cs="Calibri"/>
          <w:color w:val="555555"/>
          <w:sz w:val="26"/>
          <w:szCs w:val="26"/>
        </w:rPr>
      </w:pPr>
      <w:ins w:id="2875" w:author="Unknown">
        <w:r w:rsidRPr="007A7EEB">
          <w:rPr>
            <w:rFonts w:ascii="Calibri" w:eastAsia="Times New Roman" w:hAnsi="Calibri" w:cs="Calibri"/>
            <w:color w:val="555555"/>
            <w:sz w:val="26"/>
            <w:szCs w:val="26"/>
          </w:rPr>
          <w:t>Method overriding is also called as Run time Polymorphism or Dynamic Binding.</w:t>
        </w:r>
      </w:ins>
    </w:p>
    <w:p w:rsidR="007A7EEB" w:rsidRPr="007A7EEB" w:rsidRDefault="007A7EEB" w:rsidP="007A7EEB">
      <w:pPr>
        <w:numPr>
          <w:ilvl w:val="0"/>
          <w:numId w:val="45"/>
        </w:numPr>
        <w:shd w:val="clear" w:color="auto" w:fill="FFFFFF"/>
        <w:spacing w:before="100" w:beforeAutospacing="1" w:after="100" w:afterAutospacing="1" w:line="240" w:lineRule="auto"/>
        <w:jc w:val="both"/>
        <w:rPr>
          <w:ins w:id="2876" w:author="Unknown"/>
          <w:rFonts w:ascii="Calibri" w:eastAsia="Times New Roman" w:hAnsi="Calibri" w:cs="Calibri"/>
          <w:color w:val="555555"/>
          <w:sz w:val="26"/>
          <w:szCs w:val="26"/>
        </w:rPr>
      </w:pPr>
      <w:ins w:id="2877" w:author="Unknown">
        <w:r w:rsidRPr="007A7EEB">
          <w:rPr>
            <w:rFonts w:ascii="Calibri" w:eastAsia="Times New Roman" w:hAnsi="Calibri" w:cs="Calibri"/>
            <w:color w:val="555555"/>
            <w:sz w:val="26"/>
            <w:szCs w:val="26"/>
          </w:rPr>
          <w:t>It increases the readability of code.</w:t>
        </w:r>
      </w:ins>
    </w:p>
    <w:p w:rsidR="007A7EEB" w:rsidRPr="007A7EEB" w:rsidRDefault="007A7EEB" w:rsidP="007A7EEB">
      <w:pPr>
        <w:numPr>
          <w:ilvl w:val="0"/>
          <w:numId w:val="45"/>
        </w:numPr>
        <w:shd w:val="clear" w:color="auto" w:fill="FFFFFF"/>
        <w:spacing w:before="100" w:beforeAutospacing="1" w:after="100" w:afterAutospacing="1" w:line="240" w:lineRule="auto"/>
        <w:jc w:val="both"/>
        <w:rPr>
          <w:ins w:id="2878" w:author="Unknown"/>
          <w:rFonts w:ascii="Calibri" w:eastAsia="Times New Roman" w:hAnsi="Calibri" w:cs="Calibri"/>
          <w:color w:val="555555"/>
          <w:sz w:val="26"/>
          <w:szCs w:val="26"/>
        </w:rPr>
      </w:pPr>
      <w:ins w:id="2879" w:author="Unknown">
        <w:r w:rsidRPr="007A7EEB">
          <w:rPr>
            <w:rFonts w:ascii="Calibri" w:eastAsia="Times New Roman" w:hAnsi="Calibri" w:cs="Calibri"/>
            <w:color w:val="555555"/>
            <w:sz w:val="26"/>
            <w:szCs w:val="26"/>
          </w:rPr>
          <w:t>It helps classes to be more specific in nature.</w:t>
        </w:r>
      </w:ins>
    </w:p>
    <w:p w:rsidR="007A7EEB" w:rsidRPr="007A7EEB" w:rsidRDefault="007A7EEB" w:rsidP="007A7EEB">
      <w:pPr>
        <w:numPr>
          <w:ilvl w:val="0"/>
          <w:numId w:val="45"/>
        </w:numPr>
        <w:shd w:val="clear" w:color="auto" w:fill="FFFFFF"/>
        <w:spacing w:before="100" w:beforeAutospacing="1" w:after="100" w:afterAutospacing="1" w:line="240" w:lineRule="auto"/>
        <w:jc w:val="both"/>
        <w:rPr>
          <w:ins w:id="2880" w:author="Unknown"/>
          <w:rFonts w:ascii="Calibri" w:eastAsia="Times New Roman" w:hAnsi="Calibri" w:cs="Calibri"/>
          <w:color w:val="555555"/>
          <w:sz w:val="26"/>
          <w:szCs w:val="26"/>
        </w:rPr>
      </w:pPr>
      <w:ins w:id="2881" w:author="Unknown">
        <w:r w:rsidRPr="007A7EEB">
          <w:rPr>
            <w:rFonts w:ascii="Calibri" w:eastAsia="Times New Roman" w:hAnsi="Calibri" w:cs="Calibri"/>
            <w:color w:val="555555"/>
            <w:sz w:val="26"/>
            <w:szCs w:val="26"/>
          </w:rPr>
          <w:t>Final and Static methods cannot be overridden.</w:t>
        </w:r>
      </w:ins>
    </w:p>
    <w:p w:rsidR="00883447" w:rsidRDefault="00883447">
      <w:bookmarkStart w:id="2882" w:name="_GoBack"/>
      <w:bookmarkEnd w:id="2882"/>
    </w:p>
    <w:sectPr w:rsidR="00883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1C2"/>
    <w:multiLevelType w:val="multilevel"/>
    <w:tmpl w:val="4B5C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B68FC"/>
    <w:multiLevelType w:val="multilevel"/>
    <w:tmpl w:val="B6D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3D291C"/>
    <w:multiLevelType w:val="multilevel"/>
    <w:tmpl w:val="A23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16356"/>
    <w:multiLevelType w:val="multilevel"/>
    <w:tmpl w:val="3D14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33515C"/>
    <w:multiLevelType w:val="multilevel"/>
    <w:tmpl w:val="1CB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3C0942"/>
    <w:multiLevelType w:val="multilevel"/>
    <w:tmpl w:val="D4A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666A18"/>
    <w:multiLevelType w:val="multilevel"/>
    <w:tmpl w:val="E9D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18597F"/>
    <w:multiLevelType w:val="multilevel"/>
    <w:tmpl w:val="61AA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1D5877"/>
    <w:multiLevelType w:val="multilevel"/>
    <w:tmpl w:val="31B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30203F"/>
    <w:multiLevelType w:val="multilevel"/>
    <w:tmpl w:val="7064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52C2B"/>
    <w:multiLevelType w:val="multilevel"/>
    <w:tmpl w:val="77F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F41E4"/>
    <w:multiLevelType w:val="multilevel"/>
    <w:tmpl w:val="03C0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1E2F3B"/>
    <w:multiLevelType w:val="multilevel"/>
    <w:tmpl w:val="412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F4466F"/>
    <w:multiLevelType w:val="multilevel"/>
    <w:tmpl w:val="AB84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732667"/>
    <w:multiLevelType w:val="multilevel"/>
    <w:tmpl w:val="D37E4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99430D"/>
    <w:multiLevelType w:val="multilevel"/>
    <w:tmpl w:val="2A5A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3471BD"/>
    <w:multiLevelType w:val="multilevel"/>
    <w:tmpl w:val="5B8A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EB26CE"/>
    <w:multiLevelType w:val="multilevel"/>
    <w:tmpl w:val="B19C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B47E11"/>
    <w:multiLevelType w:val="multilevel"/>
    <w:tmpl w:val="4C8E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3B2BB4"/>
    <w:multiLevelType w:val="multilevel"/>
    <w:tmpl w:val="88E8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BA3DED"/>
    <w:multiLevelType w:val="multilevel"/>
    <w:tmpl w:val="C25A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FE54E8"/>
    <w:multiLevelType w:val="multilevel"/>
    <w:tmpl w:val="FD4C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E905AF"/>
    <w:multiLevelType w:val="multilevel"/>
    <w:tmpl w:val="67C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8D3F6B"/>
    <w:multiLevelType w:val="multilevel"/>
    <w:tmpl w:val="479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3140B7"/>
    <w:multiLevelType w:val="multilevel"/>
    <w:tmpl w:val="BBF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2B0231"/>
    <w:multiLevelType w:val="multilevel"/>
    <w:tmpl w:val="8B5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5721734"/>
    <w:multiLevelType w:val="multilevel"/>
    <w:tmpl w:val="9ADC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5F743D"/>
    <w:multiLevelType w:val="multilevel"/>
    <w:tmpl w:val="456A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30437C"/>
    <w:multiLevelType w:val="multilevel"/>
    <w:tmpl w:val="65B4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DA1D03"/>
    <w:multiLevelType w:val="multilevel"/>
    <w:tmpl w:val="5EBE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CB65BF"/>
    <w:multiLevelType w:val="multilevel"/>
    <w:tmpl w:val="3300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C0F2FEE"/>
    <w:multiLevelType w:val="multilevel"/>
    <w:tmpl w:val="0E6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A4702A"/>
    <w:multiLevelType w:val="multilevel"/>
    <w:tmpl w:val="A59A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987C22"/>
    <w:multiLevelType w:val="multilevel"/>
    <w:tmpl w:val="0EE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4B578C"/>
    <w:multiLevelType w:val="multilevel"/>
    <w:tmpl w:val="9714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B05ABF"/>
    <w:multiLevelType w:val="multilevel"/>
    <w:tmpl w:val="13EE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5213C3"/>
    <w:multiLevelType w:val="multilevel"/>
    <w:tmpl w:val="BA5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893A0C"/>
    <w:multiLevelType w:val="multilevel"/>
    <w:tmpl w:val="2978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1104FA"/>
    <w:multiLevelType w:val="multilevel"/>
    <w:tmpl w:val="56E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377A5F"/>
    <w:multiLevelType w:val="multilevel"/>
    <w:tmpl w:val="C668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166D87"/>
    <w:multiLevelType w:val="multilevel"/>
    <w:tmpl w:val="41AC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1B7ACB"/>
    <w:multiLevelType w:val="multilevel"/>
    <w:tmpl w:val="2F88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856F8D"/>
    <w:multiLevelType w:val="multilevel"/>
    <w:tmpl w:val="A8D4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4D5DDB"/>
    <w:multiLevelType w:val="multilevel"/>
    <w:tmpl w:val="E246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210429"/>
    <w:multiLevelType w:val="multilevel"/>
    <w:tmpl w:val="B462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1"/>
  </w:num>
  <w:num w:numId="3">
    <w:abstractNumId w:val="19"/>
  </w:num>
  <w:num w:numId="4">
    <w:abstractNumId w:val="29"/>
  </w:num>
  <w:num w:numId="5">
    <w:abstractNumId w:val="23"/>
  </w:num>
  <w:num w:numId="6">
    <w:abstractNumId w:val="35"/>
  </w:num>
  <w:num w:numId="7">
    <w:abstractNumId w:val="14"/>
  </w:num>
  <w:num w:numId="8">
    <w:abstractNumId w:val="36"/>
  </w:num>
  <w:num w:numId="9">
    <w:abstractNumId w:val="8"/>
  </w:num>
  <w:num w:numId="10">
    <w:abstractNumId w:val="40"/>
  </w:num>
  <w:num w:numId="11">
    <w:abstractNumId w:val="7"/>
  </w:num>
  <w:num w:numId="12">
    <w:abstractNumId w:val="1"/>
  </w:num>
  <w:num w:numId="13">
    <w:abstractNumId w:val="31"/>
  </w:num>
  <w:num w:numId="14">
    <w:abstractNumId w:val="5"/>
  </w:num>
  <w:num w:numId="15">
    <w:abstractNumId w:val="39"/>
  </w:num>
  <w:num w:numId="16">
    <w:abstractNumId w:val="2"/>
  </w:num>
  <w:num w:numId="17">
    <w:abstractNumId w:val="24"/>
  </w:num>
  <w:num w:numId="18">
    <w:abstractNumId w:val="37"/>
  </w:num>
  <w:num w:numId="19">
    <w:abstractNumId w:val="17"/>
  </w:num>
  <w:num w:numId="20">
    <w:abstractNumId w:val="15"/>
  </w:num>
  <w:num w:numId="21">
    <w:abstractNumId w:val="38"/>
  </w:num>
  <w:num w:numId="22">
    <w:abstractNumId w:val="27"/>
  </w:num>
  <w:num w:numId="23">
    <w:abstractNumId w:val="25"/>
  </w:num>
  <w:num w:numId="24">
    <w:abstractNumId w:val="9"/>
  </w:num>
  <w:num w:numId="25">
    <w:abstractNumId w:val="12"/>
  </w:num>
  <w:num w:numId="26">
    <w:abstractNumId w:val="34"/>
  </w:num>
  <w:num w:numId="27">
    <w:abstractNumId w:val="11"/>
  </w:num>
  <w:num w:numId="28">
    <w:abstractNumId w:val="4"/>
  </w:num>
  <w:num w:numId="29">
    <w:abstractNumId w:val="3"/>
  </w:num>
  <w:num w:numId="30">
    <w:abstractNumId w:val="21"/>
  </w:num>
  <w:num w:numId="31">
    <w:abstractNumId w:val="26"/>
  </w:num>
  <w:num w:numId="32">
    <w:abstractNumId w:val="20"/>
  </w:num>
  <w:num w:numId="33">
    <w:abstractNumId w:val="18"/>
  </w:num>
  <w:num w:numId="34">
    <w:abstractNumId w:val="43"/>
  </w:num>
  <w:num w:numId="35">
    <w:abstractNumId w:val="10"/>
  </w:num>
  <w:num w:numId="36">
    <w:abstractNumId w:val="44"/>
  </w:num>
  <w:num w:numId="37">
    <w:abstractNumId w:val="30"/>
  </w:num>
  <w:num w:numId="38">
    <w:abstractNumId w:val="22"/>
  </w:num>
  <w:num w:numId="39">
    <w:abstractNumId w:val="28"/>
  </w:num>
  <w:num w:numId="40">
    <w:abstractNumId w:val="32"/>
  </w:num>
  <w:num w:numId="41">
    <w:abstractNumId w:val="13"/>
  </w:num>
  <w:num w:numId="42">
    <w:abstractNumId w:val="0"/>
  </w:num>
  <w:num w:numId="43">
    <w:abstractNumId w:val="33"/>
  </w:num>
  <w:num w:numId="44">
    <w:abstractNumId w:val="6"/>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EEB"/>
    <w:rsid w:val="007A7EEB"/>
    <w:rsid w:val="0088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7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7E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A7E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EE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7E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E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7EEB"/>
    <w:rPr>
      <w:color w:val="0000FF"/>
      <w:u w:val="single"/>
    </w:rPr>
  </w:style>
  <w:style w:type="paragraph" w:customStyle="1" w:styleId="toctitle">
    <w:name w:val="toc_title"/>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7A7EEB"/>
  </w:style>
  <w:style w:type="character" w:customStyle="1" w:styleId="tocnumber">
    <w:name w:val="toc_number"/>
    <w:basedOn w:val="DefaultParagraphFont"/>
    <w:rsid w:val="007A7EEB"/>
  </w:style>
  <w:style w:type="character" w:styleId="Strong">
    <w:name w:val="Strong"/>
    <w:basedOn w:val="DefaultParagraphFont"/>
    <w:uiPriority w:val="22"/>
    <w:qFormat/>
    <w:rsid w:val="007A7EEB"/>
    <w:rPr>
      <w:b/>
      <w:bCs/>
    </w:rPr>
  </w:style>
  <w:style w:type="paragraph" w:styleId="BalloonText">
    <w:name w:val="Balloon Text"/>
    <w:basedOn w:val="Normal"/>
    <w:link w:val="BalloonTextChar"/>
    <w:uiPriority w:val="99"/>
    <w:semiHidden/>
    <w:unhideWhenUsed/>
    <w:rsid w:val="007A7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B"/>
    <w:rPr>
      <w:rFonts w:ascii="Tahoma" w:hAnsi="Tahoma" w:cs="Tahoma"/>
      <w:sz w:val="16"/>
      <w:szCs w:val="16"/>
    </w:rPr>
  </w:style>
  <w:style w:type="character" w:styleId="Emphasis">
    <w:name w:val="Emphasis"/>
    <w:basedOn w:val="DefaultParagraphFont"/>
    <w:uiPriority w:val="20"/>
    <w:qFormat/>
    <w:rsid w:val="007A7EEB"/>
    <w:rPr>
      <w:i/>
      <w:iCs/>
    </w:rPr>
  </w:style>
  <w:style w:type="character" w:customStyle="1" w:styleId="Heading3Char">
    <w:name w:val="Heading 3 Char"/>
    <w:basedOn w:val="DefaultParagraphFont"/>
    <w:link w:val="Heading3"/>
    <w:uiPriority w:val="9"/>
    <w:semiHidden/>
    <w:rsid w:val="007A7EEB"/>
    <w:rPr>
      <w:rFonts w:asciiTheme="majorHAnsi" w:eastAsiaTheme="majorEastAsia" w:hAnsiTheme="majorHAnsi" w:cstheme="majorBidi"/>
      <w:b/>
      <w:bCs/>
      <w:color w:val="4F81BD" w:themeColor="accent1"/>
    </w:rPr>
  </w:style>
  <w:style w:type="paragraph" w:customStyle="1" w:styleId="entry-title">
    <w:name w:val="entry-title"/>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A7E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7EEB"/>
    <w:rPr>
      <w:rFonts w:ascii="Arial" w:eastAsia="Times New Roman" w:hAnsi="Arial" w:cs="Arial"/>
      <w:vanish/>
      <w:sz w:val="16"/>
      <w:szCs w:val="16"/>
    </w:rPr>
  </w:style>
  <w:style w:type="paragraph" w:customStyle="1" w:styleId="comment-notes">
    <w:name w:val="comment-notes"/>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7A7EEB"/>
  </w:style>
  <w:style w:type="paragraph" w:customStyle="1" w:styleId="comment-form-comment">
    <w:name w:val="comment-form-comment"/>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A7E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7EEB"/>
    <w:rPr>
      <w:rFonts w:ascii="Arial" w:eastAsia="Times New Roman" w:hAnsi="Arial" w:cs="Arial"/>
      <w:vanish/>
      <w:sz w:val="16"/>
      <w:szCs w:val="16"/>
    </w:rPr>
  </w:style>
  <w:style w:type="character" w:styleId="HTMLCode">
    <w:name w:val="HTML Code"/>
    <w:basedOn w:val="DefaultParagraphFont"/>
    <w:uiPriority w:val="99"/>
    <w:semiHidden/>
    <w:unhideWhenUsed/>
    <w:rsid w:val="007A7E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7E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7E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A7E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EE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7E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7E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7EEB"/>
    <w:rPr>
      <w:color w:val="0000FF"/>
      <w:u w:val="single"/>
    </w:rPr>
  </w:style>
  <w:style w:type="paragraph" w:customStyle="1" w:styleId="toctitle">
    <w:name w:val="toc_title"/>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7A7EEB"/>
  </w:style>
  <w:style w:type="character" w:customStyle="1" w:styleId="tocnumber">
    <w:name w:val="toc_number"/>
    <w:basedOn w:val="DefaultParagraphFont"/>
    <w:rsid w:val="007A7EEB"/>
  </w:style>
  <w:style w:type="character" w:styleId="Strong">
    <w:name w:val="Strong"/>
    <w:basedOn w:val="DefaultParagraphFont"/>
    <w:uiPriority w:val="22"/>
    <w:qFormat/>
    <w:rsid w:val="007A7EEB"/>
    <w:rPr>
      <w:b/>
      <w:bCs/>
    </w:rPr>
  </w:style>
  <w:style w:type="paragraph" w:styleId="BalloonText">
    <w:name w:val="Balloon Text"/>
    <w:basedOn w:val="Normal"/>
    <w:link w:val="BalloonTextChar"/>
    <w:uiPriority w:val="99"/>
    <w:semiHidden/>
    <w:unhideWhenUsed/>
    <w:rsid w:val="007A7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B"/>
    <w:rPr>
      <w:rFonts w:ascii="Tahoma" w:hAnsi="Tahoma" w:cs="Tahoma"/>
      <w:sz w:val="16"/>
      <w:szCs w:val="16"/>
    </w:rPr>
  </w:style>
  <w:style w:type="character" w:styleId="Emphasis">
    <w:name w:val="Emphasis"/>
    <w:basedOn w:val="DefaultParagraphFont"/>
    <w:uiPriority w:val="20"/>
    <w:qFormat/>
    <w:rsid w:val="007A7EEB"/>
    <w:rPr>
      <w:i/>
      <w:iCs/>
    </w:rPr>
  </w:style>
  <w:style w:type="character" w:customStyle="1" w:styleId="Heading3Char">
    <w:name w:val="Heading 3 Char"/>
    <w:basedOn w:val="DefaultParagraphFont"/>
    <w:link w:val="Heading3"/>
    <w:uiPriority w:val="9"/>
    <w:semiHidden/>
    <w:rsid w:val="007A7EEB"/>
    <w:rPr>
      <w:rFonts w:asciiTheme="majorHAnsi" w:eastAsiaTheme="majorEastAsia" w:hAnsiTheme="majorHAnsi" w:cstheme="majorBidi"/>
      <w:b/>
      <w:bCs/>
      <w:color w:val="4F81BD" w:themeColor="accent1"/>
    </w:rPr>
  </w:style>
  <w:style w:type="paragraph" w:customStyle="1" w:styleId="entry-title">
    <w:name w:val="entry-title"/>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A7E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7EEB"/>
    <w:rPr>
      <w:rFonts w:ascii="Arial" w:eastAsia="Times New Roman" w:hAnsi="Arial" w:cs="Arial"/>
      <w:vanish/>
      <w:sz w:val="16"/>
      <w:szCs w:val="16"/>
    </w:rPr>
  </w:style>
  <w:style w:type="paragraph" w:customStyle="1" w:styleId="comment-notes">
    <w:name w:val="comment-notes"/>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7A7EEB"/>
  </w:style>
  <w:style w:type="paragraph" w:customStyle="1" w:styleId="comment-form-comment">
    <w:name w:val="comment-form-comment"/>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7A7EE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A7E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A7EEB"/>
    <w:rPr>
      <w:rFonts w:ascii="Arial" w:eastAsia="Times New Roman" w:hAnsi="Arial" w:cs="Arial"/>
      <w:vanish/>
      <w:sz w:val="16"/>
      <w:szCs w:val="16"/>
    </w:rPr>
  </w:style>
  <w:style w:type="character" w:styleId="HTMLCode">
    <w:name w:val="HTML Code"/>
    <w:basedOn w:val="DefaultParagraphFont"/>
    <w:uiPriority w:val="99"/>
    <w:semiHidden/>
    <w:unhideWhenUsed/>
    <w:rsid w:val="007A7E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35782">
      <w:bodyDiv w:val="1"/>
      <w:marLeft w:val="0"/>
      <w:marRight w:val="0"/>
      <w:marTop w:val="0"/>
      <w:marBottom w:val="0"/>
      <w:divBdr>
        <w:top w:val="none" w:sz="0" w:space="0" w:color="auto"/>
        <w:left w:val="none" w:sz="0" w:space="0" w:color="auto"/>
        <w:bottom w:val="none" w:sz="0" w:space="0" w:color="auto"/>
        <w:right w:val="none" w:sz="0" w:space="0" w:color="auto"/>
      </w:divBdr>
      <w:divsChild>
        <w:div w:id="146928038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560872675">
      <w:bodyDiv w:val="1"/>
      <w:marLeft w:val="0"/>
      <w:marRight w:val="0"/>
      <w:marTop w:val="0"/>
      <w:marBottom w:val="0"/>
      <w:divBdr>
        <w:top w:val="none" w:sz="0" w:space="0" w:color="auto"/>
        <w:left w:val="none" w:sz="0" w:space="0" w:color="auto"/>
        <w:bottom w:val="none" w:sz="0" w:space="0" w:color="auto"/>
        <w:right w:val="none" w:sz="0" w:space="0" w:color="auto"/>
      </w:divBdr>
      <w:divsChild>
        <w:div w:id="1348481148">
          <w:marLeft w:val="0"/>
          <w:marRight w:val="0"/>
          <w:marTop w:val="0"/>
          <w:marBottom w:val="0"/>
          <w:divBdr>
            <w:top w:val="none" w:sz="0" w:space="0" w:color="auto"/>
            <w:left w:val="none" w:sz="0" w:space="0" w:color="auto"/>
            <w:bottom w:val="none" w:sz="0" w:space="0" w:color="auto"/>
            <w:right w:val="none" w:sz="0" w:space="0" w:color="auto"/>
          </w:divBdr>
          <w:divsChild>
            <w:div w:id="1184513244">
              <w:marLeft w:val="0"/>
              <w:marRight w:val="0"/>
              <w:marTop w:val="0"/>
              <w:marBottom w:val="240"/>
              <w:divBdr>
                <w:top w:val="single" w:sz="6" w:space="8" w:color="AAAAAA"/>
                <w:left w:val="single" w:sz="6" w:space="8" w:color="AAAAAA"/>
                <w:bottom w:val="single" w:sz="6" w:space="8" w:color="AAAAAA"/>
                <w:right w:val="single" w:sz="6" w:space="8" w:color="AAAAAA"/>
              </w:divBdr>
            </w:div>
            <w:div w:id="845363393">
              <w:marLeft w:val="0"/>
              <w:marRight w:val="0"/>
              <w:marTop w:val="750"/>
              <w:marBottom w:val="0"/>
              <w:divBdr>
                <w:top w:val="none" w:sz="0" w:space="0" w:color="auto"/>
                <w:left w:val="none" w:sz="0" w:space="0" w:color="auto"/>
                <w:bottom w:val="none" w:sz="0" w:space="0" w:color="auto"/>
                <w:right w:val="none" w:sz="0" w:space="0" w:color="auto"/>
              </w:divBdr>
            </w:div>
          </w:divsChild>
        </w:div>
        <w:div w:id="1473408329">
          <w:marLeft w:val="0"/>
          <w:marRight w:val="0"/>
          <w:marTop w:val="0"/>
          <w:marBottom w:val="0"/>
          <w:divBdr>
            <w:top w:val="none" w:sz="0" w:space="0" w:color="auto"/>
            <w:left w:val="none" w:sz="0" w:space="0" w:color="auto"/>
            <w:bottom w:val="none" w:sz="0" w:space="0" w:color="auto"/>
            <w:right w:val="none" w:sz="0" w:space="0" w:color="auto"/>
          </w:divBdr>
          <w:divsChild>
            <w:div w:id="1951233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603098">
      <w:bodyDiv w:val="1"/>
      <w:marLeft w:val="0"/>
      <w:marRight w:val="0"/>
      <w:marTop w:val="0"/>
      <w:marBottom w:val="0"/>
      <w:divBdr>
        <w:top w:val="none" w:sz="0" w:space="0" w:color="auto"/>
        <w:left w:val="none" w:sz="0" w:space="0" w:color="auto"/>
        <w:bottom w:val="none" w:sz="0" w:space="0" w:color="auto"/>
        <w:right w:val="none" w:sz="0" w:space="0" w:color="auto"/>
      </w:divBdr>
      <w:divsChild>
        <w:div w:id="21242909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764420928">
      <w:bodyDiv w:val="1"/>
      <w:marLeft w:val="0"/>
      <w:marRight w:val="0"/>
      <w:marTop w:val="0"/>
      <w:marBottom w:val="0"/>
      <w:divBdr>
        <w:top w:val="none" w:sz="0" w:space="0" w:color="auto"/>
        <w:left w:val="none" w:sz="0" w:space="0" w:color="auto"/>
        <w:bottom w:val="none" w:sz="0" w:space="0" w:color="auto"/>
        <w:right w:val="none" w:sz="0" w:space="0" w:color="auto"/>
      </w:divBdr>
      <w:divsChild>
        <w:div w:id="123207823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835801893">
      <w:bodyDiv w:val="1"/>
      <w:marLeft w:val="0"/>
      <w:marRight w:val="0"/>
      <w:marTop w:val="0"/>
      <w:marBottom w:val="0"/>
      <w:divBdr>
        <w:top w:val="none" w:sz="0" w:space="0" w:color="auto"/>
        <w:left w:val="none" w:sz="0" w:space="0" w:color="auto"/>
        <w:bottom w:val="none" w:sz="0" w:space="0" w:color="auto"/>
        <w:right w:val="none" w:sz="0" w:space="0" w:color="auto"/>
      </w:divBdr>
      <w:divsChild>
        <w:div w:id="178204103">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839387228">
      <w:bodyDiv w:val="1"/>
      <w:marLeft w:val="0"/>
      <w:marRight w:val="0"/>
      <w:marTop w:val="0"/>
      <w:marBottom w:val="0"/>
      <w:divBdr>
        <w:top w:val="none" w:sz="0" w:space="0" w:color="auto"/>
        <w:left w:val="none" w:sz="0" w:space="0" w:color="auto"/>
        <w:bottom w:val="none" w:sz="0" w:space="0" w:color="auto"/>
        <w:right w:val="none" w:sz="0" w:space="0" w:color="auto"/>
      </w:divBdr>
      <w:divsChild>
        <w:div w:id="111859959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846750947">
      <w:bodyDiv w:val="1"/>
      <w:marLeft w:val="0"/>
      <w:marRight w:val="0"/>
      <w:marTop w:val="0"/>
      <w:marBottom w:val="0"/>
      <w:divBdr>
        <w:top w:val="none" w:sz="0" w:space="0" w:color="auto"/>
        <w:left w:val="none" w:sz="0" w:space="0" w:color="auto"/>
        <w:bottom w:val="none" w:sz="0" w:space="0" w:color="auto"/>
        <w:right w:val="none" w:sz="0" w:space="0" w:color="auto"/>
      </w:divBdr>
      <w:divsChild>
        <w:div w:id="829716743">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028876314">
      <w:bodyDiv w:val="1"/>
      <w:marLeft w:val="0"/>
      <w:marRight w:val="0"/>
      <w:marTop w:val="0"/>
      <w:marBottom w:val="0"/>
      <w:divBdr>
        <w:top w:val="none" w:sz="0" w:space="0" w:color="auto"/>
        <w:left w:val="none" w:sz="0" w:space="0" w:color="auto"/>
        <w:bottom w:val="none" w:sz="0" w:space="0" w:color="auto"/>
        <w:right w:val="none" w:sz="0" w:space="0" w:color="auto"/>
      </w:divBdr>
      <w:divsChild>
        <w:div w:id="158560996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044058228">
      <w:bodyDiv w:val="1"/>
      <w:marLeft w:val="0"/>
      <w:marRight w:val="0"/>
      <w:marTop w:val="0"/>
      <w:marBottom w:val="0"/>
      <w:divBdr>
        <w:top w:val="none" w:sz="0" w:space="0" w:color="auto"/>
        <w:left w:val="none" w:sz="0" w:space="0" w:color="auto"/>
        <w:bottom w:val="none" w:sz="0" w:space="0" w:color="auto"/>
        <w:right w:val="none" w:sz="0" w:space="0" w:color="auto"/>
      </w:divBdr>
      <w:divsChild>
        <w:div w:id="986782763">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358462161">
      <w:bodyDiv w:val="1"/>
      <w:marLeft w:val="0"/>
      <w:marRight w:val="0"/>
      <w:marTop w:val="0"/>
      <w:marBottom w:val="0"/>
      <w:divBdr>
        <w:top w:val="none" w:sz="0" w:space="0" w:color="auto"/>
        <w:left w:val="none" w:sz="0" w:space="0" w:color="auto"/>
        <w:bottom w:val="none" w:sz="0" w:space="0" w:color="auto"/>
        <w:right w:val="none" w:sz="0" w:space="0" w:color="auto"/>
      </w:divBdr>
      <w:divsChild>
        <w:div w:id="102918111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387796967">
      <w:bodyDiv w:val="1"/>
      <w:marLeft w:val="0"/>
      <w:marRight w:val="0"/>
      <w:marTop w:val="0"/>
      <w:marBottom w:val="0"/>
      <w:divBdr>
        <w:top w:val="none" w:sz="0" w:space="0" w:color="auto"/>
        <w:left w:val="none" w:sz="0" w:space="0" w:color="auto"/>
        <w:bottom w:val="none" w:sz="0" w:space="0" w:color="auto"/>
        <w:right w:val="none" w:sz="0" w:space="0" w:color="auto"/>
      </w:divBdr>
      <w:divsChild>
        <w:div w:id="1088576331">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555386351">
      <w:bodyDiv w:val="1"/>
      <w:marLeft w:val="0"/>
      <w:marRight w:val="0"/>
      <w:marTop w:val="0"/>
      <w:marBottom w:val="0"/>
      <w:divBdr>
        <w:top w:val="none" w:sz="0" w:space="0" w:color="auto"/>
        <w:left w:val="none" w:sz="0" w:space="0" w:color="auto"/>
        <w:bottom w:val="none" w:sz="0" w:space="0" w:color="auto"/>
        <w:right w:val="none" w:sz="0" w:space="0" w:color="auto"/>
      </w:divBdr>
      <w:divsChild>
        <w:div w:id="1760523516">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957833126">
      <w:bodyDiv w:val="1"/>
      <w:marLeft w:val="0"/>
      <w:marRight w:val="0"/>
      <w:marTop w:val="0"/>
      <w:marBottom w:val="0"/>
      <w:divBdr>
        <w:top w:val="none" w:sz="0" w:space="0" w:color="auto"/>
        <w:left w:val="none" w:sz="0" w:space="0" w:color="auto"/>
        <w:bottom w:val="none" w:sz="0" w:space="0" w:color="auto"/>
        <w:right w:val="none" w:sz="0" w:space="0" w:color="auto"/>
      </w:divBdr>
      <w:divsChild>
        <w:div w:id="618951757">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1962033559">
      <w:bodyDiv w:val="1"/>
      <w:marLeft w:val="0"/>
      <w:marRight w:val="0"/>
      <w:marTop w:val="0"/>
      <w:marBottom w:val="0"/>
      <w:divBdr>
        <w:top w:val="none" w:sz="0" w:space="0" w:color="auto"/>
        <w:left w:val="none" w:sz="0" w:space="0" w:color="auto"/>
        <w:bottom w:val="none" w:sz="0" w:space="0" w:color="auto"/>
        <w:right w:val="none" w:sz="0" w:space="0" w:color="auto"/>
      </w:divBdr>
      <w:divsChild>
        <w:div w:id="99800124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72</Pages>
  <Words>13822</Words>
  <Characters>78788</Characters>
  <Application>Microsoft Office Word</Application>
  <DocSecurity>0</DocSecurity>
  <Lines>656</Lines>
  <Paragraphs>184</Paragraphs>
  <ScaleCrop>false</ScaleCrop>
  <Company/>
  <LinksUpToDate>false</LinksUpToDate>
  <CharactersWithSpaces>92426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2019-01-19T04:36:00Z</dcterms:created>
  <dcterms:modified xsi:type="dcterms:W3CDTF">2019-01-19T04:49:00Z</dcterms:modified>
</cp:coreProperties>
</file>